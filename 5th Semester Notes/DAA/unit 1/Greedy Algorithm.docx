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FE4" w:rsidRPr="00706FE4" w:rsidRDefault="00706FE4" w:rsidP="00706FE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06FE4">
        <w:rPr>
          <w:rFonts w:ascii="Helvetica" w:eastAsia="Times New Roman" w:hAnsi="Helvetica" w:cs="Helvetica"/>
          <w:color w:val="610B38"/>
          <w:kern w:val="36"/>
          <w:sz w:val="44"/>
          <w:szCs w:val="44"/>
        </w:rPr>
        <w:t>Greedy Algorithm Introduction</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"Greedy Method finds out of many options, but you have to choose the best option."</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In this method, we have to find out the best method/option out of many present ways.</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In this approach/method we focus on the first stage and decide the output, don't think about the future.</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This method may or may not give the best output.</w:t>
      </w:r>
    </w:p>
    <w:p w:rsidR="00706FE4" w:rsidRPr="00706FE4" w:rsidRDefault="00706FE4" w:rsidP="00706FE4">
      <w:pPr>
        <w:spacing w:after="0" w:line="240" w:lineRule="auto"/>
        <w:jc w:val="center"/>
        <w:textAlignment w:val="baseline"/>
        <w:rPr>
          <w:rFonts w:ascii="inherit" w:eastAsia="Times New Roman" w:hAnsi="inherit" w:cs="Times New Roman"/>
          <w:color w:val="FFFFFF"/>
          <w:sz w:val="20"/>
          <w:szCs w:val="20"/>
        </w:rPr>
      </w:pPr>
      <w:r w:rsidRPr="00706FE4">
        <w:rPr>
          <w:rFonts w:ascii="inherit" w:eastAsia="Times New Roman" w:hAnsi="inherit" w:cs="Times New Roman"/>
          <w:color w:val="FFFFFF"/>
          <w:sz w:val="20"/>
          <w:szCs w:val="20"/>
        </w:rPr>
        <w:t>13.8M</w:t>
      </w:r>
    </w:p>
    <w:p w:rsidR="00706FE4" w:rsidRPr="00706FE4" w:rsidRDefault="00706FE4" w:rsidP="00706FE4">
      <w:pPr>
        <w:spacing w:after="0" w:line="240" w:lineRule="auto"/>
        <w:jc w:val="center"/>
        <w:textAlignment w:val="baseline"/>
        <w:rPr>
          <w:rFonts w:ascii="inherit" w:eastAsia="Times New Roman" w:hAnsi="inherit" w:cs="Times New Roman"/>
          <w:color w:val="FFFFFF"/>
          <w:sz w:val="20"/>
          <w:szCs w:val="20"/>
        </w:rPr>
      </w:pPr>
      <w:r w:rsidRPr="00706FE4">
        <w:rPr>
          <w:rFonts w:ascii="inherit" w:eastAsia="Times New Roman" w:hAnsi="inherit" w:cs="Times New Roman"/>
          <w:color w:val="FFFFFF"/>
          <w:sz w:val="20"/>
          <w:szCs w:val="20"/>
        </w:rPr>
        <w:t>275</w:t>
      </w:r>
    </w:p>
    <w:p w:rsidR="00706FE4" w:rsidRPr="00706FE4" w:rsidRDefault="00706FE4" w:rsidP="00706FE4">
      <w:pPr>
        <w:spacing w:after="150" w:line="240" w:lineRule="auto"/>
        <w:jc w:val="center"/>
        <w:textAlignment w:val="baseline"/>
        <w:rPr>
          <w:rFonts w:ascii="inherit" w:eastAsia="Times New Roman" w:hAnsi="inherit" w:cs="Times New Roman"/>
          <w:color w:val="FFFFFF"/>
          <w:sz w:val="21"/>
          <w:szCs w:val="21"/>
        </w:rPr>
      </w:pPr>
      <w:r w:rsidRPr="00706FE4">
        <w:rPr>
          <w:rFonts w:ascii="inherit" w:eastAsia="Times New Roman" w:hAnsi="inherit" w:cs="Times New Roman"/>
          <w:color w:val="FFFFFF"/>
          <w:sz w:val="21"/>
          <w:szCs w:val="21"/>
        </w:rPr>
        <w:t>Java Try Catch</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Greedy Algorithm solves problems by making the best choice that seems best at the particular moment. Many optimization problems can be determined using a greedy algorithm. Some issues have no efficient solution, but a greedy algorithm may provide a solution that is close to optimal. A greedy algorithm works if a problem exhibits the following two properties:</w:t>
      </w:r>
    </w:p>
    <w:p w:rsidR="00706FE4" w:rsidRPr="00706FE4" w:rsidRDefault="00706FE4" w:rsidP="00706F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Greedy Choice Property:</w:t>
      </w:r>
      <w:r w:rsidRPr="00706FE4">
        <w:rPr>
          <w:rFonts w:ascii="Segoe UI" w:eastAsia="Times New Roman" w:hAnsi="Segoe UI" w:cs="Segoe UI"/>
          <w:color w:val="000000"/>
          <w:sz w:val="24"/>
          <w:szCs w:val="24"/>
        </w:rPr>
        <w:t> A globally optimal solution can be reached at by creating a locally optimal solution. In other words, an optimal solution can be obtained by creating "greedy" choices.</w:t>
      </w:r>
    </w:p>
    <w:p w:rsidR="00706FE4" w:rsidRPr="00706FE4" w:rsidRDefault="00706FE4" w:rsidP="00706F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Optimal substructure:</w:t>
      </w:r>
      <w:r w:rsidRPr="00706FE4">
        <w:rPr>
          <w:rFonts w:ascii="Segoe UI" w:eastAsia="Times New Roman" w:hAnsi="Segoe UI" w:cs="Segoe UI"/>
          <w:color w:val="000000"/>
          <w:sz w:val="24"/>
          <w:szCs w:val="24"/>
        </w:rPr>
        <w:t xml:space="preserve"> Optimal solutions contain optimal </w:t>
      </w:r>
      <w:proofErr w:type="spellStart"/>
      <w:r w:rsidRPr="00706FE4">
        <w:rPr>
          <w:rFonts w:ascii="Segoe UI" w:eastAsia="Times New Roman" w:hAnsi="Segoe UI" w:cs="Segoe UI"/>
          <w:color w:val="000000"/>
          <w:sz w:val="24"/>
          <w:szCs w:val="24"/>
        </w:rPr>
        <w:t>subsolutions</w:t>
      </w:r>
      <w:proofErr w:type="spellEnd"/>
      <w:r w:rsidRPr="00706FE4">
        <w:rPr>
          <w:rFonts w:ascii="Segoe UI" w:eastAsia="Times New Roman" w:hAnsi="Segoe UI" w:cs="Segoe UI"/>
          <w:color w:val="000000"/>
          <w:sz w:val="24"/>
          <w:szCs w:val="24"/>
        </w:rPr>
        <w:t xml:space="preserve">. In other words, answers to </w:t>
      </w:r>
      <w:proofErr w:type="spellStart"/>
      <w:r w:rsidRPr="00706FE4">
        <w:rPr>
          <w:rFonts w:ascii="Segoe UI" w:eastAsia="Times New Roman" w:hAnsi="Segoe UI" w:cs="Segoe UI"/>
          <w:color w:val="000000"/>
          <w:sz w:val="24"/>
          <w:szCs w:val="24"/>
        </w:rPr>
        <w:t>subproblems</w:t>
      </w:r>
      <w:proofErr w:type="spellEnd"/>
      <w:r w:rsidRPr="00706FE4">
        <w:rPr>
          <w:rFonts w:ascii="Segoe UI" w:eastAsia="Times New Roman" w:hAnsi="Segoe UI" w:cs="Segoe UI"/>
          <w:color w:val="000000"/>
          <w:sz w:val="24"/>
          <w:szCs w:val="24"/>
        </w:rPr>
        <w:t xml:space="preserve"> of an optimal solution are optimal.</w:t>
      </w:r>
    </w:p>
    <w:p w:rsidR="00706FE4" w:rsidRPr="00706FE4" w:rsidRDefault="00706FE4" w:rsidP="00706F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6FE4">
        <w:rPr>
          <w:rFonts w:ascii="Helvetica" w:eastAsia="Times New Roman" w:hAnsi="Helvetica" w:cs="Helvetica"/>
          <w:color w:val="610B38"/>
          <w:sz w:val="38"/>
          <w:szCs w:val="38"/>
        </w:rPr>
        <w:t>Example:</w:t>
      </w:r>
      <w:r w:rsidR="0039154E">
        <w:rPr>
          <w:rFonts w:ascii="Helvetica" w:eastAsia="Times New Roman" w:hAnsi="Helvetica" w:cs="Helvetica"/>
          <w:color w:val="610B38"/>
          <w:sz w:val="38"/>
          <w:szCs w:val="38"/>
        </w:rPr>
        <w:t xml:space="preserve"> (red color r in syllabus)</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machine scheduling</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FF0000"/>
          <w:sz w:val="24"/>
          <w:szCs w:val="24"/>
        </w:rPr>
      </w:pPr>
      <w:r w:rsidRPr="00706FE4">
        <w:rPr>
          <w:rFonts w:ascii="Segoe UI" w:eastAsia="Times New Roman" w:hAnsi="Segoe UI" w:cs="Segoe UI"/>
          <w:color w:val="FF0000"/>
          <w:sz w:val="24"/>
          <w:szCs w:val="24"/>
        </w:rPr>
        <w:t>Fractional Knapsack Problem</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FF0000"/>
          <w:sz w:val="24"/>
          <w:szCs w:val="24"/>
        </w:rPr>
      </w:pPr>
      <w:r w:rsidRPr="00706FE4">
        <w:rPr>
          <w:rFonts w:ascii="Segoe UI" w:eastAsia="Times New Roman" w:hAnsi="Segoe UI" w:cs="Segoe UI"/>
          <w:color w:val="FF0000"/>
          <w:sz w:val="24"/>
          <w:szCs w:val="24"/>
        </w:rPr>
        <w:t>Minimum Spanning Tree</w:t>
      </w:r>
      <w:r w:rsidR="0039154E" w:rsidRPr="0039154E">
        <w:rPr>
          <w:rFonts w:ascii="Segoe UI" w:eastAsia="Times New Roman" w:hAnsi="Segoe UI" w:cs="Segoe UI"/>
          <w:color w:val="FF0000"/>
          <w:sz w:val="24"/>
          <w:szCs w:val="24"/>
        </w:rPr>
        <w:t>(PRIMS and KRUSKAL)</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Huffman Code</w:t>
      </w:r>
    </w:p>
    <w:p w:rsidR="00706FE4" w:rsidRP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FF0000"/>
          <w:sz w:val="24"/>
          <w:szCs w:val="24"/>
        </w:rPr>
      </w:pPr>
      <w:r w:rsidRPr="00706FE4">
        <w:rPr>
          <w:rFonts w:ascii="Segoe UI" w:eastAsia="Times New Roman" w:hAnsi="Segoe UI" w:cs="Segoe UI"/>
          <w:color w:val="FF0000"/>
          <w:sz w:val="24"/>
          <w:szCs w:val="24"/>
        </w:rPr>
        <w:t>Job Sequencing</w:t>
      </w:r>
      <w:r w:rsidR="0039154E" w:rsidRPr="0039154E">
        <w:rPr>
          <w:rFonts w:ascii="Segoe UI" w:eastAsia="Times New Roman" w:hAnsi="Segoe UI" w:cs="Segoe UI"/>
          <w:color w:val="FF0000"/>
          <w:sz w:val="24"/>
          <w:szCs w:val="24"/>
        </w:rPr>
        <w:t xml:space="preserve"> with deadline</w:t>
      </w:r>
    </w:p>
    <w:p w:rsidR="00706FE4" w:rsidRDefault="00706FE4" w:rsidP="00706F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Activity Selection Problem</w:t>
      </w:r>
    </w:p>
    <w:p w:rsidR="0039154E" w:rsidRPr="00706FE4" w:rsidRDefault="0039154E" w:rsidP="00706FE4">
      <w:pPr>
        <w:numPr>
          <w:ilvl w:val="0"/>
          <w:numId w:val="2"/>
        </w:numPr>
        <w:shd w:val="clear" w:color="auto" w:fill="FFFFFF"/>
        <w:spacing w:before="60" w:after="100" w:afterAutospacing="1" w:line="375" w:lineRule="atLeast"/>
        <w:jc w:val="both"/>
        <w:rPr>
          <w:rFonts w:ascii="Segoe UI" w:eastAsia="Times New Roman" w:hAnsi="Segoe UI" w:cs="Segoe UI"/>
          <w:color w:val="FF0000"/>
          <w:sz w:val="24"/>
          <w:szCs w:val="24"/>
        </w:rPr>
      </w:pPr>
      <w:r w:rsidRPr="0039154E">
        <w:rPr>
          <w:rFonts w:ascii="Segoe UI" w:eastAsia="Times New Roman" w:hAnsi="Segoe UI" w:cs="Segoe UI"/>
          <w:color w:val="FF0000"/>
          <w:sz w:val="24"/>
          <w:szCs w:val="24"/>
        </w:rPr>
        <w:t>Source to Destination using shortest path (</w:t>
      </w:r>
      <w:proofErr w:type="spellStart"/>
      <w:r w:rsidRPr="0039154E">
        <w:rPr>
          <w:rFonts w:ascii="Segoe UI" w:eastAsia="Times New Roman" w:hAnsi="Segoe UI" w:cs="Segoe UI"/>
          <w:color w:val="FF0000"/>
          <w:sz w:val="24"/>
          <w:szCs w:val="24"/>
        </w:rPr>
        <w:t>dikjastra</w:t>
      </w:r>
      <w:proofErr w:type="spellEnd"/>
      <w:r w:rsidRPr="0039154E">
        <w:rPr>
          <w:rFonts w:ascii="Segoe UI" w:eastAsia="Times New Roman" w:hAnsi="Segoe UI" w:cs="Segoe UI"/>
          <w:color w:val="FF0000"/>
          <w:sz w:val="24"/>
          <w:szCs w:val="24"/>
        </w:rPr>
        <w:t>)</w:t>
      </w:r>
    </w:p>
    <w:p w:rsidR="00706FE4" w:rsidRPr="00706FE4" w:rsidRDefault="00706FE4" w:rsidP="00706F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6FE4">
        <w:rPr>
          <w:rFonts w:ascii="Helvetica" w:eastAsia="Times New Roman" w:hAnsi="Helvetica" w:cs="Helvetica"/>
          <w:color w:val="610B38"/>
          <w:sz w:val="38"/>
          <w:szCs w:val="38"/>
        </w:rPr>
        <w:lastRenderedPageBreak/>
        <w:t>Steps for achieving a Greedy Algorithm are:</w:t>
      </w:r>
    </w:p>
    <w:p w:rsidR="00706FE4" w:rsidRPr="00706FE4" w:rsidRDefault="00706FE4" w:rsidP="00706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Feasible:</w:t>
      </w:r>
      <w:r w:rsidRPr="00706FE4">
        <w:rPr>
          <w:rFonts w:ascii="Segoe UI" w:eastAsia="Times New Roman" w:hAnsi="Segoe UI" w:cs="Segoe UI"/>
          <w:color w:val="000000"/>
          <w:sz w:val="24"/>
          <w:szCs w:val="24"/>
        </w:rPr>
        <w:t> Here we check whether it satisfies all possible constraints or not, to obtain at least one solution to our problems.</w:t>
      </w:r>
    </w:p>
    <w:p w:rsidR="00706FE4" w:rsidRPr="00706FE4" w:rsidRDefault="00706FE4" w:rsidP="00706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Local Optimal Choice:</w:t>
      </w:r>
      <w:r w:rsidRPr="00706FE4">
        <w:rPr>
          <w:rFonts w:ascii="Segoe UI" w:eastAsia="Times New Roman" w:hAnsi="Segoe UI" w:cs="Segoe UI"/>
          <w:color w:val="000000"/>
          <w:sz w:val="24"/>
          <w:szCs w:val="24"/>
        </w:rPr>
        <w:t> In this, the choice should be the optimum which is selected from the currently available</w:t>
      </w:r>
    </w:p>
    <w:p w:rsidR="00706FE4" w:rsidRPr="00706FE4" w:rsidRDefault="00706FE4" w:rsidP="00706F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b/>
          <w:bCs/>
          <w:color w:val="000000"/>
          <w:sz w:val="24"/>
          <w:szCs w:val="24"/>
        </w:rPr>
        <w:t>Unalterable:</w:t>
      </w:r>
      <w:r w:rsidRPr="00706FE4">
        <w:rPr>
          <w:rFonts w:ascii="Segoe UI" w:eastAsia="Times New Roman" w:hAnsi="Segoe UI" w:cs="Segoe UI"/>
          <w:color w:val="000000"/>
          <w:sz w:val="24"/>
          <w:szCs w:val="24"/>
        </w:rPr>
        <w:t> Once the decision is made, at any subsequence step that option is not altered.</w:t>
      </w:r>
    </w:p>
    <w:p w:rsidR="00706FE4" w:rsidRPr="00706FE4" w:rsidRDefault="00706FE4" w:rsidP="00706FE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06FE4">
        <w:rPr>
          <w:rFonts w:ascii="Helvetica" w:eastAsia="Times New Roman" w:hAnsi="Helvetica" w:cs="Helvetica"/>
          <w:color w:val="610B38"/>
          <w:kern w:val="36"/>
          <w:sz w:val="44"/>
          <w:szCs w:val="44"/>
        </w:rPr>
        <w:t>Fractional Knapsack</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Fractions of items can be taken rather than having to make binary (0-1) choices for each item.</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Fractional Knapsack Problem can be solvable by greedy strategy whereas 0 - 1 problem is not.</w:t>
      </w:r>
    </w:p>
    <w:p w:rsidR="00706FE4" w:rsidRPr="00706FE4" w:rsidRDefault="00706FE4" w:rsidP="00706F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6FE4">
        <w:rPr>
          <w:rFonts w:ascii="Helvetica" w:eastAsia="Times New Roman" w:hAnsi="Helvetica" w:cs="Helvetica"/>
          <w:color w:val="610B38"/>
          <w:sz w:val="38"/>
          <w:szCs w:val="38"/>
        </w:rPr>
        <w:t>Steps to solve the Fractional Problem:</w:t>
      </w:r>
    </w:p>
    <w:p w:rsidR="00706FE4" w:rsidRPr="00706FE4" w:rsidRDefault="00706FE4" w:rsidP="00706F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Compute the value per pound </w:t>
      </w:r>
      <w:r>
        <w:rPr>
          <w:rFonts w:ascii="Segoe UI" w:eastAsia="Times New Roman" w:hAnsi="Segoe UI" w:cs="Segoe UI"/>
          <w:noProof/>
          <w:color w:val="000000"/>
          <w:sz w:val="24"/>
          <w:szCs w:val="24"/>
        </w:rPr>
        <w:drawing>
          <wp:inline distT="0" distB="0" distL="0" distR="0">
            <wp:extent cx="447675" cy="342900"/>
            <wp:effectExtent l="19050" t="0" r="9525" b="0"/>
            <wp:docPr id="1" name="Picture 1"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tional Knapsack Problem"/>
                    <pic:cNvPicPr>
                      <a:picLocks noChangeAspect="1" noChangeArrowheads="1"/>
                    </pic:cNvPicPr>
                  </pic:nvPicPr>
                  <pic:blipFill>
                    <a:blip r:embed="rId5"/>
                    <a:srcRect/>
                    <a:stretch>
                      <a:fillRect/>
                    </a:stretch>
                  </pic:blipFill>
                  <pic:spPr bwMode="auto">
                    <a:xfrm>
                      <a:off x="0" y="0"/>
                      <a:ext cx="447675" cy="342900"/>
                    </a:xfrm>
                    <a:prstGeom prst="rect">
                      <a:avLst/>
                    </a:prstGeom>
                    <a:noFill/>
                    <a:ln w="9525">
                      <a:noFill/>
                      <a:miter lim="800000"/>
                      <a:headEnd/>
                      <a:tailEnd/>
                    </a:ln>
                  </pic:spPr>
                </pic:pic>
              </a:graphicData>
            </a:graphic>
          </wp:inline>
        </w:drawing>
      </w:r>
      <w:r w:rsidRPr="00706FE4">
        <w:rPr>
          <w:rFonts w:ascii="Segoe UI" w:eastAsia="Times New Roman" w:hAnsi="Segoe UI" w:cs="Segoe UI"/>
          <w:color w:val="000000"/>
          <w:sz w:val="24"/>
          <w:szCs w:val="24"/>
        </w:rPr>
        <w:t> for each item.</w:t>
      </w:r>
    </w:p>
    <w:p w:rsidR="00706FE4" w:rsidRPr="00706FE4" w:rsidRDefault="00706FE4" w:rsidP="00706F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Obeying a Greedy Strategy, we take as possible of the item with the highest value per pound.</w:t>
      </w:r>
    </w:p>
    <w:p w:rsidR="00706FE4" w:rsidRPr="00706FE4" w:rsidRDefault="00706FE4" w:rsidP="00706F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6FE4">
        <w:rPr>
          <w:rFonts w:ascii="Segoe UI" w:eastAsia="Times New Roman" w:hAnsi="Segoe UI" w:cs="Segoe UI"/>
          <w:color w:val="000000"/>
          <w:sz w:val="24"/>
          <w:szCs w:val="24"/>
        </w:rPr>
        <w:t>If the supply of that element is exhausted and we can still carry more, we take as much as possible of the element with the next value per pound.</w:t>
      </w:r>
    </w:p>
    <w:p w:rsidR="00706FE4" w:rsidRPr="00706FE4" w:rsidRDefault="00146E3C" w:rsidP="00706F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If </w:t>
      </w:r>
      <w:proofErr w:type="gramStart"/>
      <w:r w:rsidR="00706FE4" w:rsidRPr="00706FE4">
        <w:rPr>
          <w:rFonts w:ascii="Segoe UI" w:eastAsia="Times New Roman" w:hAnsi="Segoe UI" w:cs="Segoe UI"/>
          <w:color w:val="000000"/>
          <w:sz w:val="24"/>
          <w:szCs w:val="24"/>
        </w:rPr>
        <w:t>Sorting</w:t>
      </w:r>
      <w:proofErr w:type="gramEnd"/>
      <w:r w:rsidR="00706FE4" w:rsidRPr="00706FE4">
        <w:rPr>
          <w:rFonts w:ascii="Segoe UI" w:eastAsia="Times New Roman" w:hAnsi="Segoe UI" w:cs="Segoe UI"/>
          <w:color w:val="000000"/>
          <w:sz w:val="24"/>
          <w:szCs w:val="24"/>
        </w:rPr>
        <w:t>, the items by value per pound, the greedy algorithm run in O (n log n) time.</w:t>
      </w:r>
      <w:r>
        <w:rPr>
          <w:rFonts w:ascii="Segoe UI" w:eastAsia="Times New Roman" w:hAnsi="Segoe UI" w:cs="Segoe UI"/>
          <w:color w:val="000000"/>
          <w:sz w:val="24"/>
          <w:szCs w:val="24"/>
        </w:rPr>
        <w:t xml:space="preserve"> Otherwise O(</w:t>
      </w:r>
      <w:proofErr w:type="spellStart"/>
      <w:r>
        <w:rPr>
          <w:rFonts w:ascii="Segoe UI" w:eastAsia="Times New Roman" w:hAnsi="Segoe UI" w:cs="Segoe UI"/>
          <w:color w:val="000000"/>
          <w:sz w:val="24"/>
          <w:szCs w:val="24"/>
        </w:rPr>
        <w:t>nxw</w:t>
      </w:r>
      <w:proofErr w:type="spellEnd"/>
      <w:r>
        <w:rPr>
          <w:rFonts w:ascii="Segoe UI" w:eastAsia="Times New Roman" w:hAnsi="Segoe UI" w:cs="Segoe UI"/>
          <w:color w:val="000000"/>
          <w:sz w:val="24"/>
          <w:szCs w:val="24"/>
        </w:rPr>
        <w: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Fractional Knapsack (Array v, Array w, </w:t>
      </w:r>
      <w:proofErr w:type="spellStart"/>
      <w:r w:rsidRPr="00706FE4">
        <w:rPr>
          <w:rFonts w:ascii="Courier New" w:eastAsia="Times New Roman" w:hAnsi="Courier New" w:cs="Courier New"/>
          <w:color w:val="333333"/>
          <w:sz w:val="20"/>
          <w:szCs w:val="20"/>
        </w:rPr>
        <w:t>int</w:t>
      </w:r>
      <w:proofErr w:type="spellEnd"/>
      <w:r w:rsidRPr="00706FE4">
        <w:rPr>
          <w:rFonts w:ascii="Courier New" w:eastAsia="Times New Roman" w:hAnsi="Courier New" w:cs="Courier New"/>
          <w:color w:val="333333"/>
          <w:sz w:val="20"/>
          <w:szCs w:val="20"/>
        </w:rPr>
        <w:t xml:space="preserve"> W)</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1. </w:t>
      </w:r>
      <w:proofErr w:type="gramStart"/>
      <w:r w:rsidRPr="00706FE4">
        <w:rPr>
          <w:rFonts w:ascii="Courier New" w:eastAsia="Times New Roman" w:hAnsi="Courier New" w:cs="Courier New"/>
          <w:color w:val="333333"/>
          <w:sz w:val="20"/>
          <w:szCs w:val="20"/>
        </w:rPr>
        <w:t>for</w:t>
      </w:r>
      <w:proofErr w:type="gramEnd"/>
      <w:r w:rsidRPr="00706FE4">
        <w:rPr>
          <w:rFonts w:ascii="Courier New" w:eastAsia="Times New Roman" w:hAnsi="Courier New" w:cs="Courier New"/>
          <w:color w:val="333333"/>
          <w:sz w:val="20"/>
          <w:szCs w:val="20"/>
        </w:rPr>
        <w:t xml:space="preserve">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 1 to size (v)</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2. </w:t>
      </w:r>
      <w:proofErr w:type="gramStart"/>
      <w:r w:rsidRPr="00706FE4">
        <w:rPr>
          <w:rFonts w:ascii="Courier New" w:eastAsia="Times New Roman" w:hAnsi="Courier New" w:cs="Courier New"/>
          <w:color w:val="333333"/>
          <w:sz w:val="20"/>
          <w:szCs w:val="20"/>
        </w:rPr>
        <w:t>do</w:t>
      </w:r>
      <w:proofErr w:type="gramEnd"/>
      <w:r w:rsidRPr="00706FE4">
        <w:rPr>
          <w:rFonts w:ascii="Courier New" w:eastAsia="Times New Roman" w:hAnsi="Courier New" w:cs="Courier New"/>
          <w:color w:val="333333"/>
          <w:sz w:val="20"/>
          <w:szCs w:val="20"/>
        </w:rPr>
        <w:t xml:space="preserve"> p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 = v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 / w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3. Sort-Descending (p)</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4. </w:t>
      </w:r>
      <w:proofErr w:type="spellStart"/>
      <w:proofErr w:type="gramStart"/>
      <w:r w:rsidRPr="00706FE4">
        <w:rPr>
          <w:rFonts w:ascii="Courier New" w:eastAsia="Times New Roman" w:hAnsi="Courier New" w:cs="Courier New"/>
          <w:color w:val="333333"/>
          <w:sz w:val="20"/>
          <w:szCs w:val="20"/>
        </w:rPr>
        <w:t>i</w:t>
      </w:r>
      <w:proofErr w:type="spellEnd"/>
      <w:proofErr w:type="gramEnd"/>
      <w:r w:rsidRPr="00706FE4">
        <w:rPr>
          <w:rFonts w:ascii="Courier New" w:eastAsia="Times New Roman" w:hAnsi="Courier New" w:cs="Courier New"/>
          <w:color w:val="333333"/>
          <w:sz w:val="20"/>
          <w:szCs w:val="20"/>
        </w:rPr>
        <w:t xml:space="preserve"> ← 1</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5. </w:t>
      </w:r>
      <w:proofErr w:type="gramStart"/>
      <w:r w:rsidRPr="00706FE4">
        <w:rPr>
          <w:rFonts w:ascii="Courier New" w:eastAsia="Times New Roman" w:hAnsi="Courier New" w:cs="Courier New"/>
          <w:color w:val="333333"/>
          <w:sz w:val="20"/>
          <w:szCs w:val="20"/>
        </w:rPr>
        <w:t>while</w:t>
      </w:r>
      <w:proofErr w:type="gramEnd"/>
      <w:r w:rsidRPr="00706FE4">
        <w:rPr>
          <w:rFonts w:ascii="Courier New" w:eastAsia="Times New Roman" w:hAnsi="Courier New" w:cs="Courier New"/>
          <w:color w:val="333333"/>
          <w:sz w:val="20"/>
          <w:szCs w:val="20"/>
        </w:rPr>
        <w:t xml:space="preserve"> (W&gt;0)</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6. </w:t>
      </w:r>
      <w:proofErr w:type="gramStart"/>
      <w:r w:rsidRPr="00706FE4">
        <w:rPr>
          <w:rFonts w:ascii="Courier New" w:eastAsia="Times New Roman" w:hAnsi="Courier New" w:cs="Courier New"/>
          <w:color w:val="333333"/>
          <w:sz w:val="20"/>
          <w:szCs w:val="20"/>
        </w:rPr>
        <w:t>do</w:t>
      </w:r>
      <w:proofErr w:type="gramEnd"/>
      <w:r w:rsidRPr="00706FE4">
        <w:rPr>
          <w:rFonts w:ascii="Courier New" w:eastAsia="Times New Roman" w:hAnsi="Courier New" w:cs="Courier New"/>
          <w:color w:val="333333"/>
          <w:sz w:val="20"/>
          <w:szCs w:val="20"/>
        </w:rPr>
        <w:t xml:space="preserve"> amount = min (W, w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7. </w:t>
      </w:r>
      <w:proofErr w:type="gramStart"/>
      <w:r w:rsidRPr="00706FE4">
        <w:rPr>
          <w:rFonts w:ascii="Courier New" w:eastAsia="Times New Roman" w:hAnsi="Courier New" w:cs="Courier New"/>
          <w:color w:val="333333"/>
          <w:sz w:val="20"/>
          <w:szCs w:val="20"/>
        </w:rPr>
        <w:t>solution</w:t>
      </w:r>
      <w:proofErr w:type="gramEnd"/>
      <w:r w:rsidRPr="00706FE4">
        <w:rPr>
          <w:rFonts w:ascii="Courier New" w:eastAsia="Times New Roman" w:hAnsi="Courier New" w:cs="Courier New"/>
          <w:color w:val="333333"/>
          <w:sz w:val="20"/>
          <w:szCs w:val="20"/>
        </w:rPr>
        <w:t xml:space="preserve"> [</w:t>
      </w:r>
      <w:proofErr w:type="spellStart"/>
      <w:r w:rsidRPr="00706FE4">
        <w:rPr>
          <w:rFonts w:ascii="Courier New" w:eastAsia="Times New Roman" w:hAnsi="Courier New" w:cs="Courier New"/>
          <w:color w:val="333333"/>
          <w:sz w:val="20"/>
          <w:szCs w:val="20"/>
        </w:rPr>
        <w:t>i</w:t>
      </w:r>
      <w:proofErr w:type="spellEnd"/>
      <w:r w:rsidRPr="00706FE4">
        <w:rPr>
          <w:rFonts w:ascii="Courier New" w:eastAsia="Times New Roman" w:hAnsi="Courier New" w:cs="Courier New"/>
          <w:color w:val="333333"/>
          <w:sz w:val="20"/>
          <w:szCs w:val="20"/>
        </w:rPr>
        <w:t>] = amount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8. W= W-amount</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t xml:space="preserve">9. </w:t>
      </w:r>
      <w:proofErr w:type="spellStart"/>
      <w:proofErr w:type="gramStart"/>
      <w:r w:rsidRPr="00706FE4">
        <w:rPr>
          <w:rFonts w:ascii="Courier New" w:eastAsia="Times New Roman" w:hAnsi="Courier New" w:cs="Courier New"/>
          <w:color w:val="333333"/>
          <w:sz w:val="20"/>
          <w:szCs w:val="20"/>
        </w:rPr>
        <w:t>i</w:t>
      </w:r>
      <w:proofErr w:type="spellEnd"/>
      <w:proofErr w:type="gramEnd"/>
      <w:r w:rsidRPr="00706FE4">
        <w:rPr>
          <w:rFonts w:ascii="Courier New" w:eastAsia="Times New Roman" w:hAnsi="Courier New" w:cs="Courier New"/>
          <w:color w:val="333333"/>
          <w:sz w:val="20"/>
          <w:szCs w:val="20"/>
        </w:rPr>
        <w:t xml:space="preserve"> ← i+1</w:t>
      </w:r>
    </w:p>
    <w:p w:rsidR="00706FE4" w:rsidRPr="00706FE4" w:rsidRDefault="00706FE4" w:rsidP="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706FE4">
        <w:rPr>
          <w:rFonts w:ascii="Courier New" w:eastAsia="Times New Roman" w:hAnsi="Courier New" w:cs="Courier New"/>
          <w:color w:val="333333"/>
          <w:sz w:val="20"/>
          <w:szCs w:val="20"/>
        </w:rPr>
        <w:lastRenderedPageBreak/>
        <w:t xml:space="preserve">10. </w:t>
      </w:r>
      <w:proofErr w:type="gramStart"/>
      <w:r w:rsidRPr="00706FE4">
        <w:rPr>
          <w:rFonts w:ascii="Courier New" w:eastAsia="Times New Roman" w:hAnsi="Courier New" w:cs="Courier New"/>
          <w:color w:val="333333"/>
          <w:sz w:val="20"/>
          <w:szCs w:val="20"/>
        </w:rPr>
        <w:t>return</w:t>
      </w:r>
      <w:proofErr w:type="gramEnd"/>
      <w:r w:rsidRPr="00706FE4">
        <w:rPr>
          <w:rFonts w:ascii="Courier New" w:eastAsia="Times New Roman" w:hAnsi="Courier New" w:cs="Courier New"/>
          <w:color w:val="333333"/>
          <w:sz w:val="20"/>
          <w:szCs w:val="20"/>
        </w:rPr>
        <w:t xml:space="preserve"> solution</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b/>
          <w:bCs/>
          <w:color w:val="333333"/>
          <w:sz w:val="24"/>
          <w:szCs w:val="24"/>
        </w:rPr>
        <w:t>Example:</w:t>
      </w:r>
      <w:r w:rsidRPr="00706FE4">
        <w:rPr>
          <w:rFonts w:ascii="Segoe UI" w:eastAsia="Times New Roman" w:hAnsi="Segoe UI" w:cs="Segoe UI"/>
          <w:color w:val="333333"/>
          <w:sz w:val="24"/>
          <w:szCs w:val="24"/>
        </w:rPr>
        <w:t> Consider 5 items along their respective weights and values: -</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 = (I</w:t>
      </w:r>
      <w:r w:rsidRPr="00706FE4">
        <w:rPr>
          <w:rFonts w:ascii="Segoe UI" w:eastAsia="Times New Roman" w:hAnsi="Segoe UI" w:cs="Segoe UI"/>
          <w:color w:val="333333"/>
          <w:sz w:val="24"/>
          <w:szCs w:val="24"/>
          <w:vertAlign w:val="subscript"/>
        </w:rPr>
        <w:t>1</w:t>
      </w:r>
      <w:proofErr w:type="gramStart"/>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2</w:t>
      </w: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3</w:t>
      </w: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4</w:t>
      </w: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5</w:t>
      </w:r>
      <w:proofErr w:type="gramEnd"/>
      <w:r w:rsidRPr="00706FE4">
        <w:rPr>
          <w:rFonts w:ascii="Segoe UI" w:eastAsia="Times New Roman" w:hAnsi="Segoe UI" w:cs="Segoe UI"/>
          <w:color w:val="333333"/>
          <w:sz w:val="24"/>
          <w:szCs w:val="24"/>
        </w:rPr>
        <w:t>)</w:t>
      </w:r>
    </w:p>
    <w:p w:rsidR="00706FE4" w:rsidRPr="00706FE4" w:rsidRDefault="00706FE4" w:rsidP="00706FE4">
      <w:pPr>
        <w:spacing w:after="0" w:line="240" w:lineRule="auto"/>
        <w:jc w:val="center"/>
        <w:textAlignment w:val="baseline"/>
        <w:rPr>
          <w:rFonts w:ascii="inherit" w:eastAsia="Times New Roman" w:hAnsi="inherit" w:cs="Times New Roman"/>
          <w:color w:val="FFFFFF"/>
          <w:sz w:val="20"/>
          <w:szCs w:val="20"/>
        </w:rPr>
      </w:pPr>
      <w:r w:rsidRPr="00706FE4">
        <w:rPr>
          <w:rFonts w:ascii="inherit" w:eastAsia="Times New Roman" w:hAnsi="inherit" w:cs="Times New Roman"/>
          <w:color w:val="FFFFFF"/>
          <w:sz w:val="20"/>
          <w:szCs w:val="20"/>
        </w:rPr>
        <w:t>15.8M</w:t>
      </w:r>
    </w:p>
    <w:p w:rsidR="00706FE4" w:rsidRPr="00706FE4" w:rsidRDefault="00706FE4" w:rsidP="00706FE4">
      <w:pPr>
        <w:spacing w:after="0" w:line="240" w:lineRule="auto"/>
        <w:jc w:val="center"/>
        <w:textAlignment w:val="baseline"/>
        <w:rPr>
          <w:rFonts w:ascii="inherit" w:eastAsia="Times New Roman" w:hAnsi="inherit" w:cs="Times New Roman"/>
          <w:color w:val="FFFFFF"/>
          <w:sz w:val="20"/>
          <w:szCs w:val="20"/>
        </w:rPr>
      </w:pPr>
      <w:r w:rsidRPr="00706FE4">
        <w:rPr>
          <w:rFonts w:ascii="inherit" w:eastAsia="Times New Roman" w:hAnsi="inherit" w:cs="Times New Roman"/>
          <w:color w:val="FFFFFF"/>
          <w:sz w:val="20"/>
          <w:szCs w:val="20"/>
        </w:rPr>
        <w:t>357</w:t>
      </w:r>
    </w:p>
    <w:p w:rsidR="00706FE4" w:rsidRPr="00706FE4" w:rsidRDefault="00706FE4" w:rsidP="00706FE4">
      <w:pPr>
        <w:spacing w:after="150" w:line="240" w:lineRule="auto"/>
        <w:jc w:val="center"/>
        <w:textAlignment w:val="baseline"/>
        <w:rPr>
          <w:rFonts w:ascii="inherit" w:eastAsia="Times New Roman" w:hAnsi="inherit" w:cs="Times New Roman"/>
          <w:color w:val="FFFFFF"/>
          <w:sz w:val="21"/>
          <w:szCs w:val="21"/>
        </w:rPr>
      </w:pPr>
      <w:r w:rsidRPr="00706FE4">
        <w:rPr>
          <w:rFonts w:ascii="inherit" w:eastAsia="Times New Roman" w:hAnsi="inherit" w:cs="Times New Roman"/>
          <w:color w:val="FFFFFF"/>
          <w:sz w:val="21"/>
          <w:szCs w:val="21"/>
        </w:rPr>
        <w:t>How to find Nth Highest Salary in SQL</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w = (5, 10, 20, 30, 40)</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v = (30, 20, 100, 90,160)</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The capacity of knapsack W = 60</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Now fill the knapsack according to the decreasing value of p</w:t>
      </w:r>
      <w:r w:rsidRPr="00706FE4">
        <w:rPr>
          <w:rFonts w:ascii="Segoe UI" w:eastAsia="Times New Roman" w:hAnsi="Segoe UI" w:cs="Segoe UI"/>
          <w:color w:val="333333"/>
          <w:sz w:val="24"/>
          <w:szCs w:val="24"/>
          <w:vertAlign w:val="subscript"/>
        </w:rPr>
        <w:t>i</w:t>
      </w:r>
      <w:r w:rsidRPr="00706FE4">
        <w:rPr>
          <w:rFonts w:ascii="Segoe UI" w:eastAsia="Times New Roman" w:hAnsi="Segoe UI" w:cs="Segoe UI"/>
          <w:color w:val="333333"/>
          <w:sz w:val="24"/>
          <w:szCs w:val="24"/>
        </w:rPr>
        <w:t>.</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First, we choose the item I</w:t>
      </w:r>
      <w:r w:rsidRPr="00706FE4">
        <w:rPr>
          <w:rFonts w:ascii="Segoe UI" w:eastAsia="Times New Roman" w:hAnsi="Segoe UI" w:cs="Segoe UI"/>
          <w:color w:val="333333"/>
          <w:sz w:val="24"/>
          <w:szCs w:val="24"/>
          <w:vertAlign w:val="subscript"/>
        </w:rPr>
        <w:t>i</w:t>
      </w:r>
      <w:r w:rsidRPr="00706FE4">
        <w:rPr>
          <w:rFonts w:ascii="Segoe UI" w:eastAsia="Times New Roman" w:hAnsi="Segoe UI" w:cs="Segoe UI"/>
          <w:color w:val="333333"/>
          <w:sz w:val="24"/>
          <w:szCs w:val="24"/>
        </w:rPr>
        <w:t> whose weight is 5.</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Then choose item I</w:t>
      </w:r>
      <w:r w:rsidRPr="00706FE4">
        <w:rPr>
          <w:rFonts w:ascii="Segoe UI" w:eastAsia="Times New Roman" w:hAnsi="Segoe UI" w:cs="Segoe UI"/>
          <w:color w:val="333333"/>
          <w:sz w:val="24"/>
          <w:szCs w:val="24"/>
          <w:vertAlign w:val="subscript"/>
        </w:rPr>
        <w:t>3</w:t>
      </w:r>
      <w:r w:rsidRPr="00706FE4">
        <w:rPr>
          <w:rFonts w:ascii="Segoe UI" w:eastAsia="Times New Roman" w:hAnsi="Segoe UI" w:cs="Segoe UI"/>
          <w:color w:val="333333"/>
          <w:sz w:val="24"/>
          <w:szCs w:val="24"/>
        </w:rPr>
        <w:t xml:space="preserve"> whose weight is 20. </w:t>
      </w:r>
      <w:proofErr w:type="spellStart"/>
      <w:r w:rsidRPr="00706FE4">
        <w:rPr>
          <w:rFonts w:ascii="Segoe UI" w:eastAsia="Times New Roman" w:hAnsi="Segoe UI" w:cs="Segoe UI"/>
          <w:color w:val="333333"/>
          <w:sz w:val="24"/>
          <w:szCs w:val="24"/>
        </w:rPr>
        <w:t>Now</w:t>
      </w:r>
      <w:proofErr w:type="gramStart"/>
      <w:r w:rsidRPr="00706FE4">
        <w:rPr>
          <w:rFonts w:ascii="Segoe UI" w:eastAsia="Times New Roman" w:hAnsi="Segoe UI" w:cs="Segoe UI"/>
          <w:color w:val="333333"/>
          <w:sz w:val="24"/>
          <w:szCs w:val="24"/>
        </w:rPr>
        <w:t>,the</w:t>
      </w:r>
      <w:proofErr w:type="spellEnd"/>
      <w:proofErr w:type="gramEnd"/>
      <w:r w:rsidRPr="00706FE4">
        <w:rPr>
          <w:rFonts w:ascii="Segoe UI" w:eastAsia="Times New Roman" w:hAnsi="Segoe UI" w:cs="Segoe UI"/>
          <w:color w:val="333333"/>
          <w:sz w:val="24"/>
          <w:szCs w:val="24"/>
        </w:rPr>
        <w:t xml:space="preserve"> total weight of knapsack is 20 + 5 = 25</w:t>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Now the next item is I</w:t>
      </w:r>
      <w:r w:rsidRPr="00706FE4">
        <w:rPr>
          <w:rFonts w:ascii="Segoe UI" w:eastAsia="Times New Roman" w:hAnsi="Segoe UI" w:cs="Segoe UI"/>
          <w:color w:val="333333"/>
          <w:sz w:val="24"/>
          <w:szCs w:val="24"/>
          <w:vertAlign w:val="subscript"/>
        </w:rPr>
        <w:t>5</w:t>
      </w:r>
      <w:r w:rsidRPr="00706FE4">
        <w:rPr>
          <w:rFonts w:ascii="Segoe UI" w:eastAsia="Times New Roman" w:hAnsi="Segoe UI" w:cs="Segoe UI"/>
          <w:color w:val="333333"/>
          <w:sz w:val="24"/>
          <w:szCs w:val="24"/>
        </w:rPr>
        <w:t>, and its weight is 40, but we want only 35, so we chose the fractional part of it,</w:t>
      </w:r>
    </w:p>
    <w:p w:rsidR="00706FE4" w:rsidRPr="00706FE4" w:rsidRDefault="00706FE4" w:rsidP="00706F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1971675"/>
            <wp:effectExtent l="19050" t="0" r="0" b="0"/>
            <wp:docPr id="2" name="Picture 2"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tional Knapsack Problem"/>
                    <pic:cNvPicPr>
                      <a:picLocks noChangeAspect="1" noChangeArrowheads="1"/>
                    </pic:cNvPicPr>
                  </pic:nvPicPr>
                  <pic:blipFill>
                    <a:blip r:embed="rId6"/>
                    <a:srcRect/>
                    <a:stretch>
                      <a:fillRect/>
                    </a:stretch>
                  </pic:blipFill>
                  <pic:spPr bwMode="auto">
                    <a:xfrm>
                      <a:off x="0" y="0"/>
                      <a:ext cx="3333750" cy="1971675"/>
                    </a:xfrm>
                    <a:prstGeom prst="rect">
                      <a:avLst/>
                    </a:prstGeom>
                    <a:noFill/>
                    <a:ln w="9525">
                      <a:noFill/>
                      <a:miter lim="800000"/>
                      <a:headEnd/>
                      <a:tailEnd/>
                    </a:ln>
                  </pic:spPr>
                </pic:pic>
              </a:graphicData>
            </a:graphic>
          </wp:inline>
        </w:drawing>
      </w:r>
    </w:p>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b/>
          <w:bCs/>
          <w:color w:val="333333"/>
          <w:sz w:val="24"/>
          <w:szCs w:val="24"/>
        </w:rPr>
        <w:t>Solution:</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35"/>
        <w:gridCol w:w="2899"/>
        <w:gridCol w:w="3065"/>
      </w:tblGrid>
      <w:tr w:rsidR="00706FE4" w:rsidRPr="00706FE4" w:rsidTr="00706FE4">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ITEM</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proofErr w:type="spellStart"/>
            <w:r w:rsidRPr="00706FE4">
              <w:rPr>
                <w:rFonts w:ascii="Times New Roman" w:eastAsia="Times New Roman" w:hAnsi="Times New Roman" w:cs="Times New Roman"/>
                <w:b/>
                <w:bCs/>
                <w:color w:val="000000"/>
                <w:sz w:val="26"/>
                <w:szCs w:val="26"/>
              </w:rPr>
              <w:t>w</w:t>
            </w:r>
            <w:r w:rsidRPr="00706FE4">
              <w:rPr>
                <w:rFonts w:ascii="Times New Roman" w:eastAsia="Times New Roman" w:hAnsi="Times New Roman" w:cs="Times New Roman"/>
                <w:b/>
                <w:bCs/>
                <w:color w:val="000000"/>
                <w:sz w:val="26"/>
                <w:szCs w:val="26"/>
                <w:vertAlign w:val="subscript"/>
              </w:rPr>
              <w:t>i</w:t>
            </w:r>
            <w:proofErr w:type="spellEnd"/>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v</w:t>
            </w:r>
            <w:r w:rsidRPr="00706FE4">
              <w:rPr>
                <w:rFonts w:ascii="Times New Roman" w:eastAsia="Times New Roman" w:hAnsi="Times New Roman" w:cs="Times New Roman"/>
                <w:b/>
                <w:bCs/>
                <w:color w:val="000000"/>
                <w:sz w:val="26"/>
                <w:szCs w:val="26"/>
                <w:vertAlign w:val="subscript"/>
              </w:rPr>
              <w:t>i</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lastRenderedPageBreak/>
              <w:t>I</w:t>
            </w:r>
            <w:r w:rsidRPr="00706FE4">
              <w:rPr>
                <w:rFonts w:ascii="Segoe UI" w:eastAsia="Times New Roman" w:hAnsi="Segoe UI" w:cs="Segoe UI"/>
                <w:color w:val="333333"/>
                <w:sz w:val="24"/>
                <w:szCs w:val="24"/>
                <w:vertAlign w:val="sub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90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160</w:t>
            </w:r>
          </w:p>
        </w:tc>
      </w:tr>
    </w:tbl>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Taking value per weight ratio i.e. p</w:t>
      </w:r>
      <w:r w:rsidRPr="00706FE4">
        <w:rPr>
          <w:rFonts w:ascii="Segoe UI" w:eastAsia="Times New Roman" w:hAnsi="Segoe UI" w:cs="Segoe UI"/>
          <w:color w:val="333333"/>
          <w:sz w:val="24"/>
          <w:szCs w:val="24"/>
          <w:vertAlign w:val="subscript"/>
        </w:rPr>
        <w:t>i</w:t>
      </w:r>
      <w:r w:rsidRPr="00706FE4">
        <w:rPr>
          <w:rFonts w:ascii="Segoe UI" w:eastAsia="Times New Roman" w:hAnsi="Segoe UI" w:cs="Segoe UI"/>
          <w:color w:val="333333"/>
          <w:sz w:val="24"/>
          <w:szCs w:val="24"/>
        </w:rPr>
        <w:t>=</w:t>
      </w:r>
      <w:r>
        <w:rPr>
          <w:rFonts w:ascii="Segoe UI" w:eastAsia="Times New Roman" w:hAnsi="Segoe UI" w:cs="Segoe UI"/>
          <w:noProof/>
          <w:color w:val="333333"/>
          <w:sz w:val="24"/>
          <w:szCs w:val="24"/>
        </w:rPr>
        <w:drawing>
          <wp:inline distT="0" distB="0" distL="0" distR="0">
            <wp:extent cx="247650" cy="466725"/>
            <wp:effectExtent l="19050" t="0" r="0" b="0"/>
            <wp:docPr id="3" name="Picture 3"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tional Knapsack Problem"/>
                    <pic:cNvPicPr>
                      <a:picLocks noChangeAspect="1" noChangeArrowheads="1"/>
                    </pic:cNvPicPr>
                  </pic:nvPicPr>
                  <pic:blipFill>
                    <a:blip r:embed="rId7"/>
                    <a:srcRect/>
                    <a:stretch>
                      <a:fillRect/>
                    </a:stretch>
                  </pic:blipFill>
                  <pic:spPr bwMode="auto">
                    <a:xfrm>
                      <a:off x="0" y="0"/>
                      <a:ext cx="247650" cy="466725"/>
                    </a:xfrm>
                    <a:prstGeom prst="rect">
                      <a:avLst/>
                    </a:prstGeom>
                    <a:noFill/>
                    <a:ln w="9525">
                      <a:noFill/>
                      <a:miter lim="800000"/>
                      <a:headEnd/>
                      <a:tailEnd/>
                    </a:ln>
                  </pic:spPr>
                </pic:pic>
              </a:graphicData>
            </a:graphic>
          </wp:inline>
        </w:drawing>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28"/>
        <w:gridCol w:w="1935"/>
        <w:gridCol w:w="2045"/>
        <w:gridCol w:w="3691"/>
      </w:tblGrid>
      <w:tr w:rsidR="00706FE4" w:rsidRPr="00706FE4" w:rsidTr="00706FE4">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ITEM</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proofErr w:type="spellStart"/>
            <w:r w:rsidRPr="00706FE4">
              <w:rPr>
                <w:rFonts w:ascii="Times New Roman" w:eastAsia="Times New Roman" w:hAnsi="Times New Roman" w:cs="Times New Roman"/>
                <w:b/>
                <w:bCs/>
                <w:color w:val="000000"/>
                <w:sz w:val="26"/>
                <w:szCs w:val="26"/>
              </w:rPr>
              <w:t>w</w:t>
            </w:r>
            <w:r w:rsidRPr="00706FE4">
              <w:rPr>
                <w:rFonts w:ascii="Times New Roman" w:eastAsia="Times New Roman" w:hAnsi="Times New Roman" w:cs="Times New Roman"/>
                <w:b/>
                <w:bCs/>
                <w:color w:val="000000"/>
                <w:sz w:val="26"/>
                <w:szCs w:val="26"/>
                <w:vertAlign w:val="subscript"/>
              </w:rPr>
              <w:t>i</w:t>
            </w:r>
            <w:proofErr w:type="spellEnd"/>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v</w:t>
            </w:r>
            <w:r w:rsidRPr="00706FE4">
              <w:rPr>
                <w:rFonts w:ascii="Times New Roman" w:eastAsia="Times New Roman" w:hAnsi="Times New Roman" w:cs="Times New Roman"/>
                <w:b/>
                <w:bCs/>
                <w:color w:val="000000"/>
                <w:sz w:val="26"/>
                <w:szCs w:val="26"/>
                <w:vertAlign w:val="subscript"/>
              </w:rPr>
              <w:t>i</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P</w:t>
            </w:r>
            <w:r w:rsidRPr="00706FE4">
              <w:rPr>
                <w:rFonts w:ascii="Times New Roman" w:eastAsia="Times New Roman" w:hAnsi="Times New Roman" w:cs="Times New Roman"/>
                <w:b/>
                <w:bCs/>
                <w:color w:val="000000"/>
                <w:sz w:val="26"/>
                <w:szCs w:val="26"/>
                <w:vertAlign w:val="subscript"/>
              </w:rPr>
              <w:t>i</w:t>
            </w:r>
            <w:r w:rsidRPr="00706FE4">
              <w:rPr>
                <w:rFonts w:ascii="Times New Roman" w:eastAsia="Times New Roman" w:hAnsi="Times New Roman" w:cs="Times New Roman"/>
                <w:b/>
                <w:bCs/>
                <w:color w:val="000000"/>
                <w:sz w:val="26"/>
                <w:szCs w:val="26"/>
              </w:rPr>
              <w:t>=</w:t>
            </w:r>
            <w:r>
              <w:rPr>
                <w:rFonts w:ascii="Times New Roman" w:eastAsia="Times New Roman" w:hAnsi="Times New Roman" w:cs="Times New Roman"/>
                <w:b/>
                <w:bCs/>
                <w:noProof/>
                <w:color w:val="000000"/>
                <w:sz w:val="26"/>
                <w:szCs w:val="26"/>
              </w:rPr>
              <w:drawing>
                <wp:inline distT="0" distB="0" distL="0" distR="0">
                  <wp:extent cx="247650" cy="466725"/>
                  <wp:effectExtent l="19050" t="0" r="0" b="0"/>
                  <wp:docPr id="4" name="Picture 4"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tional Knapsack Problem"/>
                          <pic:cNvPicPr>
                            <a:picLocks noChangeAspect="1" noChangeArrowheads="1"/>
                          </pic:cNvPicPr>
                        </pic:nvPicPr>
                        <pic:blipFill>
                          <a:blip r:embed="rId7"/>
                          <a:srcRect/>
                          <a:stretch>
                            <a:fillRect/>
                          </a:stretch>
                        </pic:blipFill>
                        <pic:spPr bwMode="auto">
                          <a:xfrm>
                            <a:off x="0" y="0"/>
                            <a:ext cx="247650" cy="466725"/>
                          </a:xfrm>
                          <a:prstGeom prst="rect">
                            <a:avLst/>
                          </a:prstGeom>
                          <a:noFill/>
                          <a:ln w="9525">
                            <a:noFill/>
                            <a:miter lim="800000"/>
                            <a:headEnd/>
                            <a:tailEnd/>
                          </a:ln>
                        </pic:spPr>
                      </pic:pic>
                    </a:graphicData>
                  </a:graphic>
                </wp:inline>
              </w:drawing>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6.0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r>
    </w:tbl>
    <w:p w:rsidR="00706FE4" w:rsidRPr="00706FE4" w:rsidRDefault="00706FE4" w:rsidP="00706F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6FE4">
        <w:rPr>
          <w:rFonts w:ascii="Segoe UI" w:eastAsia="Times New Roman" w:hAnsi="Segoe UI" w:cs="Segoe UI"/>
          <w:b/>
          <w:bCs/>
          <w:color w:val="333333"/>
          <w:sz w:val="24"/>
          <w:szCs w:val="24"/>
        </w:rPr>
        <w:t>Now, arrange the value of p</w:t>
      </w:r>
      <w:r w:rsidRPr="00706FE4">
        <w:rPr>
          <w:rFonts w:ascii="Segoe UI" w:eastAsia="Times New Roman" w:hAnsi="Segoe UI" w:cs="Segoe UI"/>
          <w:b/>
          <w:bCs/>
          <w:color w:val="333333"/>
          <w:sz w:val="24"/>
          <w:szCs w:val="24"/>
          <w:vertAlign w:val="subscript"/>
        </w:rPr>
        <w:t>i</w:t>
      </w:r>
      <w:r w:rsidRPr="00706FE4">
        <w:rPr>
          <w:rFonts w:ascii="Segoe UI" w:eastAsia="Times New Roman" w:hAnsi="Segoe UI" w:cs="Segoe UI"/>
          <w:b/>
          <w:bCs/>
          <w:color w:val="333333"/>
          <w:sz w:val="24"/>
          <w:szCs w:val="24"/>
        </w:rPr>
        <w:t> in decreasing order.</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43"/>
        <w:gridCol w:w="1943"/>
        <w:gridCol w:w="2055"/>
        <w:gridCol w:w="3658"/>
      </w:tblGrid>
      <w:tr w:rsidR="00706FE4" w:rsidRPr="00706FE4" w:rsidTr="00706FE4">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ITEM</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proofErr w:type="spellStart"/>
            <w:r w:rsidRPr="00706FE4">
              <w:rPr>
                <w:rFonts w:ascii="Times New Roman" w:eastAsia="Times New Roman" w:hAnsi="Times New Roman" w:cs="Times New Roman"/>
                <w:b/>
                <w:bCs/>
                <w:color w:val="000000"/>
                <w:sz w:val="26"/>
                <w:szCs w:val="26"/>
              </w:rPr>
              <w:t>w</w:t>
            </w:r>
            <w:r w:rsidRPr="00706FE4">
              <w:rPr>
                <w:rFonts w:ascii="Times New Roman" w:eastAsia="Times New Roman" w:hAnsi="Times New Roman" w:cs="Times New Roman"/>
                <w:b/>
                <w:bCs/>
                <w:color w:val="000000"/>
                <w:sz w:val="26"/>
                <w:szCs w:val="26"/>
                <w:vertAlign w:val="subscript"/>
              </w:rPr>
              <w:t>i</w:t>
            </w:r>
            <w:proofErr w:type="spellEnd"/>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v</w:t>
            </w:r>
            <w:r w:rsidRPr="00706FE4">
              <w:rPr>
                <w:rFonts w:ascii="Times New Roman" w:eastAsia="Times New Roman" w:hAnsi="Times New Roman" w:cs="Times New Roman"/>
                <w:b/>
                <w:bCs/>
                <w:color w:val="000000"/>
                <w:sz w:val="26"/>
                <w:szCs w:val="26"/>
                <w:vertAlign w:val="subscript"/>
              </w:rPr>
              <w:t>i</w:t>
            </w:r>
          </w:p>
        </w:tc>
        <w:tc>
          <w:tcPr>
            <w:tcW w:w="0" w:type="auto"/>
            <w:shd w:val="clear" w:color="auto" w:fill="C7CCBE"/>
            <w:tcMar>
              <w:top w:w="180" w:type="dxa"/>
              <w:left w:w="180" w:type="dxa"/>
              <w:bottom w:w="180" w:type="dxa"/>
              <w:right w:w="180" w:type="dxa"/>
            </w:tcMar>
            <w:hideMark/>
          </w:tcPr>
          <w:p w:rsidR="00706FE4" w:rsidRPr="00706FE4" w:rsidRDefault="00706FE4" w:rsidP="00706FE4">
            <w:pPr>
              <w:spacing w:after="0" w:line="240" w:lineRule="auto"/>
              <w:rPr>
                <w:rFonts w:ascii="Times New Roman" w:eastAsia="Times New Roman" w:hAnsi="Times New Roman" w:cs="Times New Roman"/>
                <w:b/>
                <w:bCs/>
                <w:color w:val="000000"/>
                <w:sz w:val="26"/>
                <w:szCs w:val="26"/>
              </w:rPr>
            </w:pPr>
            <w:r w:rsidRPr="00706FE4">
              <w:rPr>
                <w:rFonts w:ascii="Times New Roman" w:eastAsia="Times New Roman" w:hAnsi="Times New Roman" w:cs="Times New Roman"/>
                <w:b/>
                <w:bCs/>
                <w:color w:val="000000"/>
                <w:sz w:val="26"/>
                <w:szCs w:val="26"/>
              </w:rPr>
              <w:t>p</w:t>
            </w:r>
            <w:r w:rsidRPr="00706FE4">
              <w:rPr>
                <w:rFonts w:ascii="Times New Roman" w:eastAsia="Times New Roman" w:hAnsi="Times New Roman" w:cs="Times New Roman"/>
                <w:b/>
                <w:bCs/>
                <w:color w:val="000000"/>
                <w:sz w:val="26"/>
                <w:szCs w:val="26"/>
                <w:vertAlign w:val="subscript"/>
              </w:rPr>
              <w:t>i</w:t>
            </w:r>
            <w:r w:rsidRPr="00706FE4">
              <w:rPr>
                <w:rFonts w:ascii="Times New Roman" w:eastAsia="Times New Roman" w:hAnsi="Times New Roman" w:cs="Times New Roman"/>
                <w:b/>
                <w:bCs/>
                <w:color w:val="000000"/>
                <w:sz w:val="26"/>
                <w:szCs w:val="26"/>
              </w:rPr>
              <w:t>=</w:t>
            </w:r>
            <w:r>
              <w:rPr>
                <w:rFonts w:ascii="Times New Roman" w:eastAsia="Times New Roman" w:hAnsi="Times New Roman" w:cs="Times New Roman"/>
                <w:b/>
                <w:bCs/>
                <w:noProof/>
                <w:color w:val="000000"/>
                <w:sz w:val="26"/>
                <w:szCs w:val="26"/>
              </w:rPr>
              <w:drawing>
                <wp:inline distT="0" distB="0" distL="0" distR="0">
                  <wp:extent cx="247650" cy="466725"/>
                  <wp:effectExtent l="19050" t="0" r="0" b="0"/>
                  <wp:docPr id="5" name="Picture 5"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tional Knapsack Problem"/>
                          <pic:cNvPicPr>
                            <a:picLocks noChangeAspect="1" noChangeArrowheads="1"/>
                          </pic:cNvPicPr>
                        </pic:nvPicPr>
                        <pic:blipFill>
                          <a:blip r:embed="rId7"/>
                          <a:srcRect/>
                          <a:stretch>
                            <a:fillRect/>
                          </a:stretch>
                        </pic:blipFill>
                        <pic:spPr bwMode="auto">
                          <a:xfrm>
                            <a:off x="0" y="0"/>
                            <a:ext cx="247650" cy="466725"/>
                          </a:xfrm>
                          <a:prstGeom prst="rect">
                            <a:avLst/>
                          </a:prstGeom>
                          <a:noFill/>
                          <a:ln w="9525">
                            <a:noFill/>
                            <a:miter lim="800000"/>
                            <a:headEnd/>
                            <a:tailEnd/>
                          </a:ln>
                        </pic:spPr>
                      </pic:pic>
                    </a:graphicData>
                  </a:graphic>
                </wp:inline>
              </w:drawing>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6.0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5.0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4.0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3.0</w:t>
            </w:r>
          </w:p>
        </w:tc>
      </w:tr>
      <w:tr w:rsidR="00706FE4" w:rsidRPr="00706FE4" w:rsidTr="00706FE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I</w:t>
            </w:r>
            <w:r w:rsidRPr="00706FE4">
              <w:rPr>
                <w:rFonts w:ascii="Segoe UI" w:eastAsia="Times New Roman" w:hAnsi="Segoe UI" w:cs="Segoe UI"/>
                <w:color w:val="333333"/>
                <w:sz w:val="24"/>
                <w:szCs w:val="24"/>
                <w:vertAlign w:val="sub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6FE4" w:rsidRPr="00706FE4" w:rsidRDefault="00706FE4" w:rsidP="00706FE4">
            <w:pPr>
              <w:spacing w:after="0" w:line="240" w:lineRule="auto"/>
              <w:jc w:val="both"/>
              <w:rPr>
                <w:rFonts w:ascii="Segoe UI" w:eastAsia="Times New Roman" w:hAnsi="Segoe UI" w:cs="Segoe UI"/>
                <w:color w:val="333333"/>
                <w:sz w:val="24"/>
                <w:szCs w:val="24"/>
              </w:rPr>
            </w:pPr>
            <w:r w:rsidRPr="00706FE4">
              <w:rPr>
                <w:rFonts w:ascii="Segoe UI" w:eastAsia="Times New Roman" w:hAnsi="Segoe UI" w:cs="Segoe UI"/>
                <w:color w:val="333333"/>
                <w:sz w:val="24"/>
                <w:szCs w:val="24"/>
              </w:rPr>
              <w:t>2.0</w:t>
            </w:r>
          </w:p>
        </w:tc>
      </w:tr>
    </w:tbl>
    <w:p w:rsidR="00DD3A5A" w:rsidRDefault="00DD3A5A"/>
    <w:p w:rsidR="00161EBA" w:rsidRDefault="00161EBA"/>
    <w:p w:rsidR="00B631D0" w:rsidRDefault="00B631D0" w:rsidP="00161EB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B631D0" w:rsidRDefault="00B631D0" w:rsidP="00161EB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B631D0" w:rsidRPr="00D50951" w:rsidRDefault="00B631D0" w:rsidP="00B631D0">
      <w:pPr>
        <w:shd w:val="clear" w:color="auto" w:fill="FFFFFF"/>
        <w:spacing w:after="0" w:line="240" w:lineRule="auto"/>
        <w:textAlignment w:val="baseline"/>
        <w:outlineLvl w:val="1"/>
        <w:rPr>
          <w:rFonts w:ascii="Times New Roman" w:eastAsia="Times New Roman" w:hAnsi="Times New Roman" w:cs="Times New Roman"/>
          <w:b/>
          <w:bCs/>
          <w:color w:val="303030"/>
          <w:sz w:val="28"/>
          <w:szCs w:val="28"/>
        </w:rPr>
      </w:pPr>
      <w:r w:rsidRPr="00D50951">
        <w:rPr>
          <w:rFonts w:ascii="Times New Roman" w:eastAsia="Times New Roman" w:hAnsi="Times New Roman" w:cs="Times New Roman"/>
          <w:b/>
          <w:bCs/>
          <w:color w:val="303030"/>
          <w:sz w:val="28"/>
          <w:szCs w:val="28"/>
          <w:u w:val="single"/>
        </w:rPr>
        <w:t>Job Sequencing With Deadlines-</w:t>
      </w:r>
    </w:p>
    <w:p w:rsidR="00B631D0" w:rsidRPr="00D50951" w:rsidRDefault="00B631D0" w:rsidP="00B631D0">
      <w:pPr>
        <w:shd w:val="clear" w:color="auto" w:fill="FFFFFF"/>
        <w:spacing w:before="60" w:after="180" w:line="240" w:lineRule="auto"/>
        <w:textAlignment w:val="baseline"/>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 </w:t>
      </w:r>
    </w:p>
    <w:p w:rsidR="00B631D0" w:rsidRPr="00D50951" w:rsidRDefault="00B631D0" w:rsidP="00B631D0">
      <w:pPr>
        <w:shd w:val="clear" w:color="auto" w:fill="FFFFFF"/>
        <w:spacing w:before="60" w:after="180" w:line="240" w:lineRule="auto"/>
        <w:textAlignment w:val="baseline"/>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The sequencing of jobs on a single processor with deadline constraints is called as Job Sequencing with Deadlines.</w:t>
      </w:r>
    </w:p>
    <w:p w:rsidR="00B631D0" w:rsidRPr="00D50951" w:rsidRDefault="00B631D0" w:rsidP="00B631D0">
      <w:pPr>
        <w:shd w:val="clear" w:color="auto" w:fill="FFFFFF"/>
        <w:spacing w:before="60" w:after="180" w:line="240" w:lineRule="auto"/>
        <w:textAlignment w:val="baseline"/>
        <w:rPr>
          <w:ins w:id="0" w:author="Unknown"/>
          <w:rFonts w:ascii="Times New Roman" w:eastAsia="Times New Roman" w:hAnsi="Times New Roman" w:cs="Times New Roman"/>
          <w:color w:val="303030"/>
          <w:sz w:val="28"/>
          <w:szCs w:val="28"/>
        </w:rPr>
      </w:pPr>
      <w:ins w:id="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2" w:author="Unknown"/>
          <w:rFonts w:ascii="Times New Roman" w:eastAsia="Times New Roman" w:hAnsi="Times New Roman" w:cs="Times New Roman"/>
          <w:color w:val="303030"/>
          <w:sz w:val="28"/>
          <w:szCs w:val="28"/>
        </w:rPr>
      </w:pPr>
      <w:ins w:id="3" w:author="Unknown">
        <w:r w:rsidRPr="00D50951">
          <w:rPr>
            <w:rFonts w:ascii="Times New Roman" w:eastAsia="Times New Roman" w:hAnsi="Times New Roman" w:cs="Times New Roman"/>
            <w:color w:val="303030"/>
            <w:sz w:val="28"/>
            <w:szCs w:val="28"/>
          </w:rPr>
          <w:t>Here-</w:t>
        </w:r>
      </w:ins>
    </w:p>
    <w:p w:rsidR="00B631D0" w:rsidRPr="00D50951" w:rsidRDefault="00B631D0" w:rsidP="00B631D0">
      <w:pPr>
        <w:numPr>
          <w:ilvl w:val="0"/>
          <w:numId w:val="40"/>
        </w:numPr>
        <w:shd w:val="clear" w:color="auto" w:fill="FFFFFF"/>
        <w:spacing w:before="60" w:after="60" w:line="240" w:lineRule="auto"/>
        <w:ind w:left="225"/>
        <w:textAlignment w:val="baseline"/>
        <w:rPr>
          <w:ins w:id="4" w:author="Unknown"/>
          <w:rFonts w:ascii="Times New Roman" w:eastAsia="Times New Roman" w:hAnsi="Times New Roman" w:cs="Times New Roman"/>
          <w:color w:val="303030"/>
          <w:sz w:val="28"/>
          <w:szCs w:val="28"/>
        </w:rPr>
      </w:pPr>
      <w:ins w:id="5" w:author="Unknown">
        <w:r w:rsidRPr="00D50951">
          <w:rPr>
            <w:rFonts w:ascii="Times New Roman" w:eastAsia="Times New Roman" w:hAnsi="Times New Roman" w:cs="Times New Roman"/>
            <w:color w:val="303030"/>
            <w:sz w:val="28"/>
            <w:szCs w:val="28"/>
          </w:rPr>
          <w:t>You are given a set of jobs.</w:t>
        </w:r>
      </w:ins>
    </w:p>
    <w:p w:rsidR="00B631D0" w:rsidRPr="00D50951" w:rsidRDefault="00B631D0" w:rsidP="00B631D0">
      <w:pPr>
        <w:numPr>
          <w:ilvl w:val="0"/>
          <w:numId w:val="40"/>
        </w:numPr>
        <w:shd w:val="clear" w:color="auto" w:fill="FFFFFF"/>
        <w:spacing w:before="60" w:after="60" w:line="240" w:lineRule="auto"/>
        <w:ind w:left="225"/>
        <w:textAlignment w:val="baseline"/>
        <w:rPr>
          <w:ins w:id="6" w:author="Unknown"/>
          <w:rFonts w:ascii="Times New Roman" w:eastAsia="Times New Roman" w:hAnsi="Times New Roman" w:cs="Times New Roman"/>
          <w:color w:val="303030"/>
          <w:sz w:val="28"/>
          <w:szCs w:val="28"/>
        </w:rPr>
      </w:pPr>
      <w:ins w:id="7" w:author="Unknown">
        <w:r w:rsidRPr="00D50951">
          <w:rPr>
            <w:rFonts w:ascii="Times New Roman" w:eastAsia="Times New Roman" w:hAnsi="Times New Roman" w:cs="Times New Roman"/>
            <w:color w:val="303030"/>
            <w:sz w:val="28"/>
            <w:szCs w:val="28"/>
          </w:rPr>
          <w:t>Each job has a defined deadline and some profit associated with it.</w:t>
        </w:r>
      </w:ins>
    </w:p>
    <w:p w:rsidR="00B631D0" w:rsidRPr="00D50951" w:rsidRDefault="00B631D0" w:rsidP="00B631D0">
      <w:pPr>
        <w:numPr>
          <w:ilvl w:val="0"/>
          <w:numId w:val="40"/>
        </w:numPr>
        <w:shd w:val="clear" w:color="auto" w:fill="FFFFFF"/>
        <w:spacing w:before="60" w:after="60" w:line="240" w:lineRule="auto"/>
        <w:ind w:left="225"/>
        <w:textAlignment w:val="baseline"/>
        <w:rPr>
          <w:ins w:id="8" w:author="Unknown"/>
          <w:rFonts w:ascii="Times New Roman" w:eastAsia="Times New Roman" w:hAnsi="Times New Roman" w:cs="Times New Roman"/>
          <w:color w:val="303030"/>
          <w:sz w:val="28"/>
          <w:szCs w:val="28"/>
        </w:rPr>
      </w:pPr>
      <w:ins w:id="9" w:author="Unknown">
        <w:r w:rsidRPr="00D50951">
          <w:rPr>
            <w:rFonts w:ascii="Times New Roman" w:eastAsia="Times New Roman" w:hAnsi="Times New Roman" w:cs="Times New Roman"/>
            <w:color w:val="303030"/>
            <w:sz w:val="28"/>
            <w:szCs w:val="28"/>
          </w:rPr>
          <w:t>The profit of a job is given only when that job is completed within its deadline.</w:t>
        </w:r>
      </w:ins>
    </w:p>
    <w:p w:rsidR="00B631D0" w:rsidRPr="00D50951" w:rsidRDefault="00B631D0" w:rsidP="00B631D0">
      <w:pPr>
        <w:numPr>
          <w:ilvl w:val="0"/>
          <w:numId w:val="40"/>
        </w:numPr>
        <w:shd w:val="clear" w:color="auto" w:fill="FFFFFF"/>
        <w:spacing w:before="60" w:after="60" w:line="240" w:lineRule="auto"/>
        <w:ind w:left="225"/>
        <w:textAlignment w:val="baseline"/>
        <w:rPr>
          <w:ins w:id="10" w:author="Unknown"/>
          <w:rFonts w:ascii="Times New Roman" w:eastAsia="Times New Roman" w:hAnsi="Times New Roman" w:cs="Times New Roman"/>
          <w:color w:val="303030"/>
          <w:sz w:val="28"/>
          <w:szCs w:val="28"/>
        </w:rPr>
      </w:pPr>
      <w:ins w:id="11" w:author="Unknown">
        <w:r w:rsidRPr="00D50951">
          <w:rPr>
            <w:rFonts w:ascii="Times New Roman" w:eastAsia="Times New Roman" w:hAnsi="Times New Roman" w:cs="Times New Roman"/>
            <w:color w:val="303030"/>
            <w:sz w:val="28"/>
            <w:szCs w:val="28"/>
          </w:rPr>
          <w:t>Only one processor is available for processing all the jobs.</w:t>
        </w:r>
      </w:ins>
    </w:p>
    <w:p w:rsidR="00B631D0" w:rsidRPr="00D50951" w:rsidRDefault="00B631D0" w:rsidP="00B631D0">
      <w:pPr>
        <w:numPr>
          <w:ilvl w:val="0"/>
          <w:numId w:val="40"/>
        </w:numPr>
        <w:shd w:val="clear" w:color="auto" w:fill="FFFFFF"/>
        <w:spacing w:before="60" w:after="60" w:line="240" w:lineRule="auto"/>
        <w:ind w:left="225"/>
        <w:textAlignment w:val="baseline"/>
        <w:rPr>
          <w:ins w:id="12" w:author="Unknown"/>
          <w:rFonts w:ascii="Times New Roman" w:eastAsia="Times New Roman" w:hAnsi="Times New Roman" w:cs="Times New Roman"/>
          <w:color w:val="303030"/>
          <w:sz w:val="28"/>
          <w:szCs w:val="28"/>
        </w:rPr>
      </w:pPr>
      <w:ins w:id="13" w:author="Unknown">
        <w:r w:rsidRPr="00D50951">
          <w:rPr>
            <w:rFonts w:ascii="Times New Roman" w:eastAsia="Times New Roman" w:hAnsi="Times New Roman" w:cs="Times New Roman"/>
            <w:color w:val="303030"/>
            <w:sz w:val="28"/>
            <w:szCs w:val="28"/>
          </w:rPr>
          <w:t>Processor takes one unit of time to complete a job.</w:t>
        </w:r>
      </w:ins>
    </w:p>
    <w:p w:rsidR="00B631D0" w:rsidRPr="00D50951" w:rsidRDefault="00B631D0" w:rsidP="00B631D0">
      <w:pPr>
        <w:shd w:val="clear" w:color="auto" w:fill="FFFFFF"/>
        <w:spacing w:before="60" w:after="180" w:line="240" w:lineRule="auto"/>
        <w:textAlignment w:val="baseline"/>
        <w:rPr>
          <w:ins w:id="14" w:author="Unknown"/>
          <w:rFonts w:ascii="Times New Roman" w:eastAsia="Times New Roman" w:hAnsi="Times New Roman" w:cs="Times New Roman"/>
          <w:color w:val="303030"/>
          <w:sz w:val="28"/>
          <w:szCs w:val="28"/>
        </w:rPr>
      </w:pPr>
      <w:ins w:id="1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6" w:author="Unknown"/>
          <w:rFonts w:ascii="Times New Roman" w:eastAsia="Times New Roman" w:hAnsi="Times New Roman" w:cs="Times New Roman"/>
          <w:color w:val="303030"/>
          <w:sz w:val="28"/>
          <w:szCs w:val="28"/>
        </w:rPr>
      </w:pPr>
      <w:ins w:id="17" w:author="Unknown">
        <w:r w:rsidRPr="00D50951">
          <w:rPr>
            <w:rFonts w:ascii="Times New Roman" w:eastAsia="Times New Roman" w:hAnsi="Times New Roman" w:cs="Times New Roman"/>
            <w:b/>
            <w:bCs/>
            <w:color w:val="303030"/>
            <w:sz w:val="28"/>
            <w:szCs w:val="28"/>
          </w:rPr>
          <w:t>The problem states-</w:t>
        </w:r>
      </w:ins>
    </w:p>
    <w:p w:rsidR="00B631D0" w:rsidRPr="00D50951" w:rsidRDefault="00B631D0" w:rsidP="00B631D0">
      <w:pPr>
        <w:shd w:val="clear" w:color="auto" w:fill="FFFFFF"/>
        <w:spacing w:before="60" w:after="180" w:line="240" w:lineRule="auto"/>
        <w:jc w:val="center"/>
        <w:textAlignment w:val="baseline"/>
        <w:rPr>
          <w:ins w:id="18" w:author="Unknown"/>
          <w:rFonts w:ascii="Times New Roman" w:eastAsia="Times New Roman" w:hAnsi="Times New Roman" w:cs="Times New Roman"/>
          <w:color w:val="303030"/>
          <w:sz w:val="28"/>
          <w:szCs w:val="28"/>
        </w:rPr>
      </w:pPr>
      <w:ins w:id="19" w:author="Unknown">
        <w:r w:rsidRPr="00D50951">
          <w:rPr>
            <w:rFonts w:ascii="Times New Roman" w:eastAsia="Times New Roman" w:hAnsi="Times New Roman" w:cs="Times New Roman"/>
            <w:color w:val="303030"/>
            <w:sz w:val="28"/>
            <w:szCs w:val="28"/>
          </w:rPr>
          <w:t>“How can the total profit be maximized if only one job can be completed at a time?”</w:t>
        </w:r>
      </w:ins>
    </w:p>
    <w:p w:rsidR="00B631D0" w:rsidRPr="00D50951" w:rsidRDefault="00B631D0" w:rsidP="00B631D0">
      <w:pPr>
        <w:shd w:val="clear" w:color="auto" w:fill="FFFFFF"/>
        <w:spacing w:before="60" w:after="180" w:line="240" w:lineRule="auto"/>
        <w:textAlignment w:val="baseline"/>
        <w:rPr>
          <w:ins w:id="20" w:author="Unknown"/>
          <w:rFonts w:ascii="Times New Roman" w:eastAsia="Times New Roman" w:hAnsi="Times New Roman" w:cs="Times New Roman"/>
          <w:color w:val="303030"/>
          <w:sz w:val="28"/>
          <w:szCs w:val="28"/>
        </w:rPr>
      </w:pPr>
      <w:ins w:id="2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22" w:author="Unknown"/>
          <w:rFonts w:ascii="Times New Roman" w:eastAsia="Times New Roman" w:hAnsi="Times New Roman" w:cs="Times New Roman"/>
          <w:b/>
          <w:bCs/>
          <w:color w:val="303030"/>
          <w:sz w:val="28"/>
          <w:szCs w:val="28"/>
        </w:rPr>
      </w:pPr>
      <w:ins w:id="23" w:author="Unknown">
        <w:r w:rsidRPr="00D50951">
          <w:rPr>
            <w:rFonts w:ascii="Times New Roman" w:eastAsia="Times New Roman" w:hAnsi="Times New Roman" w:cs="Times New Roman"/>
            <w:b/>
            <w:bCs/>
            <w:color w:val="303030"/>
            <w:sz w:val="28"/>
            <w:szCs w:val="28"/>
            <w:u w:val="single"/>
          </w:rPr>
          <w:t>Approach to Solution-</w:t>
        </w:r>
      </w:ins>
    </w:p>
    <w:p w:rsidR="00B631D0" w:rsidRPr="00D50951" w:rsidRDefault="00B631D0" w:rsidP="00B631D0">
      <w:pPr>
        <w:shd w:val="clear" w:color="auto" w:fill="FFFFFF"/>
        <w:spacing w:before="60" w:after="180" w:line="240" w:lineRule="auto"/>
        <w:textAlignment w:val="baseline"/>
        <w:rPr>
          <w:ins w:id="24" w:author="Unknown"/>
          <w:rFonts w:ascii="Times New Roman" w:eastAsia="Times New Roman" w:hAnsi="Times New Roman" w:cs="Times New Roman"/>
          <w:color w:val="303030"/>
          <w:sz w:val="28"/>
          <w:szCs w:val="28"/>
        </w:rPr>
      </w:pPr>
      <w:ins w:id="2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1"/>
        </w:numPr>
        <w:shd w:val="clear" w:color="auto" w:fill="FFFFFF"/>
        <w:spacing w:before="60" w:after="60" w:line="240" w:lineRule="auto"/>
        <w:ind w:left="225"/>
        <w:textAlignment w:val="baseline"/>
        <w:rPr>
          <w:ins w:id="26" w:author="Unknown"/>
          <w:rFonts w:ascii="Times New Roman" w:eastAsia="Times New Roman" w:hAnsi="Times New Roman" w:cs="Times New Roman"/>
          <w:color w:val="303030"/>
          <w:sz w:val="28"/>
          <w:szCs w:val="28"/>
        </w:rPr>
      </w:pPr>
      <w:ins w:id="27" w:author="Unknown">
        <w:r w:rsidRPr="00D50951">
          <w:rPr>
            <w:rFonts w:ascii="Times New Roman" w:eastAsia="Times New Roman" w:hAnsi="Times New Roman" w:cs="Times New Roman"/>
            <w:color w:val="303030"/>
            <w:sz w:val="28"/>
            <w:szCs w:val="28"/>
          </w:rPr>
          <w:t>A feasible solution would be a subset of jobs where each job of the subset gets completed within its deadline.</w:t>
        </w:r>
      </w:ins>
    </w:p>
    <w:p w:rsidR="00B631D0" w:rsidRPr="00D50951" w:rsidRDefault="00B631D0" w:rsidP="00B631D0">
      <w:pPr>
        <w:numPr>
          <w:ilvl w:val="0"/>
          <w:numId w:val="41"/>
        </w:numPr>
        <w:shd w:val="clear" w:color="auto" w:fill="FFFFFF"/>
        <w:spacing w:before="60" w:after="60" w:line="240" w:lineRule="auto"/>
        <w:ind w:left="225"/>
        <w:textAlignment w:val="baseline"/>
        <w:rPr>
          <w:ins w:id="28" w:author="Unknown"/>
          <w:rFonts w:ascii="Times New Roman" w:eastAsia="Times New Roman" w:hAnsi="Times New Roman" w:cs="Times New Roman"/>
          <w:color w:val="303030"/>
          <w:sz w:val="28"/>
          <w:szCs w:val="28"/>
        </w:rPr>
      </w:pPr>
      <w:ins w:id="29" w:author="Unknown">
        <w:r w:rsidRPr="00D50951">
          <w:rPr>
            <w:rFonts w:ascii="Times New Roman" w:eastAsia="Times New Roman" w:hAnsi="Times New Roman" w:cs="Times New Roman"/>
            <w:color w:val="303030"/>
            <w:sz w:val="28"/>
            <w:szCs w:val="28"/>
          </w:rPr>
          <w:t>Value of the feasible solution would be the sum of profit of all the jobs contained in the subset.</w:t>
        </w:r>
      </w:ins>
    </w:p>
    <w:p w:rsidR="00B631D0" w:rsidRPr="00D50951" w:rsidRDefault="00B631D0" w:rsidP="00B631D0">
      <w:pPr>
        <w:numPr>
          <w:ilvl w:val="0"/>
          <w:numId w:val="41"/>
        </w:numPr>
        <w:shd w:val="clear" w:color="auto" w:fill="FFFFFF"/>
        <w:spacing w:before="60" w:after="60" w:line="240" w:lineRule="auto"/>
        <w:ind w:left="225"/>
        <w:textAlignment w:val="baseline"/>
        <w:rPr>
          <w:ins w:id="30" w:author="Unknown"/>
          <w:rFonts w:ascii="Times New Roman" w:eastAsia="Times New Roman" w:hAnsi="Times New Roman" w:cs="Times New Roman"/>
          <w:color w:val="303030"/>
          <w:sz w:val="28"/>
          <w:szCs w:val="28"/>
        </w:rPr>
      </w:pPr>
      <w:ins w:id="31" w:author="Unknown">
        <w:r w:rsidRPr="00D50951">
          <w:rPr>
            <w:rFonts w:ascii="Times New Roman" w:eastAsia="Times New Roman" w:hAnsi="Times New Roman" w:cs="Times New Roman"/>
            <w:color w:val="303030"/>
            <w:sz w:val="28"/>
            <w:szCs w:val="28"/>
          </w:rPr>
          <w:t>An optimal solution of the problem would be a feasible solution which gives the maximum profit.</w:t>
        </w:r>
      </w:ins>
    </w:p>
    <w:p w:rsidR="00B631D0" w:rsidRPr="00D50951" w:rsidRDefault="00B631D0" w:rsidP="00B631D0">
      <w:pPr>
        <w:shd w:val="clear" w:color="auto" w:fill="FFFFFF"/>
        <w:spacing w:before="60" w:after="180" w:line="240" w:lineRule="auto"/>
        <w:textAlignment w:val="baseline"/>
        <w:rPr>
          <w:ins w:id="32" w:author="Unknown"/>
          <w:rFonts w:ascii="Times New Roman" w:eastAsia="Times New Roman" w:hAnsi="Times New Roman" w:cs="Times New Roman"/>
          <w:color w:val="303030"/>
          <w:sz w:val="28"/>
          <w:szCs w:val="28"/>
        </w:rPr>
      </w:pPr>
      <w:ins w:id="3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34" w:author="Unknown"/>
          <w:rFonts w:ascii="Times New Roman" w:eastAsia="Times New Roman" w:hAnsi="Times New Roman" w:cs="Times New Roman"/>
          <w:b/>
          <w:bCs/>
          <w:color w:val="303030"/>
          <w:sz w:val="28"/>
          <w:szCs w:val="28"/>
        </w:rPr>
      </w:pPr>
      <w:ins w:id="35" w:author="Unknown">
        <w:r w:rsidRPr="00D50951">
          <w:rPr>
            <w:rFonts w:ascii="Times New Roman" w:eastAsia="Times New Roman" w:hAnsi="Times New Roman" w:cs="Times New Roman"/>
            <w:b/>
            <w:bCs/>
            <w:color w:val="303030"/>
            <w:sz w:val="28"/>
            <w:szCs w:val="28"/>
            <w:u w:val="single"/>
          </w:rPr>
          <w:t>Greedy Algorithm-</w:t>
        </w:r>
      </w:ins>
    </w:p>
    <w:p w:rsidR="00B631D0" w:rsidRPr="00D50951" w:rsidRDefault="00B631D0" w:rsidP="00B631D0">
      <w:pPr>
        <w:shd w:val="clear" w:color="auto" w:fill="FFFFFF"/>
        <w:spacing w:before="60" w:after="180" w:line="240" w:lineRule="auto"/>
        <w:textAlignment w:val="baseline"/>
        <w:rPr>
          <w:ins w:id="36" w:author="Unknown"/>
          <w:rFonts w:ascii="Times New Roman" w:eastAsia="Times New Roman" w:hAnsi="Times New Roman" w:cs="Times New Roman"/>
          <w:color w:val="303030"/>
          <w:sz w:val="28"/>
          <w:szCs w:val="28"/>
        </w:rPr>
      </w:pPr>
      <w:ins w:id="37" w:author="Unknown">
        <w:r w:rsidRPr="00D50951">
          <w:rPr>
            <w:rFonts w:ascii="Times New Roman" w:eastAsia="Times New Roman" w:hAnsi="Times New Roman" w:cs="Times New Roman"/>
            <w:color w:val="303030"/>
            <w:sz w:val="28"/>
            <w:szCs w:val="28"/>
          </w:rPr>
          <w:lastRenderedPageBreak/>
          <w:t> </w:t>
        </w:r>
      </w:ins>
    </w:p>
    <w:p w:rsidR="00B631D0" w:rsidRPr="00D50951" w:rsidRDefault="00B631D0" w:rsidP="00B631D0">
      <w:pPr>
        <w:shd w:val="clear" w:color="auto" w:fill="FFFFFF"/>
        <w:spacing w:before="60" w:after="180" w:line="240" w:lineRule="auto"/>
        <w:textAlignment w:val="baseline"/>
        <w:rPr>
          <w:ins w:id="38" w:author="Unknown"/>
          <w:rFonts w:ascii="Times New Roman" w:eastAsia="Times New Roman" w:hAnsi="Times New Roman" w:cs="Times New Roman"/>
          <w:color w:val="303030"/>
          <w:sz w:val="28"/>
          <w:szCs w:val="28"/>
        </w:rPr>
      </w:pPr>
      <w:ins w:id="39" w:author="Unknown">
        <w:r w:rsidRPr="00D50951">
          <w:rPr>
            <w:rFonts w:ascii="Times New Roman" w:eastAsia="Times New Roman" w:hAnsi="Times New Roman" w:cs="Times New Roman"/>
            <w:color w:val="303030"/>
            <w:sz w:val="28"/>
            <w:szCs w:val="28"/>
          </w:rPr>
          <w:t>Greedy Algorithm is adopted to determine how the next job is selected for an optimal solution.</w:t>
        </w:r>
      </w:ins>
    </w:p>
    <w:p w:rsidR="00B631D0" w:rsidRPr="00D50951" w:rsidRDefault="00B631D0" w:rsidP="00B631D0">
      <w:pPr>
        <w:shd w:val="clear" w:color="auto" w:fill="FFFFFF"/>
        <w:spacing w:before="60" w:after="180" w:line="240" w:lineRule="auto"/>
        <w:textAlignment w:val="baseline"/>
        <w:rPr>
          <w:ins w:id="40" w:author="Unknown"/>
          <w:rFonts w:ascii="Times New Roman" w:eastAsia="Times New Roman" w:hAnsi="Times New Roman" w:cs="Times New Roman"/>
          <w:color w:val="303030"/>
          <w:sz w:val="28"/>
          <w:szCs w:val="28"/>
        </w:rPr>
      </w:pPr>
      <w:ins w:id="41" w:author="Unknown">
        <w:r w:rsidRPr="00D50951">
          <w:rPr>
            <w:rFonts w:ascii="Times New Roman" w:eastAsia="Times New Roman" w:hAnsi="Times New Roman" w:cs="Times New Roman"/>
            <w:color w:val="303030"/>
            <w:sz w:val="28"/>
            <w:szCs w:val="28"/>
          </w:rPr>
          <w:t>The greedy algorithm described below always gives an optimal solution to the job sequencing problem-</w:t>
        </w:r>
      </w:ins>
    </w:p>
    <w:p w:rsidR="00B631D0" w:rsidRPr="00D50951" w:rsidRDefault="00B631D0" w:rsidP="00B631D0">
      <w:pPr>
        <w:shd w:val="clear" w:color="auto" w:fill="FFFFFF"/>
        <w:spacing w:before="60" w:after="180" w:line="240" w:lineRule="auto"/>
        <w:textAlignment w:val="baseline"/>
        <w:rPr>
          <w:ins w:id="42" w:author="Unknown"/>
          <w:rFonts w:ascii="Times New Roman" w:eastAsia="Times New Roman" w:hAnsi="Times New Roman" w:cs="Times New Roman"/>
          <w:color w:val="303030"/>
          <w:sz w:val="28"/>
          <w:szCs w:val="28"/>
        </w:rPr>
      </w:pPr>
      <w:ins w:id="4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44" w:author="Unknown"/>
          <w:rFonts w:ascii="Times New Roman" w:eastAsia="Times New Roman" w:hAnsi="Times New Roman" w:cs="Times New Roman"/>
          <w:b/>
          <w:bCs/>
          <w:color w:val="303030"/>
          <w:sz w:val="28"/>
          <w:szCs w:val="28"/>
        </w:rPr>
      </w:pPr>
      <w:ins w:id="45" w:author="Unknown">
        <w:r w:rsidRPr="00D50951">
          <w:rPr>
            <w:rFonts w:ascii="Times New Roman" w:eastAsia="Times New Roman" w:hAnsi="Times New Roman" w:cs="Times New Roman"/>
            <w:b/>
            <w:bCs/>
            <w:color w:val="303030"/>
            <w:sz w:val="28"/>
            <w:szCs w:val="28"/>
            <w:u w:val="single"/>
          </w:rPr>
          <w:t>Step-01:</w:t>
        </w:r>
      </w:ins>
    </w:p>
    <w:p w:rsidR="00B631D0" w:rsidRPr="00D50951" w:rsidRDefault="00B631D0" w:rsidP="00B631D0">
      <w:pPr>
        <w:shd w:val="clear" w:color="auto" w:fill="FFFFFF"/>
        <w:spacing w:before="60" w:after="180" w:line="240" w:lineRule="auto"/>
        <w:textAlignment w:val="baseline"/>
        <w:rPr>
          <w:ins w:id="46" w:author="Unknown"/>
          <w:rFonts w:ascii="Times New Roman" w:eastAsia="Times New Roman" w:hAnsi="Times New Roman" w:cs="Times New Roman"/>
          <w:color w:val="303030"/>
          <w:sz w:val="28"/>
          <w:szCs w:val="28"/>
        </w:rPr>
      </w:pPr>
      <w:ins w:id="47"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2"/>
        </w:numPr>
        <w:shd w:val="clear" w:color="auto" w:fill="FFFFFF"/>
        <w:spacing w:before="60" w:after="60" w:line="240" w:lineRule="auto"/>
        <w:ind w:left="225"/>
        <w:textAlignment w:val="baseline"/>
        <w:rPr>
          <w:ins w:id="48" w:author="Unknown"/>
          <w:rFonts w:ascii="Times New Roman" w:eastAsia="Times New Roman" w:hAnsi="Times New Roman" w:cs="Times New Roman"/>
          <w:color w:val="303030"/>
          <w:sz w:val="28"/>
          <w:szCs w:val="28"/>
        </w:rPr>
      </w:pPr>
      <w:ins w:id="49" w:author="Unknown">
        <w:r w:rsidRPr="00D50951">
          <w:rPr>
            <w:rFonts w:ascii="Times New Roman" w:eastAsia="Times New Roman" w:hAnsi="Times New Roman" w:cs="Times New Roman"/>
            <w:color w:val="303030"/>
            <w:sz w:val="28"/>
            <w:szCs w:val="28"/>
          </w:rPr>
          <w:t>Sort all the given jobs in decreasing order of their profit.</w:t>
        </w:r>
      </w:ins>
    </w:p>
    <w:p w:rsidR="00B631D0" w:rsidRPr="00D50951" w:rsidRDefault="00B631D0" w:rsidP="00B631D0">
      <w:pPr>
        <w:shd w:val="clear" w:color="auto" w:fill="FFFFFF"/>
        <w:spacing w:before="60" w:after="180" w:line="240" w:lineRule="auto"/>
        <w:textAlignment w:val="baseline"/>
        <w:rPr>
          <w:ins w:id="50" w:author="Unknown"/>
          <w:rFonts w:ascii="Times New Roman" w:eastAsia="Times New Roman" w:hAnsi="Times New Roman" w:cs="Times New Roman"/>
          <w:color w:val="303030"/>
          <w:sz w:val="28"/>
          <w:szCs w:val="28"/>
        </w:rPr>
      </w:pPr>
      <w:ins w:id="5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52" w:author="Unknown"/>
          <w:rFonts w:ascii="Times New Roman" w:eastAsia="Times New Roman" w:hAnsi="Times New Roman" w:cs="Times New Roman"/>
          <w:b/>
          <w:bCs/>
          <w:color w:val="303030"/>
          <w:sz w:val="28"/>
          <w:szCs w:val="28"/>
        </w:rPr>
      </w:pPr>
      <w:ins w:id="53" w:author="Unknown">
        <w:r w:rsidRPr="00D50951">
          <w:rPr>
            <w:rFonts w:ascii="Times New Roman" w:eastAsia="Times New Roman" w:hAnsi="Times New Roman" w:cs="Times New Roman"/>
            <w:b/>
            <w:bCs/>
            <w:color w:val="303030"/>
            <w:sz w:val="28"/>
            <w:szCs w:val="28"/>
            <w:u w:val="single"/>
          </w:rPr>
          <w:t>Step-02:</w:t>
        </w:r>
      </w:ins>
    </w:p>
    <w:p w:rsidR="00B631D0" w:rsidRPr="00D50951" w:rsidRDefault="00B631D0" w:rsidP="00B631D0">
      <w:pPr>
        <w:shd w:val="clear" w:color="auto" w:fill="FFFFFF"/>
        <w:spacing w:before="60" w:after="180" w:line="240" w:lineRule="auto"/>
        <w:textAlignment w:val="baseline"/>
        <w:rPr>
          <w:ins w:id="54" w:author="Unknown"/>
          <w:rFonts w:ascii="Times New Roman" w:eastAsia="Times New Roman" w:hAnsi="Times New Roman" w:cs="Times New Roman"/>
          <w:color w:val="303030"/>
          <w:sz w:val="28"/>
          <w:szCs w:val="28"/>
        </w:rPr>
      </w:pPr>
      <w:ins w:id="5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3"/>
        </w:numPr>
        <w:shd w:val="clear" w:color="auto" w:fill="FFFFFF"/>
        <w:spacing w:before="60" w:after="60" w:line="240" w:lineRule="auto"/>
        <w:ind w:left="225"/>
        <w:textAlignment w:val="baseline"/>
        <w:rPr>
          <w:ins w:id="56" w:author="Unknown"/>
          <w:rFonts w:ascii="Times New Roman" w:eastAsia="Times New Roman" w:hAnsi="Times New Roman" w:cs="Times New Roman"/>
          <w:color w:val="303030"/>
          <w:sz w:val="28"/>
          <w:szCs w:val="28"/>
        </w:rPr>
      </w:pPr>
      <w:ins w:id="57" w:author="Unknown">
        <w:r w:rsidRPr="00D50951">
          <w:rPr>
            <w:rFonts w:ascii="Times New Roman" w:eastAsia="Times New Roman" w:hAnsi="Times New Roman" w:cs="Times New Roman"/>
            <w:color w:val="303030"/>
            <w:sz w:val="28"/>
            <w:szCs w:val="28"/>
          </w:rPr>
          <w:t>Check the value of maximum deadline.</w:t>
        </w:r>
      </w:ins>
    </w:p>
    <w:p w:rsidR="00B631D0" w:rsidRPr="00D50951" w:rsidRDefault="00B631D0" w:rsidP="00B631D0">
      <w:pPr>
        <w:numPr>
          <w:ilvl w:val="0"/>
          <w:numId w:val="43"/>
        </w:numPr>
        <w:shd w:val="clear" w:color="auto" w:fill="FFFFFF"/>
        <w:spacing w:before="60" w:after="60" w:line="240" w:lineRule="auto"/>
        <w:ind w:left="225"/>
        <w:textAlignment w:val="baseline"/>
        <w:rPr>
          <w:ins w:id="58" w:author="Unknown"/>
          <w:rFonts w:ascii="Times New Roman" w:eastAsia="Times New Roman" w:hAnsi="Times New Roman" w:cs="Times New Roman"/>
          <w:color w:val="303030"/>
          <w:sz w:val="28"/>
          <w:szCs w:val="28"/>
        </w:rPr>
      </w:pPr>
      <w:ins w:id="59" w:author="Unknown">
        <w:r w:rsidRPr="00D50951">
          <w:rPr>
            <w:rFonts w:ascii="Times New Roman" w:eastAsia="Times New Roman" w:hAnsi="Times New Roman" w:cs="Times New Roman"/>
            <w:color w:val="303030"/>
            <w:sz w:val="28"/>
            <w:szCs w:val="28"/>
          </w:rPr>
          <w:t>Draw a Gantt chart where maximum time on Gantt chart is the value of maximum deadline.</w:t>
        </w:r>
      </w:ins>
    </w:p>
    <w:p w:rsidR="00B631D0" w:rsidRPr="00D50951" w:rsidRDefault="00B631D0" w:rsidP="00B631D0">
      <w:pPr>
        <w:shd w:val="clear" w:color="auto" w:fill="FFFFFF"/>
        <w:spacing w:before="60" w:after="180" w:line="240" w:lineRule="auto"/>
        <w:textAlignment w:val="baseline"/>
        <w:rPr>
          <w:ins w:id="60" w:author="Unknown"/>
          <w:rFonts w:ascii="Times New Roman" w:eastAsia="Times New Roman" w:hAnsi="Times New Roman" w:cs="Times New Roman"/>
          <w:color w:val="303030"/>
          <w:sz w:val="28"/>
          <w:szCs w:val="28"/>
        </w:rPr>
      </w:pPr>
      <w:ins w:id="6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62" w:author="Unknown"/>
          <w:rFonts w:ascii="Times New Roman" w:eastAsia="Times New Roman" w:hAnsi="Times New Roman" w:cs="Times New Roman"/>
          <w:b/>
          <w:bCs/>
          <w:color w:val="303030"/>
          <w:sz w:val="28"/>
          <w:szCs w:val="28"/>
        </w:rPr>
      </w:pPr>
      <w:ins w:id="63" w:author="Unknown">
        <w:r w:rsidRPr="00D50951">
          <w:rPr>
            <w:rFonts w:ascii="Times New Roman" w:eastAsia="Times New Roman" w:hAnsi="Times New Roman" w:cs="Times New Roman"/>
            <w:b/>
            <w:bCs/>
            <w:color w:val="303030"/>
            <w:sz w:val="28"/>
            <w:szCs w:val="28"/>
            <w:u w:val="single"/>
          </w:rPr>
          <w:t>Step-03:</w:t>
        </w:r>
      </w:ins>
    </w:p>
    <w:p w:rsidR="00B631D0" w:rsidRPr="00D50951" w:rsidRDefault="00B631D0" w:rsidP="00B631D0">
      <w:pPr>
        <w:shd w:val="clear" w:color="auto" w:fill="FFFFFF"/>
        <w:spacing w:before="60" w:after="180" w:line="240" w:lineRule="auto"/>
        <w:textAlignment w:val="baseline"/>
        <w:rPr>
          <w:ins w:id="64" w:author="Unknown"/>
          <w:rFonts w:ascii="Times New Roman" w:eastAsia="Times New Roman" w:hAnsi="Times New Roman" w:cs="Times New Roman"/>
          <w:color w:val="303030"/>
          <w:sz w:val="28"/>
          <w:szCs w:val="28"/>
        </w:rPr>
      </w:pPr>
      <w:ins w:id="6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4"/>
        </w:numPr>
        <w:shd w:val="clear" w:color="auto" w:fill="FFFFFF"/>
        <w:spacing w:before="60" w:after="60" w:line="240" w:lineRule="auto"/>
        <w:ind w:left="225"/>
        <w:textAlignment w:val="baseline"/>
        <w:rPr>
          <w:ins w:id="66" w:author="Unknown"/>
          <w:rFonts w:ascii="Times New Roman" w:eastAsia="Times New Roman" w:hAnsi="Times New Roman" w:cs="Times New Roman"/>
          <w:color w:val="303030"/>
          <w:sz w:val="28"/>
          <w:szCs w:val="28"/>
        </w:rPr>
      </w:pPr>
      <w:ins w:id="67" w:author="Unknown">
        <w:r w:rsidRPr="00D50951">
          <w:rPr>
            <w:rFonts w:ascii="Times New Roman" w:eastAsia="Times New Roman" w:hAnsi="Times New Roman" w:cs="Times New Roman"/>
            <w:color w:val="303030"/>
            <w:sz w:val="28"/>
            <w:szCs w:val="28"/>
          </w:rPr>
          <w:t>Pick up the jobs one by one.</w:t>
        </w:r>
      </w:ins>
    </w:p>
    <w:p w:rsidR="00B631D0" w:rsidRPr="00D50951" w:rsidRDefault="00B631D0" w:rsidP="00B631D0">
      <w:pPr>
        <w:numPr>
          <w:ilvl w:val="0"/>
          <w:numId w:val="44"/>
        </w:numPr>
        <w:shd w:val="clear" w:color="auto" w:fill="FFFFFF"/>
        <w:spacing w:before="60" w:after="60" w:line="240" w:lineRule="auto"/>
        <w:ind w:left="225"/>
        <w:textAlignment w:val="baseline"/>
        <w:rPr>
          <w:ins w:id="68" w:author="Unknown"/>
          <w:rFonts w:ascii="Times New Roman" w:eastAsia="Times New Roman" w:hAnsi="Times New Roman" w:cs="Times New Roman"/>
          <w:color w:val="303030"/>
          <w:sz w:val="28"/>
          <w:szCs w:val="28"/>
        </w:rPr>
      </w:pPr>
      <w:ins w:id="69" w:author="Unknown">
        <w:r w:rsidRPr="00D50951">
          <w:rPr>
            <w:rFonts w:ascii="Times New Roman" w:eastAsia="Times New Roman" w:hAnsi="Times New Roman" w:cs="Times New Roman"/>
            <w:color w:val="303030"/>
            <w:sz w:val="28"/>
            <w:szCs w:val="28"/>
          </w:rPr>
          <w:t>Put the job on Gantt chart as far as possible from 0 ensuring that the job gets completed before its deadline.</w:t>
        </w:r>
      </w:ins>
    </w:p>
    <w:p w:rsidR="00B631D0" w:rsidRPr="00D50951" w:rsidRDefault="00B631D0" w:rsidP="00B631D0">
      <w:pPr>
        <w:shd w:val="clear" w:color="auto" w:fill="FFFFFF"/>
        <w:spacing w:before="60" w:after="180" w:line="240" w:lineRule="auto"/>
        <w:textAlignment w:val="baseline"/>
        <w:rPr>
          <w:ins w:id="70" w:author="Unknown"/>
          <w:rFonts w:ascii="Times New Roman" w:eastAsia="Times New Roman" w:hAnsi="Times New Roman" w:cs="Times New Roman"/>
          <w:color w:val="303030"/>
          <w:sz w:val="28"/>
          <w:szCs w:val="28"/>
        </w:rPr>
      </w:pPr>
      <w:ins w:id="7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72" w:author="Unknown"/>
          <w:rFonts w:ascii="Times New Roman" w:eastAsia="Times New Roman" w:hAnsi="Times New Roman" w:cs="Times New Roman"/>
          <w:b/>
          <w:bCs/>
          <w:color w:val="303030"/>
          <w:sz w:val="28"/>
          <w:szCs w:val="28"/>
        </w:rPr>
      </w:pPr>
      <w:ins w:id="73" w:author="Unknown">
        <w:r w:rsidRPr="00D50951">
          <w:rPr>
            <w:rFonts w:ascii="Times New Roman" w:eastAsia="Times New Roman" w:hAnsi="Times New Roman" w:cs="Times New Roman"/>
            <w:b/>
            <w:bCs/>
            <w:color w:val="303030"/>
            <w:sz w:val="28"/>
            <w:szCs w:val="28"/>
            <w:u w:val="single"/>
          </w:rPr>
          <w:t>PRACTICE PROBLEM BASED ON JOB SEQUENCING WITH DEADLINES-</w:t>
        </w:r>
      </w:ins>
    </w:p>
    <w:p w:rsidR="00B631D0" w:rsidRPr="00D50951" w:rsidRDefault="00B631D0" w:rsidP="00B631D0">
      <w:pPr>
        <w:shd w:val="clear" w:color="auto" w:fill="FFFFFF"/>
        <w:spacing w:before="60" w:after="180" w:line="240" w:lineRule="auto"/>
        <w:textAlignment w:val="baseline"/>
        <w:rPr>
          <w:ins w:id="74" w:author="Unknown"/>
          <w:rFonts w:ascii="Times New Roman" w:eastAsia="Times New Roman" w:hAnsi="Times New Roman" w:cs="Times New Roman"/>
          <w:color w:val="303030"/>
          <w:sz w:val="28"/>
          <w:szCs w:val="28"/>
        </w:rPr>
      </w:pPr>
      <w:ins w:id="7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76" w:author="Unknown"/>
          <w:rFonts w:ascii="Times New Roman" w:eastAsia="Times New Roman" w:hAnsi="Times New Roman" w:cs="Times New Roman"/>
          <w:b/>
          <w:bCs/>
          <w:color w:val="303030"/>
          <w:sz w:val="28"/>
          <w:szCs w:val="28"/>
        </w:rPr>
      </w:pPr>
      <w:ins w:id="77" w:author="Unknown">
        <w:r w:rsidRPr="00D50951">
          <w:rPr>
            <w:rFonts w:ascii="Times New Roman" w:eastAsia="Times New Roman" w:hAnsi="Times New Roman" w:cs="Times New Roman"/>
            <w:b/>
            <w:bCs/>
            <w:color w:val="303030"/>
            <w:sz w:val="28"/>
            <w:szCs w:val="28"/>
            <w:u w:val="single"/>
          </w:rPr>
          <w:t>Problem-</w:t>
        </w:r>
      </w:ins>
    </w:p>
    <w:p w:rsidR="00B631D0" w:rsidRPr="00D50951" w:rsidRDefault="00B631D0" w:rsidP="00B631D0">
      <w:pPr>
        <w:shd w:val="clear" w:color="auto" w:fill="FFFFFF"/>
        <w:spacing w:before="60" w:after="180" w:line="240" w:lineRule="auto"/>
        <w:textAlignment w:val="baseline"/>
        <w:rPr>
          <w:ins w:id="78" w:author="Unknown"/>
          <w:rFonts w:ascii="Times New Roman" w:eastAsia="Times New Roman" w:hAnsi="Times New Roman" w:cs="Times New Roman"/>
          <w:color w:val="303030"/>
          <w:sz w:val="28"/>
          <w:szCs w:val="28"/>
        </w:rPr>
      </w:pPr>
      <w:ins w:id="79"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80" w:author="Unknown"/>
          <w:rFonts w:ascii="Times New Roman" w:eastAsia="Times New Roman" w:hAnsi="Times New Roman" w:cs="Times New Roman"/>
          <w:color w:val="303030"/>
          <w:sz w:val="28"/>
          <w:szCs w:val="28"/>
        </w:rPr>
      </w:pPr>
      <w:ins w:id="81" w:author="Unknown">
        <w:r w:rsidRPr="00D50951">
          <w:rPr>
            <w:rFonts w:ascii="Times New Roman" w:eastAsia="Times New Roman" w:hAnsi="Times New Roman" w:cs="Times New Roman"/>
            <w:color w:val="303030"/>
            <w:sz w:val="28"/>
            <w:szCs w:val="28"/>
          </w:rPr>
          <w:t>Given the jobs, their deadlines and associated profits as shown-</w:t>
        </w:r>
      </w:ins>
    </w:p>
    <w:p w:rsidR="00B631D0" w:rsidRPr="00D50951" w:rsidRDefault="00B631D0" w:rsidP="00B631D0">
      <w:pPr>
        <w:shd w:val="clear" w:color="auto" w:fill="FFFFFF"/>
        <w:spacing w:before="60" w:after="180" w:line="240" w:lineRule="auto"/>
        <w:textAlignment w:val="baseline"/>
        <w:rPr>
          <w:ins w:id="82" w:author="Unknown"/>
          <w:rFonts w:ascii="Times New Roman" w:eastAsia="Times New Roman" w:hAnsi="Times New Roman" w:cs="Times New Roman"/>
          <w:color w:val="303030"/>
          <w:sz w:val="28"/>
          <w:szCs w:val="28"/>
        </w:rPr>
      </w:pPr>
      <w:ins w:id="83" w:author="Unknown">
        <w:r w:rsidRPr="00D50951">
          <w:rPr>
            <w:rFonts w:ascii="Times New Roman" w:eastAsia="Times New Roman" w:hAnsi="Times New Roman" w:cs="Times New Roman"/>
            <w:color w:val="303030"/>
            <w:sz w:val="28"/>
            <w:szCs w:val="28"/>
          </w:rPr>
          <w:t> </w:t>
        </w:r>
      </w:ins>
    </w:p>
    <w:tbl>
      <w:tblPr>
        <w:tblW w:w="63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81"/>
        <w:gridCol w:w="776"/>
        <w:gridCol w:w="776"/>
        <w:gridCol w:w="774"/>
        <w:gridCol w:w="774"/>
        <w:gridCol w:w="780"/>
        <w:gridCol w:w="779"/>
      </w:tblGrid>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lastRenderedPageBreak/>
              <w:t>Jobs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J1</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J2</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J4</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J5</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J6</w:t>
            </w:r>
          </w:p>
        </w:tc>
      </w:tr>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Deadlines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5</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4</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w:t>
            </w:r>
          </w:p>
        </w:tc>
      </w:tr>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Profits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200</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180</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190</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300</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120</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100</w:t>
            </w:r>
          </w:p>
        </w:tc>
      </w:tr>
    </w:tbl>
    <w:p w:rsidR="00B631D0" w:rsidRPr="00D50951" w:rsidRDefault="00B631D0" w:rsidP="00B631D0">
      <w:pPr>
        <w:shd w:val="clear" w:color="auto" w:fill="FFFFFF"/>
        <w:spacing w:before="60" w:after="180" w:line="240" w:lineRule="auto"/>
        <w:textAlignment w:val="baseline"/>
        <w:rPr>
          <w:ins w:id="84" w:author="Unknown"/>
          <w:rFonts w:ascii="Times New Roman" w:eastAsia="Times New Roman" w:hAnsi="Times New Roman" w:cs="Times New Roman"/>
          <w:color w:val="303030"/>
          <w:sz w:val="28"/>
          <w:szCs w:val="28"/>
        </w:rPr>
      </w:pPr>
    </w:p>
    <w:p w:rsidR="00B631D0" w:rsidRPr="00D50951" w:rsidRDefault="00B631D0" w:rsidP="00B631D0">
      <w:pPr>
        <w:shd w:val="clear" w:color="auto" w:fill="FFFFFF"/>
        <w:spacing w:before="60" w:after="180" w:line="240" w:lineRule="auto"/>
        <w:textAlignment w:val="baseline"/>
        <w:rPr>
          <w:ins w:id="85" w:author="Unknown"/>
          <w:rFonts w:ascii="Times New Roman" w:eastAsia="Times New Roman" w:hAnsi="Times New Roman" w:cs="Times New Roman"/>
          <w:color w:val="303030"/>
          <w:sz w:val="28"/>
          <w:szCs w:val="28"/>
        </w:rPr>
      </w:pPr>
      <w:ins w:id="86" w:author="Unknown">
        <w:r w:rsidRPr="00D50951">
          <w:rPr>
            <w:rFonts w:ascii="Times New Roman" w:eastAsia="Times New Roman" w:hAnsi="Times New Roman" w:cs="Times New Roman"/>
            <w:color w:val="303030"/>
            <w:sz w:val="28"/>
            <w:szCs w:val="28"/>
          </w:rPr>
          <w:t>Answer the following questions-</w:t>
        </w:r>
      </w:ins>
    </w:p>
    <w:p w:rsidR="00B631D0" w:rsidRPr="00D50951" w:rsidRDefault="00B631D0" w:rsidP="00B631D0">
      <w:pPr>
        <w:numPr>
          <w:ilvl w:val="0"/>
          <w:numId w:val="45"/>
        </w:numPr>
        <w:shd w:val="clear" w:color="auto" w:fill="FFFFFF"/>
        <w:spacing w:before="60" w:after="60" w:line="240" w:lineRule="auto"/>
        <w:ind w:left="225"/>
        <w:textAlignment w:val="baseline"/>
        <w:rPr>
          <w:ins w:id="87" w:author="Unknown"/>
          <w:rFonts w:ascii="Times New Roman" w:eastAsia="Times New Roman" w:hAnsi="Times New Roman" w:cs="Times New Roman"/>
          <w:color w:val="303030"/>
          <w:sz w:val="28"/>
          <w:szCs w:val="28"/>
        </w:rPr>
      </w:pPr>
      <w:ins w:id="88" w:author="Unknown">
        <w:r w:rsidRPr="00D50951">
          <w:rPr>
            <w:rFonts w:ascii="Times New Roman" w:eastAsia="Times New Roman" w:hAnsi="Times New Roman" w:cs="Times New Roman"/>
            <w:color w:val="303030"/>
            <w:sz w:val="28"/>
            <w:szCs w:val="28"/>
          </w:rPr>
          <w:t>Write the optimal schedule that gives maximum profit.</w:t>
        </w:r>
      </w:ins>
    </w:p>
    <w:p w:rsidR="00B631D0" w:rsidRPr="00D50951" w:rsidRDefault="00B631D0" w:rsidP="00B631D0">
      <w:pPr>
        <w:numPr>
          <w:ilvl w:val="0"/>
          <w:numId w:val="45"/>
        </w:numPr>
        <w:shd w:val="clear" w:color="auto" w:fill="FFFFFF"/>
        <w:spacing w:before="60" w:after="60" w:line="240" w:lineRule="auto"/>
        <w:ind w:left="225"/>
        <w:textAlignment w:val="baseline"/>
        <w:rPr>
          <w:ins w:id="89" w:author="Unknown"/>
          <w:rFonts w:ascii="Times New Roman" w:eastAsia="Times New Roman" w:hAnsi="Times New Roman" w:cs="Times New Roman"/>
          <w:color w:val="303030"/>
          <w:sz w:val="28"/>
          <w:szCs w:val="28"/>
        </w:rPr>
      </w:pPr>
      <w:ins w:id="90" w:author="Unknown">
        <w:r w:rsidRPr="00D50951">
          <w:rPr>
            <w:rFonts w:ascii="Times New Roman" w:eastAsia="Times New Roman" w:hAnsi="Times New Roman" w:cs="Times New Roman"/>
            <w:color w:val="303030"/>
            <w:sz w:val="28"/>
            <w:szCs w:val="28"/>
          </w:rPr>
          <w:t>Are all the jobs completed in the optimal schedule?</w:t>
        </w:r>
      </w:ins>
    </w:p>
    <w:p w:rsidR="00B631D0" w:rsidRPr="00D50951" w:rsidRDefault="00B631D0" w:rsidP="00B631D0">
      <w:pPr>
        <w:numPr>
          <w:ilvl w:val="0"/>
          <w:numId w:val="45"/>
        </w:numPr>
        <w:shd w:val="clear" w:color="auto" w:fill="FFFFFF"/>
        <w:spacing w:before="60" w:after="60" w:line="240" w:lineRule="auto"/>
        <w:ind w:left="225"/>
        <w:textAlignment w:val="baseline"/>
        <w:rPr>
          <w:ins w:id="91" w:author="Unknown"/>
          <w:rFonts w:ascii="Times New Roman" w:eastAsia="Times New Roman" w:hAnsi="Times New Roman" w:cs="Times New Roman"/>
          <w:color w:val="303030"/>
          <w:sz w:val="28"/>
          <w:szCs w:val="28"/>
        </w:rPr>
      </w:pPr>
      <w:ins w:id="92" w:author="Unknown">
        <w:r w:rsidRPr="00D50951">
          <w:rPr>
            <w:rFonts w:ascii="Times New Roman" w:eastAsia="Times New Roman" w:hAnsi="Times New Roman" w:cs="Times New Roman"/>
            <w:color w:val="303030"/>
            <w:sz w:val="28"/>
            <w:szCs w:val="28"/>
          </w:rPr>
          <w:t>What is the maximum earned profit?</w:t>
        </w:r>
      </w:ins>
    </w:p>
    <w:p w:rsidR="00B631D0" w:rsidRPr="00D50951" w:rsidRDefault="00B631D0" w:rsidP="00B631D0">
      <w:pPr>
        <w:shd w:val="clear" w:color="auto" w:fill="FFFFFF"/>
        <w:spacing w:before="60" w:after="180" w:line="240" w:lineRule="auto"/>
        <w:textAlignment w:val="baseline"/>
        <w:rPr>
          <w:ins w:id="93" w:author="Unknown"/>
          <w:rFonts w:ascii="Times New Roman" w:eastAsia="Times New Roman" w:hAnsi="Times New Roman" w:cs="Times New Roman"/>
          <w:color w:val="303030"/>
          <w:sz w:val="28"/>
          <w:szCs w:val="28"/>
        </w:rPr>
      </w:pPr>
      <w:ins w:id="94"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1"/>
        <w:rPr>
          <w:ins w:id="95" w:author="Unknown"/>
          <w:rFonts w:ascii="Times New Roman" w:eastAsia="Times New Roman" w:hAnsi="Times New Roman" w:cs="Times New Roman"/>
          <w:b/>
          <w:bCs/>
          <w:color w:val="303030"/>
          <w:sz w:val="28"/>
          <w:szCs w:val="28"/>
        </w:rPr>
      </w:pPr>
      <w:ins w:id="96" w:author="Unknown">
        <w:r w:rsidRPr="00D50951">
          <w:rPr>
            <w:rFonts w:ascii="Times New Roman" w:eastAsia="Times New Roman" w:hAnsi="Times New Roman" w:cs="Times New Roman"/>
            <w:b/>
            <w:bCs/>
            <w:color w:val="303030"/>
            <w:sz w:val="28"/>
            <w:szCs w:val="28"/>
            <w:u w:val="single"/>
          </w:rPr>
          <w:t>Solution-</w:t>
        </w:r>
      </w:ins>
    </w:p>
    <w:p w:rsidR="00B631D0" w:rsidRPr="00D50951" w:rsidRDefault="00B631D0" w:rsidP="00B631D0">
      <w:pPr>
        <w:shd w:val="clear" w:color="auto" w:fill="FFFFFF"/>
        <w:spacing w:before="60" w:after="180" w:line="240" w:lineRule="auto"/>
        <w:textAlignment w:val="baseline"/>
        <w:rPr>
          <w:ins w:id="97" w:author="Unknown"/>
          <w:rFonts w:ascii="Times New Roman" w:eastAsia="Times New Roman" w:hAnsi="Times New Roman" w:cs="Times New Roman"/>
          <w:color w:val="303030"/>
          <w:sz w:val="28"/>
          <w:szCs w:val="28"/>
        </w:rPr>
      </w:pPr>
      <w:ins w:id="98"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99" w:author="Unknown"/>
          <w:rFonts w:ascii="Times New Roman" w:eastAsia="Times New Roman" w:hAnsi="Times New Roman" w:cs="Times New Roman"/>
          <w:b/>
          <w:bCs/>
          <w:color w:val="303030"/>
          <w:sz w:val="28"/>
          <w:szCs w:val="28"/>
        </w:rPr>
      </w:pPr>
      <w:ins w:id="100" w:author="Unknown">
        <w:r w:rsidRPr="00D50951">
          <w:rPr>
            <w:rFonts w:ascii="Times New Roman" w:eastAsia="Times New Roman" w:hAnsi="Times New Roman" w:cs="Times New Roman"/>
            <w:b/>
            <w:bCs/>
            <w:color w:val="303030"/>
            <w:sz w:val="28"/>
            <w:szCs w:val="28"/>
            <w:u w:val="single"/>
          </w:rPr>
          <w:t>Step-01:</w:t>
        </w:r>
      </w:ins>
    </w:p>
    <w:p w:rsidR="00B631D0" w:rsidRPr="00D50951" w:rsidRDefault="00B631D0" w:rsidP="00B631D0">
      <w:pPr>
        <w:shd w:val="clear" w:color="auto" w:fill="FFFFFF"/>
        <w:spacing w:before="60" w:after="180" w:line="240" w:lineRule="auto"/>
        <w:textAlignment w:val="baseline"/>
        <w:rPr>
          <w:ins w:id="101" w:author="Unknown"/>
          <w:rFonts w:ascii="Times New Roman" w:eastAsia="Times New Roman" w:hAnsi="Times New Roman" w:cs="Times New Roman"/>
          <w:color w:val="303030"/>
          <w:sz w:val="28"/>
          <w:szCs w:val="28"/>
        </w:rPr>
      </w:pPr>
      <w:ins w:id="10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03" w:author="Unknown"/>
          <w:rFonts w:ascii="Times New Roman" w:eastAsia="Times New Roman" w:hAnsi="Times New Roman" w:cs="Times New Roman"/>
          <w:color w:val="303030"/>
          <w:sz w:val="28"/>
          <w:szCs w:val="28"/>
        </w:rPr>
      </w:pPr>
      <w:ins w:id="104" w:author="Unknown">
        <w:r w:rsidRPr="00D50951">
          <w:rPr>
            <w:rFonts w:ascii="Times New Roman" w:eastAsia="Times New Roman" w:hAnsi="Times New Roman" w:cs="Times New Roman"/>
            <w:color w:val="303030"/>
            <w:sz w:val="28"/>
            <w:szCs w:val="28"/>
          </w:rPr>
          <w:t>Sort all the given jobs in decreasing order of their profit-</w:t>
        </w:r>
      </w:ins>
    </w:p>
    <w:p w:rsidR="00B631D0" w:rsidRPr="00D50951" w:rsidRDefault="00B631D0" w:rsidP="00B631D0">
      <w:pPr>
        <w:shd w:val="clear" w:color="auto" w:fill="FFFFFF"/>
        <w:spacing w:before="60" w:after="180" w:line="240" w:lineRule="auto"/>
        <w:textAlignment w:val="baseline"/>
        <w:rPr>
          <w:ins w:id="105" w:author="Unknown"/>
          <w:rFonts w:ascii="Times New Roman" w:eastAsia="Times New Roman" w:hAnsi="Times New Roman" w:cs="Times New Roman"/>
          <w:color w:val="303030"/>
          <w:sz w:val="28"/>
          <w:szCs w:val="28"/>
        </w:rPr>
      </w:pPr>
      <w:ins w:id="106" w:author="Unknown">
        <w:r w:rsidRPr="00D50951">
          <w:rPr>
            <w:rFonts w:ascii="Times New Roman" w:eastAsia="Times New Roman" w:hAnsi="Times New Roman" w:cs="Times New Roman"/>
            <w:color w:val="303030"/>
            <w:sz w:val="28"/>
            <w:szCs w:val="28"/>
          </w:rPr>
          <w:t> </w:t>
        </w:r>
      </w:ins>
    </w:p>
    <w:tbl>
      <w:tblPr>
        <w:tblW w:w="63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81"/>
        <w:gridCol w:w="776"/>
        <w:gridCol w:w="776"/>
        <w:gridCol w:w="774"/>
        <w:gridCol w:w="774"/>
        <w:gridCol w:w="780"/>
        <w:gridCol w:w="779"/>
      </w:tblGrid>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Jobs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J4</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J1</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J2</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J5</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J6</w:t>
            </w:r>
          </w:p>
        </w:tc>
      </w:tr>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Deadlines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5</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4</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w:t>
            </w:r>
          </w:p>
        </w:tc>
      </w:tr>
      <w:tr w:rsidR="00B631D0" w:rsidRPr="00D50951" w:rsidTr="00D50951">
        <w:tc>
          <w:tcPr>
            <w:tcW w:w="16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b/>
                <w:bCs/>
                <w:color w:val="303030"/>
                <w:sz w:val="28"/>
                <w:szCs w:val="28"/>
              </w:rPr>
              <w:t>Profits</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300</w:t>
            </w:r>
          </w:p>
        </w:tc>
        <w:tc>
          <w:tcPr>
            <w:tcW w:w="7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200</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190</w:t>
            </w:r>
          </w:p>
        </w:tc>
        <w:tc>
          <w:tcPr>
            <w:tcW w:w="7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180</w:t>
            </w:r>
          </w:p>
        </w:tc>
        <w:tc>
          <w:tcPr>
            <w:tcW w:w="77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120</w:t>
            </w:r>
          </w:p>
        </w:tc>
        <w:tc>
          <w:tcPr>
            <w:tcW w:w="7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B631D0" w:rsidRPr="00D50951" w:rsidRDefault="00B631D0" w:rsidP="00D50951">
            <w:pPr>
              <w:spacing w:before="150" w:after="150" w:line="240" w:lineRule="auto"/>
              <w:jc w:val="center"/>
              <w:rPr>
                <w:rFonts w:ascii="Times New Roman" w:eastAsia="Times New Roman" w:hAnsi="Times New Roman" w:cs="Times New Roman"/>
                <w:color w:val="303030"/>
                <w:sz w:val="28"/>
                <w:szCs w:val="28"/>
              </w:rPr>
            </w:pPr>
            <w:r w:rsidRPr="00D50951">
              <w:rPr>
                <w:rFonts w:ascii="Times New Roman" w:eastAsia="Times New Roman" w:hAnsi="Times New Roman" w:cs="Times New Roman"/>
                <w:color w:val="303030"/>
                <w:sz w:val="28"/>
                <w:szCs w:val="28"/>
              </w:rPr>
              <w:t>100</w:t>
            </w:r>
          </w:p>
        </w:tc>
      </w:tr>
    </w:tbl>
    <w:p w:rsidR="00B631D0" w:rsidRPr="00D50951" w:rsidRDefault="00B631D0" w:rsidP="00B631D0">
      <w:pPr>
        <w:shd w:val="clear" w:color="auto" w:fill="FFFFFF"/>
        <w:spacing w:before="60" w:after="180" w:line="240" w:lineRule="auto"/>
        <w:textAlignment w:val="baseline"/>
        <w:rPr>
          <w:ins w:id="107" w:author="Unknown"/>
          <w:rFonts w:ascii="Times New Roman" w:eastAsia="Times New Roman" w:hAnsi="Times New Roman" w:cs="Times New Roman"/>
          <w:color w:val="303030"/>
          <w:sz w:val="28"/>
          <w:szCs w:val="28"/>
        </w:rPr>
      </w:pPr>
      <w:ins w:id="108"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09" w:author="Unknown"/>
          <w:rFonts w:ascii="Times New Roman" w:eastAsia="Times New Roman" w:hAnsi="Times New Roman" w:cs="Times New Roman"/>
          <w:b/>
          <w:bCs/>
          <w:color w:val="303030"/>
          <w:sz w:val="28"/>
          <w:szCs w:val="28"/>
        </w:rPr>
      </w:pPr>
      <w:ins w:id="110" w:author="Unknown">
        <w:r w:rsidRPr="00D50951">
          <w:rPr>
            <w:rFonts w:ascii="Times New Roman" w:eastAsia="Times New Roman" w:hAnsi="Times New Roman" w:cs="Times New Roman"/>
            <w:b/>
            <w:bCs/>
            <w:color w:val="303030"/>
            <w:sz w:val="28"/>
            <w:szCs w:val="28"/>
            <w:u w:val="single"/>
          </w:rPr>
          <w:t>Step-02:</w:t>
        </w:r>
      </w:ins>
    </w:p>
    <w:p w:rsidR="00B631D0" w:rsidRPr="00D50951" w:rsidRDefault="00B631D0" w:rsidP="00B631D0">
      <w:pPr>
        <w:shd w:val="clear" w:color="auto" w:fill="FFFFFF"/>
        <w:spacing w:before="60" w:after="180" w:line="240" w:lineRule="auto"/>
        <w:textAlignment w:val="baseline"/>
        <w:rPr>
          <w:ins w:id="111" w:author="Unknown"/>
          <w:rFonts w:ascii="Times New Roman" w:eastAsia="Times New Roman" w:hAnsi="Times New Roman" w:cs="Times New Roman"/>
          <w:color w:val="303030"/>
          <w:sz w:val="28"/>
          <w:szCs w:val="28"/>
        </w:rPr>
      </w:pPr>
      <w:ins w:id="11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13" w:author="Unknown"/>
          <w:rFonts w:ascii="Times New Roman" w:eastAsia="Times New Roman" w:hAnsi="Times New Roman" w:cs="Times New Roman"/>
          <w:color w:val="303030"/>
          <w:sz w:val="28"/>
          <w:szCs w:val="28"/>
        </w:rPr>
      </w:pPr>
      <w:ins w:id="114" w:author="Unknown">
        <w:r w:rsidRPr="00D50951">
          <w:rPr>
            <w:rFonts w:ascii="Times New Roman" w:eastAsia="Times New Roman" w:hAnsi="Times New Roman" w:cs="Times New Roman"/>
            <w:color w:val="303030"/>
            <w:sz w:val="28"/>
            <w:szCs w:val="28"/>
          </w:rPr>
          <w:t>Value of maximum deadline = 5.</w:t>
        </w:r>
      </w:ins>
    </w:p>
    <w:p w:rsidR="00B631D0" w:rsidRPr="00D50951" w:rsidRDefault="00B631D0" w:rsidP="00B631D0">
      <w:pPr>
        <w:shd w:val="clear" w:color="auto" w:fill="FFFFFF"/>
        <w:spacing w:before="60" w:after="180" w:line="240" w:lineRule="auto"/>
        <w:textAlignment w:val="baseline"/>
        <w:rPr>
          <w:ins w:id="115" w:author="Unknown"/>
          <w:rFonts w:ascii="Times New Roman" w:eastAsia="Times New Roman" w:hAnsi="Times New Roman" w:cs="Times New Roman"/>
          <w:color w:val="303030"/>
          <w:sz w:val="28"/>
          <w:szCs w:val="28"/>
        </w:rPr>
      </w:pPr>
      <w:ins w:id="116" w:author="Unknown">
        <w:r w:rsidRPr="00D50951">
          <w:rPr>
            <w:rFonts w:ascii="Times New Roman" w:eastAsia="Times New Roman" w:hAnsi="Times New Roman" w:cs="Times New Roman"/>
            <w:color w:val="303030"/>
            <w:sz w:val="28"/>
            <w:szCs w:val="28"/>
          </w:rPr>
          <w:lastRenderedPageBreak/>
          <w:t>So, draw a Gantt chart with maximum time on Gantt chart = 5 units as shown-</w:t>
        </w:r>
      </w:ins>
    </w:p>
    <w:p w:rsidR="00B631D0" w:rsidRPr="00D50951" w:rsidRDefault="00B631D0" w:rsidP="00B631D0">
      <w:pPr>
        <w:shd w:val="clear" w:color="auto" w:fill="FFFFFF"/>
        <w:spacing w:before="60" w:after="180" w:line="240" w:lineRule="auto"/>
        <w:textAlignment w:val="baseline"/>
        <w:rPr>
          <w:ins w:id="117" w:author="Unknown"/>
          <w:rFonts w:ascii="Times New Roman" w:eastAsia="Times New Roman" w:hAnsi="Times New Roman" w:cs="Times New Roman"/>
          <w:color w:val="303030"/>
          <w:sz w:val="28"/>
          <w:szCs w:val="28"/>
        </w:rPr>
      </w:pPr>
      <w:ins w:id="118"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19"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200525" cy="1181100"/>
            <wp:effectExtent l="19050" t="0" r="9525" b="0"/>
            <wp:docPr id="7" name="Picture 1" descr="https://www.gatevidyalay.com/wp-content/uploads/2018/06/Job-Sequencing-With-Deadlines-Problem-01-Ste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6/Job-Sequencing-With-Deadlines-Problem-01-Step-02.png"/>
                    <pic:cNvPicPr>
                      <a:picLocks noChangeAspect="1" noChangeArrowheads="1"/>
                    </pic:cNvPicPr>
                  </pic:nvPicPr>
                  <pic:blipFill>
                    <a:blip r:embed="rId8"/>
                    <a:srcRect/>
                    <a:stretch>
                      <a:fillRect/>
                    </a:stretch>
                  </pic:blipFill>
                  <pic:spPr bwMode="auto">
                    <a:xfrm>
                      <a:off x="0" y="0"/>
                      <a:ext cx="4200525" cy="118110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20" w:author="Unknown"/>
          <w:rFonts w:ascii="Times New Roman" w:eastAsia="Times New Roman" w:hAnsi="Times New Roman" w:cs="Times New Roman"/>
          <w:color w:val="303030"/>
          <w:sz w:val="28"/>
          <w:szCs w:val="28"/>
        </w:rPr>
      </w:pPr>
      <w:ins w:id="121"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22" w:author="Unknown"/>
          <w:rFonts w:ascii="Times New Roman" w:eastAsia="Times New Roman" w:hAnsi="Times New Roman" w:cs="Times New Roman"/>
          <w:color w:val="303030"/>
          <w:sz w:val="28"/>
          <w:szCs w:val="28"/>
        </w:rPr>
      </w:pPr>
      <w:ins w:id="123" w:author="Unknown">
        <w:r w:rsidRPr="00D50951">
          <w:rPr>
            <w:rFonts w:ascii="Times New Roman" w:eastAsia="Times New Roman" w:hAnsi="Times New Roman" w:cs="Times New Roman"/>
            <w:color w:val="303030"/>
            <w:sz w:val="28"/>
            <w:szCs w:val="28"/>
          </w:rPr>
          <w:t>Now,</w:t>
        </w:r>
      </w:ins>
    </w:p>
    <w:p w:rsidR="00B631D0" w:rsidRPr="00D50951" w:rsidRDefault="00B631D0" w:rsidP="00B631D0">
      <w:pPr>
        <w:numPr>
          <w:ilvl w:val="0"/>
          <w:numId w:val="46"/>
        </w:numPr>
        <w:shd w:val="clear" w:color="auto" w:fill="FFFFFF"/>
        <w:spacing w:before="60" w:after="60" w:line="240" w:lineRule="auto"/>
        <w:ind w:left="225"/>
        <w:textAlignment w:val="baseline"/>
        <w:rPr>
          <w:ins w:id="124" w:author="Unknown"/>
          <w:rFonts w:ascii="Times New Roman" w:eastAsia="Times New Roman" w:hAnsi="Times New Roman" w:cs="Times New Roman"/>
          <w:color w:val="303030"/>
          <w:sz w:val="28"/>
          <w:szCs w:val="28"/>
        </w:rPr>
      </w:pPr>
      <w:ins w:id="125" w:author="Unknown">
        <w:r w:rsidRPr="00D50951">
          <w:rPr>
            <w:rFonts w:ascii="Times New Roman" w:eastAsia="Times New Roman" w:hAnsi="Times New Roman" w:cs="Times New Roman"/>
            <w:color w:val="303030"/>
            <w:sz w:val="28"/>
            <w:szCs w:val="28"/>
          </w:rPr>
          <w:t>We take each job one by one in the order they appear in Step-01.</w:t>
        </w:r>
      </w:ins>
    </w:p>
    <w:p w:rsidR="00B631D0" w:rsidRPr="00D50951" w:rsidRDefault="00B631D0" w:rsidP="00B631D0">
      <w:pPr>
        <w:numPr>
          <w:ilvl w:val="0"/>
          <w:numId w:val="46"/>
        </w:numPr>
        <w:shd w:val="clear" w:color="auto" w:fill="FFFFFF"/>
        <w:spacing w:before="60" w:after="60" w:line="240" w:lineRule="auto"/>
        <w:ind w:left="225"/>
        <w:textAlignment w:val="baseline"/>
        <w:rPr>
          <w:ins w:id="126" w:author="Unknown"/>
          <w:rFonts w:ascii="Times New Roman" w:eastAsia="Times New Roman" w:hAnsi="Times New Roman" w:cs="Times New Roman"/>
          <w:color w:val="303030"/>
          <w:sz w:val="28"/>
          <w:szCs w:val="28"/>
        </w:rPr>
      </w:pPr>
      <w:ins w:id="127" w:author="Unknown">
        <w:r w:rsidRPr="00D50951">
          <w:rPr>
            <w:rFonts w:ascii="Times New Roman" w:eastAsia="Times New Roman" w:hAnsi="Times New Roman" w:cs="Times New Roman"/>
            <w:color w:val="303030"/>
            <w:sz w:val="28"/>
            <w:szCs w:val="28"/>
          </w:rPr>
          <w:t>We place the job on Gantt chart as far as possible from 0.</w:t>
        </w:r>
      </w:ins>
    </w:p>
    <w:p w:rsidR="00B631D0" w:rsidRPr="00D50951" w:rsidRDefault="00B631D0" w:rsidP="00B631D0">
      <w:pPr>
        <w:shd w:val="clear" w:color="auto" w:fill="FFFFFF"/>
        <w:spacing w:before="60" w:after="180" w:line="240" w:lineRule="auto"/>
        <w:textAlignment w:val="baseline"/>
        <w:rPr>
          <w:ins w:id="128" w:author="Unknown"/>
          <w:rFonts w:ascii="Times New Roman" w:eastAsia="Times New Roman" w:hAnsi="Times New Roman" w:cs="Times New Roman"/>
          <w:color w:val="303030"/>
          <w:sz w:val="28"/>
          <w:szCs w:val="28"/>
        </w:rPr>
      </w:pPr>
      <w:ins w:id="129"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30" w:author="Unknown"/>
          <w:rFonts w:ascii="Times New Roman" w:eastAsia="Times New Roman" w:hAnsi="Times New Roman" w:cs="Times New Roman"/>
          <w:b/>
          <w:bCs/>
          <w:color w:val="303030"/>
          <w:sz w:val="28"/>
          <w:szCs w:val="28"/>
        </w:rPr>
      </w:pPr>
      <w:ins w:id="131" w:author="Unknown">
        <w:r w:rsidRPr="00D50951">
          <w:rPr>
            <w:rFonts w:ascii="Times New Roman" w:eastAsia="Times New Roman" w:hAnsi="Times New Roman" w:cs="Times New Roman"/>
            <w:b/>
            <w:bCs/>
            <w:color w:val="303030"/>
            <w:sz w:val="28"/>
            <w:szCs w:val="28"/>
            <w:u w:val="single"/>
          </w:rPr>
          <w:t>Step-03:</w:t>
        </w:r>
      </w:ins>
    </w:p>
    <w:p w:rsidR="00B631D0" w:rsidRPr="00D50951" w:rsidRDefault="00B631D0" w:rsidP="00B631D0">
      <w:pPr>
        <w:shd w:val="clear" w:color="auto" w:fill="FFFFFF"/>
        <w:spacing w:before="60" w:after="180" w:line="240" w:lineRule="auto"/>
        <w:textAlignment w:val="baseline"/>
        <w:rPr>
          <w:ins w:id="132" w:author="Unknown"/>
          <w:rFonts w:ascii="Times New Roman" w:eastAsia="Times New Roman" w:hAnsi="Times New Roman" w:cs="Times New Roman"/>
          <w:color w:val="303030"/>
          <w:sz w:val="28"/>
          <w:szCs w:val="28"/>
        </w:rPr>
      </w:pPr>
      <w:ins w:id="13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7"/>
        </w:numPr>
        <w:shd w:val="clear" w:color="auto" w:fill="FFFFFF"/>
        <w:spacing w:before="60" w:after="60" w:line="240" w:lineRule="auto"/>
        <w:ind w:left="225"/>
        <w:textAlignment w:val="baseline"/>
        <w:rPr>
          <w:ins w:id="134" w:author="Unknown"/>
          <w:rFonts w:ascii="Times New Roman" w:eastAsia="Times New Roman" w:hAnsi="Times New Roman" w:cs="Times New Roman"/>
          <w:color w:val="303030"/>
          <w:sz w:val="28"/>
          <w:szCs w:val="28"/>
        </w:rPr>
      </w:pPr>
      <w:ins w:id="135" w:author="Unknown">
        <w:r w:rsidRPr="00D50951">
          <w:rPr>
            <w:rFonts w:ascii="Times New Roman" w:eastAsia="Times New Roman" w:hAnsi="Times New Roman" w:cs="Times New Roman"/>
            <w:color w:val="303030"/>
            <w:sz w:val="28"/>
            <w:szCs w:val="28"/>
          </w:rPr>
          <w:t>We take job J4.</w:t>
        </w:r>
      </w:ins>
    </w:p>
    <w:p w:rsidR="00B631D0" w:rsidRPr="00D50951" w:rsidRDefault="00B631D0" w:rsidP="00B631D0">
      <w:pPr>
        <w:numPr>
          <w:ilvl w:val="0"/>
          <w:numId w:val="47"/>
        </w:numPr>
        <w:shd w:val="clear" w:color="auto" w:fill="FFFFFF"/>
        <w:spacing w:before="60" w:after="60" w:line="240" w:lineRule="auto"/>
        <w:ind w:left="225"/>
        <w:textAlignment w:val="baseline"/>
        <w:rPr>
          <w:ins w:id="136" w:author="Unknown"/>
          <w:rFonts w:ascii="Times New Roman" w:eastAsia="Times New Roman" w:hAnsi="Times New Roman" w:cs="Times New Roman"/>
          <w:color w:val="303030"/>
          <w:sz w:val="28"/>
          <w:szCs w:val="28"/>
        </w:rPr>
      </w:pPr>
      <w:ins w:id="137" w:author="Unknown">
        <w:r w:rsidRPr="00D50951">
          <w:rPr>
            <w:rFonts w:ascii="Times New Roman" w:eastAsia="Times New Roman" w:hAnsi="Times New Roman" w:cs="Times New Roman"/>
            <w:color w:val="303030"/>
            <w:sz w:val="28"/>
            <w:szCs w:val="28"/>
          </w:rPr>
          <w:t>Since its deadline is 2, so we place it in the first empty cell before deadline 2 as-</w:t>
        </w:r>
      </w:ins>
    </w:p>
    <w:p w:rsidR="00B631D0" w:rsidRPr="00D50951" w:rsidRDefault="00B631D0" w:rsidP="00B631D0">
      <w:pPr>
        <w:shd w:val="clear" w:color="auto" w:fill="FFFFFF"/>
        <w:spacing w:before="60" w:after="180" w:line="240" w:lineRule="auto"/>
        <w:textAlignment w:val="baseline"/>
        <w:rPr>
          <w:ins w:id="138" w:author="Unknown"/>
          <w:rFonts w:ascii="Times New Roman" w:eastAsia="Times New Roman" w:hAnsi="Times New Roman" w:cs="Times New Roman"/>
          <w:color w:val="303030"/>
          <w:sz w:val="28"/>
          <w:szCs w:val="28"/>
        </w:rPr>
      </w:pPr>
      <w:ins w:id="139"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40"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105275" cy="704850"/>
            <wp:effectExtent l="19050" t="0" r="9525" b="0"/>
            <wp:docPr id="8" name="Picture 2" descr="https://www.gatevidyalay.com/wp-content/uploads/2018/06/Job-Sequencing-With-Deadlines-Problem-01-Ste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06/Job-Sequencing-With-Deadlines-Problem-01-Step-03.png"/>
                    <pic:cNvPicPr>
                      <a:picLocks noChangeAspect="1" noChangeArrowheads="1"/>
                    </pic:cNvPicPr>
                  </pic:nvPicPr>
                  <pic:blipFill>
                    <a:blip r:embed="rId9"/>
                    <a:srcRect/>
                    <a:stretch>
                      <a:fillRect/>
                    </a:stretch>
                  </pic:blipFill>
                  <pic:spPr bwMode="auto">
                    <a:xfrm>
                      <a:off x="0" y="0"/>
                      <a:ext cx="4105275" cy="70485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41" w:author="Unknown"/>
          <w:rFonts w:ascii="Times New Roman" w:eastAsia="Times New Roman" w:hAnsi="Times New Roman" w:cs="Times New Roman"/>
          <w:color w:val="303030"/>
          <w:sz w:val="28"/>
          <w:szCs w:val="28"/>
        </w:rPr>
      </w:pPr>
      <w:ins w:id="14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43" w:author="Unknown"/>
          <w:rFonts w:ascii="Times New Roman" w:eastAsia="Times New Roman" w:hAnsi="Times New Roman" w:cs="Times New Roman"/>
          <w:b/>
          <w:bCs/>
          <w:color w:val="303030"/>
          <w:sz w:val="28"/>
          <w:szCs w:val="28"/>
        </w:rPr>
      </w:pPr>
      <w:ins w:id="144" w:author="Unknown">
        <w:r w:rsidRPr="00D50951">
          <w:rPr>
            <w:rFonts w:ascii="Times New Roman" w:eastAsia="Times New Roman" w:hAnsi="Times New Roman" w:cs="Times New Roman"/>
            <w:b/>
            <w:bCs/>
            <w:color w:val="303030"/>
            <w:sz w:val="28"/>
            <w:szCs w:val="28"/>
            <w:u w:val="single"/>
          </w:rPr>
          <w:t>Step-04:</w:t>
        </w:r>
      </w:ins>
    </w:p>
    <w:p w:rsidR="00B631D0" w:rsidRPr="00D50951" w:rsidRDefault="00B631D0" w:rsidP="00B631D0">
      <w:pPr>
        <w:shd w:val="clear" w:color="auto" w:fill="FFFFFF"/>
        <w:spacing w:before="60" w:after="180" w:line="240" w:lineRule="auto"/>
        <w:textAlignment w:val="baseline"/>
        <w:rPr>
          <w:ins w:id="145" w:author="Unknown"/>
          <w:rFonts w:ascii="Times New Roman" w:eastAsia="Times New Roman" w:hAnsi="Times New Roman" w:cs="Times New Roman"/>
          <w:color w:val="303030"/>
          <w:sz w:val="28"/>
          <w:szCs w:val="28"/>
        </w:rPr>
      </w:pPr>
      <w:ins w:id="14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8"/>
        </w:numPr>
        <w:shd w:val="clear" w:color="auto" w:fill="FFFFFF"/>
        <w:spacing w:before="60" w:after="60" w:line="240" w:lineRule="auto"/>
        <w:ind w:left="225"/>
        <w:textAlignment w:val="baseline"/>
        <w:rPr>
          <w:ins w:id="147" w:author="Unknown"/>
          <w:rFonts w:ascii="Times New Roman" w:eastAsia="Times New Roman" w:hAnsi="Times New Roman" w:cs="Times New Roman"/>
          <w:color w:val="303030"/>
          <w:sz w:val="28"/>
          <w:szCs w:val="28"/>
        </w:rPr>
      </w:pPr>
      <w:ins w:id="148" w:author="Unknown">
        <w:r w:rsidRPr="00D50951">
          <w:rPr>
            <w:rFonts w:ascii="Times New Roman" w:eastAsia="Times New Roman" w:hAnsi="Times New Roman" w:cs="Times New Roman"/>
            <w:color w:val="303030"/>
            <w:sz w:val="28"/>
            <w:szCs w:val="28"/>
          </w:rPr>
          <w:t>We take job J1.</w:t>
        </w:r>
      </w:ins>
    </w:p>
    <w:p w:rsidR="00B631D0" w:rsidRPr="00D50951" w:rsidRDefault="00B631D0" w:rsidP="00B631D0">
      <w:pPr>
        <w:numPr>
          <w:ilvl w:val="0"/>
          <w:numId w:val="48"/>
        </w:numPr>
        <w:shd w:val="clear" w:color="auto" w:fill="FFFFFF"/>
        <w:spacing w:before="60" w:after="60" w:line="240" w:lineRule="auto"/>
        <w:ind w:left="225"/>
        <w:textAlignment w:val="baseline"/>
        <w:rPr>
          <w:ins w:id="149" w:author="Unknown"/>
          <w:rFonts w:ascii="Times New Roman" w:eastAsia="Times New Roman" w:hAnsi="Times New Roman" w:cs="Times New Roman"/>
          <w:color w:val="303030"/>
          <w:sz w:val="28"/>
          <w:szCs w:val="28"/>
        </w:rPr>
      </w:pPr>
      <w:ins w:id="150" w:author="Unknown">
        <w:r w:rsidRPr="00D50951">
          <w:rPr>
            <w:rFonts w:ascii="Times New Roman" w:eastAsia="Times New Roman" w:hAnsi="Times New Roman" w:cs="Times New Roman"/>
            <w:color w:val="303030"/>
            <w:sz w:val="28"/>
            <w:szCs w:val="28"/>
          </w:rPr>
          <w:t>Since its deadline is 5, so we place it in the first empty cell before deadline 5 as-</w:t>
        </w:r>
      </w:ins>
    </w:p>
    <w:p w:rsidR="00B631D0" w:rsidRPr="00D50951" w:rsidRDefault="00B631D0" w:rsidP="00B631D0">
      <w:pPr>
        <w:shd w:val="clear" w:color="auto" w:fill="FFFFFF"/>
        <w:spacing w:before="60" w:after="180" w:line="240" w:lineRule="auto"/>
        <w:textAlignment w:val="baseline"/>
        <w:rPr>
          <w:ins w:id="151" w:author="Unknown"/>
          <w:rFonts w:ascii="Times New Roman" w:eastAsia="Times New Roman" w:hAnsi="Times New Roman" w:cs="Times New Roman"/>
          <w:color w:val="303030"/>
          <w:sz w:val="28"/>
          <w:szCs w:val="28"/>
        </w:rPr>
      </w:pPr>
      <w:ins w:id="15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53"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057650" cy="685800"/>
            <wp:effectExtent l="19050" t="0" r="0" b="0"/>
            <wp:docPr id="9" name="Picture 3" descr="https://www.gatevidyalay.com/wp-content/uploads/2018/06/Job-Sequencing-With-Deadlines-Problem-01-Ste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18/06/Job-Sequencing-With-Deadlines-Problem-01-Step-04.png"/>
                    <pic:cNvPicPr>
                      <a:picLocks noChangeAspect="1" noChangeArrowheads="1"/>
                    </pic:cNvPicPr>
                  </pic:nvPicPr>
                  <pic:blipFill>
                    <a:blip r:embed="rId10"/>
                    <a:srcRect/>
                    <a:stretch>
                      <a:fillRect/>
                    </a:stretch>
                  </pic:blipFill>
                  <pic:spPr bwMode="auto">
                    <a:xfrm>
                      <a:off x="0" y="0"/>
                      <a:ext cx="4057650" cy="68580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54" w:author="Unknown"/>
          <w:rFonts w:ascii="Times New Roman" w:eastAsia="Times New Roman" w:hAnsi="Times New Roman" w:cs="Times New Roman"/>
          <w:color w:val="303030"/>
          <w:sz w:val="28"/>
          <w:szCs w:val="28"/>
        </w:rPr>
      </w:pPr>
      <w:ins w:id="155" w:author="Unknown">
        <w:r w:rsidRPr="00D50951">
          <w:rPr>
            <w:rFonts w:ascii="Times New Roman" w:eastAsia="Times New Roman" w:hAnsi="Times New Roman" w:cs="Times New Roman"/>
            <w:color w:val="303030"/>
            <w:sz w:val="28"/>
            <w:szCs w:val="28"/>
          </w:rPr>
          <w:lastRenderedPageBreak/>
          <w:t> </w:t>
        </w:r>
      </w:ins>
    </w:p>
    <w:p w:rsidR="00B631D0" w:rsidRPr="00D50951" w:rsidRDefault="00B631D0" w:rsidP="00B631D0">
      <w:pPr>
        <w:shd w:val="clear" w:color="auto" w:fill="FFFFFF"/>
        <w:spacing w:after="0" w:line="240" w:lineRule="auto"/>
        <w:textAlignment w:val="baseline"/>
        <w:outlineLvl w:val="2"/>
        <w:rPr>
          <w:ins w:id="156" w:author="Unknown"/>
          <w:rFonts w:ascii="Times New Roman" w:eastAsia="Times New Roman" w:hAnsi="Times New Roman" w:cs="Times New Roman"/>
          <w:b/>
          <w:bCs/>
          <w:color w:val="303030"/>
          <w:sz w:val="28"/>
          <w:szCs w:val="28"/>
        </w:rPr>
      </w:pPr>
      <w:ins w:id="157" w:author="Unknown">
        <w:r w:rsidRPr="00D50951">
          <w:rPr>
            <w:rFonts w:ascii="Times New Roman" w:eastAsia="Times New Roman" w:hAnsi="Times New Roman" w:cs="Times New Roman"/>
            <w:b/>
            <w:bCs/>
            <w:color w:val="303030"/>
            <w:sz w:val="28"/>
            <w:szCs w:val="28"/>
            <w:u w:val="single"/>
          </w:rPr>
          <w:t>Step-05:</w:t>
        </w:r>
      </w:ins>
    </w:p>
    <w:p w:rsidR="00B631D0" w:rsidRPr="00D50951" w:rsidRDefault="00B631D0" w:rsidP="00B631D0">
      <w:pPr>
        <w:shd w:val="clear" w:color="auto" w:fill="FFFFFF"/>
        <w:spacing w:before="60" w:after="180" w:line="240" w:lineRule="auto"/>
        <w:textAlignment w:val="baseline"/>
        <w:rPr>
          <w:ins w:id="158" w:author="Unknown"/>
          <w:rFonts w:ascii="Times New Roman" w:eastAsia="Times New Roman" w:hAnsi="Times New Roman" w:cs="Times New Roman"/>
          <w:color w:val="303030"/>
          <w:sz w:val="28"/>
          <w:szCs w:val="28"/>
        </w:rPr>
      </w:pPr>
      <w:ins w:id="159"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49"/>
        </w:numPr>
        <w:shd w:val="clear" w:color="auto" w:fill="FFFFFF"/>
        <w:spacing w:before="60" w:after="60" w:line="240" w:lineRule="auto"/>
        <w:ind w:left="225"/>
        <w:textAlignment w:val="baseline"/>
        <w:rPr>
          <w:ins w:id="160" w:author="Unknown"/>
          <w:rFonts w:ascii="Times New Roman" w:eastAsia="Times New Roman" w:hAnsi="Times New Roman" w:cs="Times New Roman"/>
          <w:color w:val="303030"/>
          <w:sz w:val="28"/>
          <w:szCs w:val="28"/>
        </w:rPr>
      </w:pPr>
      <w:ins w:id="161" w:author="Unknown">
        <w:r w:rsidRPr="00D50951">
          <w:rPr>
            <w:rFonts w:ascii="Times New Roman" w:eastAsia="Times New Roman" w:hAnsi="Times New Roman" w:cs="Times New Roman"/>
            <w:color w:val="303030"/>
            <w:sz w:val="28"/>
            <w:szCs w:val="28"/>
          </w:rPr>
          <w:t>We take job J3.</w:t>
        </w:r>
      </w:ins>
    </w:p>
    <w:p w:rsidR="00B631D0" w:rsidRPr="00D50951" w:rsidRDefault="00B631D0" w:rsidP="00B631D0">
      <w:pPr>
        <w:numPr>
          <w:ilvl w:val="0"/>
          <w:numId w:val="49"/>
        </w:numPr>
        <w:shd w:val="clear" w:color="auto" w:fill="FFFFFF"/>
        <w:spacing w:before="60" w:after="60" w:line="240" w:lineRule="auto"/>
        <w:ind w:left="225"/>
        <w:textAlignment w:val="baseline"/>
        <w:rPr>
          <w:ins w:id="162" w:author="Unknown"/>
          <w:rFonts w:ascii="Times New Roman" w:eastAsia="Times New Roman" w:hAnsi="Times New Roman" w:cs="Times New Roman"/>
          <w:color w:val="303030"/>
          <w:sz w:val="28"/>
          <w:szCs w:val="28"/>
        </w:rPr>
      </w:pPr>
      <w:ins w:id="163" w:author="Unknown">
        <w:r w:rsidRPr="00D50951">
          <w:rPr>
            <w:rFonts w:ascii="Times New Roman" w:eastAsia="Times New Roman" w:hAnsi="Times New Roman" w:cs="Times New Roman"/>
            <w:color w:val="303030"/>
            <w:sz w:val="28"/>
            <w:szCs w:val="28"/>
          </w:rPr>
          <w:t>Since its deadline is 3, so we place it in the first empty cell before deadline 3 as-</w:t>
        </w:r>
      </w:ins>
    </w:p>
    <w:p w:rsidR="00B631D0" w:rsidRPr="00D50951" w:rsidRDefault="00B631D0" w:rsidP="00B631D0">
      <w:pPr>
        <w:shd w:val="clear" w:color="auto" w:fill="FFFFFF"/>
        <w:spacing w:before="60" w:after="180" w:line="240" w:lineRule="auto"/>
        <w:textAlignment w:val="baseline"/>
        <w:rPr>
          <w:ins w:id="164" w:author="Unknown"/>
          <w:rFonts w:ascii="Times New Roman" w:eastAsia="Times New Roman" w:hAnsi="Times New Roman" w:cs="Times New Roman"/>
          <w:color w:val="303030"/>
          <w:sz w:val="28"/>
          <w:szCs w:val="28"/>
        </w:rPr>
      </w:pPr>
      <w:ins w:id="165"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66"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057650" cy="704850"/>
            <wp:effectExtent l="19050" t="0" r="0" b="0"/>
            <wp:docPr id="10" name="Picture 4" descr="https://www.gatevidyalay.com/wp-content/uploads/2018/06/Job-Sequencing-With-Deadlines-Problem-01-Ste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atevidyalay.com/wp-content/uploads/2018/06/Job-Sequencing-With-Deadlines-Problem-01-Step-05.png"/>
                    <pic:cNvPicPr>
                      <a:picLocks noChangeAspect="1" noChangeArrowheads="1"/>
                    </pic:cNvPicPr>
                  </pic:nvPicPr>
                  <pic:blipFill>
                    <a:blip r:embed="rId11"/>
                    <a:srcRect/>
                    <a:stretch>
                      <a:fillRect/>
                    </a:stretch>
                  </pic:blipFill>
                  <pic:spPr bwMode="auto">
                    <a:xfrm>
                      <a:off x="0" y="0"/>
                      <a:ext cx="4057650" cy="70485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67" w:author="Unknown"/>
          <w:rFonts w:ascii="Times New Roman" w:eastAsia="Times New Roman" w:hAnsi="Times New Roman" w:cs="Times New Roman"/>
          <w:color w:val="303030"/>
          <w:sz w:val="28"/>
          <w:szCs w:val="28"/>
        </w:rPr>
      </w:pPr>
      <w:ins w:id="168"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69" w:author="Unknown"/>
          <w:rFonts w:ascii="Times New Roman" w:eastAsia="Times New Roman" w:hAnsi="Times New Roman" w:cs="Times New Roman"/>
          <w:b/>
          <w:bCs/>
          <w:color w:val="303030"/>
          <w:sz w:val="28"/>
          <w:szCs w:val="28"/>
        </w:rPr>
      </w:pPr>
      <w:ins w:id="170" w:author="Unknown">
        <w:r w:rsidRPr="00D50951">
          <w:rPr>
            <w:rFonts w:ascii="Times New Roman" w:eastAsia="Times New Roman" w:hAnsi="Times New Roman" w:cs="Times New Roman"/>
            <w:b/>
            <w:bCs/>
            <w:color w:val="303030"/>
            <w:sz w:val="28"/>
            <w:szCs w:val="28"/>
            <w:u w:val="single"/>
          </w:rPr>
          <w:t>Step-06:</w:t>
        </w:r>
      </w:ins>
    </w:p>
    <w:p w:rsidR="00B631D0" w:rsidRPr="00D50951" w:rsidRDefault="00B631D0" w:rsidP="00B631D0">
      <w:pPr>
        <w:shd w:val="clear" w:color="auto" w:fill="FFFFFF"/>
        <w:spacing w:before="60" w:after="180" w:line="240" w:lineRule="auto"/>
        <w:textAlignment w:val="baseline"/>
        <w:rPr>
          <w:ins w:id="171" w:author="Unknown"/>
          <w:rFonts w:ascii="Times New Roman" w:eastAsia="Times New Roman" w:hAnsi="Times New Roman" w:cs="Times New Roman"/>
          <w:color w:val="303030"/>
          <w:sz w:val="28"/>
          <w:szCs w:val="28"/>
        </w:rPr>
      </w:pPr>
      <w:ins w:id="17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50"/>
        </w:numPr>
        <w:shd w:val="clear" w:color="auto" w:fill="FFFFFF"/>
        <w:spacing w:before="60" w:after="60" w:line="240" w:lineRule="auto"/>
        <w:ind w:left="225"/>
        <w:textAlignment w:val="baseline"/>
        <w:rPr>
          <w:ins w:id="173" w:author="Unknown"/>
          <w:rFonts w:ascii="Times New Roman" w:eastAsia="Times New Roman" w:hAnsi="Times New Roman" w:cs="Times New Roman"/>
          <w:color w:val="303030"/>
          <w:sz w:val="28"/>
          <w:szCs w:val="28"/>
        </w:rPr>
      </w:pPr>
      <w:ins w:id="174" w:author="Unknown">
        <w:r w:rsidRPr="00D50951">
          <w:rPr>
            <w:rFonts w:ascii="Times New Roman" w:eastAsia="Times New Roman" w:hAnsi="Times New Roman" w:cs="Times New Roman"/>
            <w:color w:val="303030"/>
            <w:sz w:val="28"/>
            <w:szCs w:val="28"/>
          </w:rPr>
          <w:t>We take job J2.</w:t>
        </w:r>
      </w:ins>
    </w:p>
    <w:p w:rsidR="00B631D0" w:rsidRPr="00D50951" w:rsidRDefault="00B631D0" w:rsidP="00B631D0">
      <w:pPr>
        <w:numPr>
          <w:ilvl w:val="0"/>
          <w:numId w:val="50"/>
        </w:numPr>
        <w:shd w:val="clear" w:color="auto" w:fill="FFFFFF"/>
        <w:spacing w:before="60" w:after="60" w:line="240" w:lineRule="auto"/>
        <w:ind w:left="225"/>
        <w:textAlignment w:val="baseline"/>
        <w:rPr>
          <w:ins w:id="175" w:author="Unknown"/>
          <w:rFonts w:ascii="Times New Roman" w:eastAsia="Times New Roman" w:hAnsi="Times New Roman" w:cs="Times New Roman"/>
          <w:color w:val="303030"/>
          <w:sz w:val="28"/>
          <w:szCs w:val="28"/>
        </w:rPr>
      </w:pPr>
      <w:ins w:id="176" w:author="Unknown">
        <w:r w:rsidRPr="00D50951">
          <w:rPr>
            <w:rFonts w:ascii="Times New Roman" w:eastAsia="Times New Roman" w:hAnsi="Times New Roman" w:cs="Times New Roman"/>
            <w:color w:val="303030"/>
            <w:sz w:val="28"/>
            <w:szCs w:val="28"/>
          </w:rPr>
          <w:t>Since its deadline is 3, so we place it in the first empty cell before deadline 3.</w:t>
        </w:r>
      </w:ins>
    </w:p>
    <w:p w:rsidR="00B631D0" w:rsidRPr="00D50951" w:rsidRDefault="00B631D0" w:rsidP="00B631D0">
      <w:pPr>
        <w:numPr>
          <w:ilvl w:val="0"/>
          <w:numId w:val="50"/>
        </w:numPr>
        <w:shd w:val="clear" w:color="auto" w:fill="FFFFFF"/>
        <w:spacing w:before="60" w:after="60" w:line="240" w:lineRule="auto"/>
        <w:ind w:left="225"/>
        <w:textAlignment w:val="baseline"/>
        <w:rPr>
          <w:ins w:id="177" w:author="Unknown"/>
          <w:rFonts w:ascii="Times New Roman" w:eastAsia="Times New Roman" w:hAnsi="Times New Roman" w:cs="Times New Roman"/>
          <w:color w:val="303030"/>
          <w:sz w:val="28"/>
          <w:szCs w:val="28"/>
        </w:rPr>
      </w:pPr>
      <w:ins w:id="178" w:author="Unknown">
        <w:r w:rsidRPr="00D50951">
          <w:rPr>
            <w:rFonts w:ascii="Times New Roman" w:eastAsia="Times New Roman" w:hAnsi="Times New Roman" w:cs="Times New Roman"/>
            <w:color w:val="303030"/>
            <w:sz w:val="28"/>
            <w:szCs w:val="28"/>
          </w:rPr>
          <w:t>Since the second and third cells are already filled, so we place job J2 in the first cell as-</w:t>
        </w:r>
      </w:ins>
    </w:p>
    <w:p w:rsidR="00B631D0" w:rsidRPr="00D50951" w:rsidRDefault="00B631D0" w:rsidP="00B631D0">
      <w:pPr>
        <w:shd w:val="clear" w:color="auto" w:fill="FFFFFF"/>
        <w:spacing w:before="60" w:after="180" w:line="240" w:lineRule="auto"/>
        <w:textAlignment w:val="baseline"/>
        <w:rPr>
          <w:ins w:id="179" w:author="Unknown"/>
          <w:rFonts w:ascii="Times New Roman" w:eastAsia="Times New Roman" w:hAnsi="Times New Roman" w:cs="Times New Roman"/>
          <w:color w:val="303030"/>
          <w:sz w:val="28"/>
          <w:szCs w:val="28"/>
        </w:rPr>
      </w:pPr>
      <w:ins w:id="180"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81"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105275" cy="695325"/>
            <wp:effectExtent l="19050" t="0" r="9525" b="0"/>
            <wp:docPr id="6" name="Picture 5" descr="https://www.gatevidyalay.com/wp-content/uploads/2018/06/Job-Sequencing-With-Deadlines-Problem-01-Ste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18/06/Job-Sequencing-With-Deadlines-Problem-01-Step-06.png"/>
                    <pic:cNvPicPr>
                      <a:picLocks noChangeAspect="1" noChangeArrowheads="1"/>
                    </pic:cNvPicPr>
                  </pic:nvPicPr>
                  <pic:blipFill>
                    <a:blip r:embed="rId12"/>
                    <a:srcRect/>
                    <a:stretch>
                      <a:fillRect/>
                    </a:stretch>
                  </pic:blipFill>
                  <pic:spPr bwMode="auto">
                    <a:xfrm>
                      <a:off x="0" y="0"/>
                      <a:ext cx="4105275" cy="695325"/>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82" w:author="Unknown"/>
          <w:rFonts w:ascii="Times New Roman" w:eastAsia="Times New Roman" w:hAnsi="Times New Roman" w:cs="Times New Roman"/>
          <w:color w:val="303030"/>
          <w:sz w:val="28"/>
          <w:szCs w:val="28"/>
        </w:rPr>
      </w:pPr>
      <w:ins w:id="18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184" w:author="Unknown"/>
          <w:rFonts w:ascii="Times New Roman" w:eastAsia="Times New Roman" w:hAnsi="Times New Roman" w:cs="Times New Roman"/>
          <w:b/>
          <w:bCs/>
          <w:color w:val="303030"/>
          <w:sz w:val="28"/>
          <w:szCs w:val="28"/>
        </w:rPr>
      </w:pPr>
      <w:ins w:id="185" w:author="Unknown">
        <w:r w:rsidRPr="00D50951">
          <w:rPr>
            <w:rFonts w:ascii="Times New Roman" w:eastAsia="Times New Roman" w:hAnsi="Times New Roman" w:cs="Times New Roman"/>
            <w:b/>
            <w:bCs/>
            <w:color w:val="303030"/>
            <w:sz w:val="28"/>
            <w:szCs w:val="28"/>
            <w:u w:val="single"/>
          </w:rPr>
          <w:t>Step-07:</w:t>
        </w:r>
      </w:ins>
    </w:p>
    <w:p w:rsidR="00B631D0" w:rsidRPr="00D50951" w:rsidRDefault="00B631D0" w:rsidP="00B631D0">
      <w:pPr>
        <w:shd w:val="clear" w:color="auto" w:fill="FFFFFF"/>
        <w:spacing w:before="60" w:after="180" w:line="240" w:lineRule="auto"/>
        <w:textAlignment w:val="baseline"/>
        <w:rPr>
          <w:ins w:id="186" w:author="Unknown"/>
          <w:rFonts w:ascii="Times New Roman" w:eastAsia="Times New Roman" w:hAnsi="Times New Roman" w:cs="Times New Roman"/>
          <w:color w:val="303030"/>
          <w:sz w:val="28"/>
          <w:szCs w:val="28"/>
        </w:rPr>
      </w:pPr>
      <w:ins w:id="187"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51"/>
        </w:numPr>
        <w:shd w:val="clear" w:color="auto" w:fill="FFFFFF"/>
        <w:spacing w:before="60" w:after="60" w:line="240" w:lineRule="auto"/>
        <w:ind w:left="225"/>
        <w:textAlignment w:val="baseline"/>
        <w:rPr>
          <w:ins w:id="188" w:author="Unknown"/>
          <w:rFonts w:ascii="Times New Roman" w:eastAsia="Times New Roman" w:hAnsi="Times New Roman" w:cs="Times New Roman"/>
          <w:color w:val="303030"/>
          <w:sz w:val="28"/>
          <w:szCs w:val="28"/>
        </w:rPr>
      </w:pPr>
      <w:ins w:id="189" w:author="Unknown">
        <w:r w:rsidRPr="00D50951">
          <w:rPr>
            <w:rFonts w:ascii="Times New Roman" w:eastAsia="Times New Roman" w:hAnsi="Times New Roman" w:cs="Times New Roman"/>
            <w:color w:val="303030"/>
            <w:sz w:val="28"/>
            <w:szCs w:val="28"/>
          </w:rPr>
          <w:t>Now, we take job J5.</w:t>
        </w:r>
      </w:ins>
    </w:p>
    <w:p w:rsidR="00B631D0" w:rsidRPr="00D50951" w:rsidRDefault="00B631D0" w:rsidP="00B631D0">
      <w:pPr>
        <w:numPr>
          <w:ilvl w:val="0"/>
          <w:numId w:val="51"/>
        </w:numPr>
        <w:shd w:val="clear" w:color="auto" w:fill="FFFFFF"/>
        <w:spacing w:before="60" w:after="60" w:line="240" w:lineRule="auto"/>
        <w:ind w:left="225"/>
        <w:textAlignment w:val="baseline"/>
        <w:rPr>
          <w:ins w:id="190" w:author="Unknown"/>
          <w:rFonts w:ascii="Times New Roman" w:eastAsia="Times New Roman" w:hAnsi="Times New Roman" w:cs="Times New Roman"/>
          <w:color w:val="303030"/>
          <w:sz w:val="28"/>
          <w:szCs w:val="28"/>
        </w:rPr>
      </w:pPr>
      <w:ins w:id="191" w:author="Unknown">
        <w:r w:rsidRPr="00D50951">
          <w:rPr>
            <w:rFonts w:ascii="Times New Roman" w:eastAsia="Times New Roman" w:hAnsi="Times New Roman" w:cs="Times New Roman"/>
            <w:color w:val="303030"/>
            <w:sz w:val="28"/>
            <w:szCs w:val="28"/>
          </w:rPr>
          <w:t>Since its deadline is 4, so we place it in the first empty cell before deadline 4 as-</w:t>
        </w:r>
      </w:ins>
    </w:p>
    <w:p w:rsidR="00B631D0" w:rsidRPr="00D50951" w:rsidRDefault="00B631D0" w:rsidP="00B631D0">
      <w:pPr>
        <w:shd w:val="clear" w:color="auto" w:fill="FFFFFF"/>
        <w:spacing w:before="60" w:after="180" w:line="240" w:lineRule="auto"/>
        <w:textAlignment w:val="baseline"/>
        <w:rPr>
          <w:ins w:id="192" w:author="Unknown"/>
          <w:rFonts w:ascii="Times New Roman" w:eastAsia="Times New Roman" w:hAnsi="Times New Roman" w:cs="Times New Roman"/>
          <w:color w:val="303030"/>
          <w:sz w:val="28"/>
          <w:szCs w:val="28"/>
        </w:rPr>
      </w:pPr>
      <w:ins w:id="193"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94" w:author="Unknown"/>
          <w:rFonts w:ascii="Times New Roman" w:eastAsia="Times New Roman" w:hAnsi="Times New Roman" w:cs="Times New Roman"/>
          <w:color w:val="303030"/>
          <w:sz w:val="28"/>
          <w:szCs w:val="28"/>
        </w:rPr>
      </w:pPr>
      <w:r w:rsidRPr="00D50951">
        <w:rPr>
          <w:rFonts w:ascii="Times New Roman" w:eastAsia="Times New Roman" w:hAnsi="Times New Roman" w:cs="Times New Roman"/>
          <w:noProof/>
          <w:color w:val="303030"/>
          <w:sz w:val="28"/>
          <w:szCs w:val="28"/>
        </w:rPr>
        <w:drawing>
          <wp:inline distT="0" distB="0" distL="0" distR="0">
            <wp:extent cx="4200525" cy="704850"/>
            <wp:effectExtent l="19050" t="0" r="9525" b="0"/>
            <wp:docPr id="13" name="Picture 6" descr="https://www.gatevidyalay.com/wp-content/uploads/2018/06/Job-Sequencing-With-Deadlines-Problem-01-Step-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atevidyalay.com/wp-content/uploads/2018/06/Job-Sequencing-With-Deadlines-Problem-01-Step-07.png"/>
                    <pic:cNvPicPr>
                      <a:picLocks noChangeAspect="1" noChangeArrowheads="1"/>
                    </pic:cNvPicPr>
                  </pic:nvPicPr>
                  <pic:blipFill>
                    <a:blip r:embed="rId13"/>
                    <a:srcRect/>
                    <a:stretch>
                      <a:fillRect/>
                    </a:stretch>
                  </pic:blipFill>
                  <pic:spPr bwMode="auto">
                    <a:xfrm>
                      <a:off x="0" y="0"/>
                      <a:ext cx="4200525" cy="704850"/>
                    </a:xfrm>
                    <a:prstGeom prst="rect">
                      <a:avLst/>
                    </a:prstGeom>
                    <a:noFill/>
                    <a:ln w="9525">
                      <a:noFill/>
                      <a:miter lim="800000"/>
                      <a:headEnd/>
                      <a:tailEnd/>
                    </a:ln>
                  </pic:spPr>
                </pic:pic>
              </a:graphicData>
            </a:graphic>
          </wp:inline>
        </w:drawing>
      </w:r>
    </w:p>
    <w:p w:rsidR="00B631D0" w:rsidRPr="00D50951" w:rsidRDefault="00B631D0" w:rsidP="00B631D0">
      <w:pPr>
        <w:shd w:val="clear" w:color="auto" w:fill="FFFFFF"/>
        <w:spacing w:before="60" w:after="180" w:line="240" w:lineRule="auto"/>
        <w:textAlignment w:val="baseline"/>
        <w:rPr>
          <w:ins w:id="195" w:author="Unknown"/>
          <w:rFonts w:ascii="Times New Roman" w:eastAsia="Times New Roman" w:hAnsi="Times New Roman" w:cs="Times New Roman"/>
          <w:color w:val="303030"/>
          <w:sz w:val="28"/>
          <w:szCs w:val="28"/>
        </w:rPr>
      </w:pPr>
      <w:ins w:id="19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197" w:author="Unknown"/>
          <w:rFonts w:ascii="Times New Roman" w:eastAsia="Times New Roman" w:hAnsi="Times New Roman" w:cs="Times New Roman"/>
          <w:color w:val="303030"/>
          <w:sz w:val="28"/>
          <w:szCs w:val="28"/>
        </w:rPr>
      </w:pPr>
      <w:ins w:id="198" w:author="Unknown">
        <w:r w:rsidRPr="00D50951">
          <w:rPr>
            <w:rFonts w:ascii="Times New Roman" w:eastAsia="Times New Roman" w:hAnsi="Times New Roman" w:cs="Times New Roman"/>
            <w:color w:val="303030"/>
            <w:sz w:val="28"/>
            <w:szCs w:val="28"/>
          </w:rPr>
          <w:lastRenderedPageBreak/>
          <w:t>Now,</w:t>
        </w:r>
      </w:ins>
    </w:p>
    <w:p w:rsidR="00B631D0" w:rsidRPr="00D50951" w:rsidRDefault="00B631D0" w:rsidP="00B631D0">
      <w:pPr>
        <w:numPr>
          <w:ilvl w:val="0"/>
          <w:numId w:val="52"/>
        </w:numPr>
        <w:shd w:val="clear" w:color="auto" w:fill="FFFFFF"/>
        <w:spacing w:before="60" w:after="60" w:line="240" w:lineRule="auto"/>
        <w:ind w:left="225"/>
        <w:textAlignment w:val="baseline"/>
        <w:rPr>
          <w:ins w:id="199" w:author="Unknown"/>
          <w:rFonts w:ascii="Times New Roman" w:eastAsia="Times New Roman" w:hAnsi="Times New Roman" w:cs="Times New Roman"/>
          <w:color w:val="303030"/>
          <w:sz w:val="28"/>
          <w:szCs w:val="28"/>
        </w:rPr>
      </w:pPr>
      <w:ins w:id="200" w:author="Unknown">
        <w:r w:rsidRPr="00D50951">
          <w:rPr>
            <w:rFonts w:ascii="Times New Roman" w:eastAsia="Times New Roman" w:hAnsi="Times New Roman" w:cs="Times New Roman"/>
            <w:color w:val="303030"/>
            <w:sz w:val="28"/>
            <w:szCs w:val="28"/>
          </w:rPr>
          <w:t>The only job left is job J6 whose deadline is 2.</w:t>
        </w:r>
      </w:ins>
    </w:p>
    <w:p w:rsidR="00B631D0" w:rsidRPr="00D50951" w:rsidRDefault="00B631D0" w:rsidP="00B631D0">
      <w:pPr>
        <w:numPr>
          <w:ilvl w:val="0"/>
          <w:numId w:val="52"/>
        </w:numPr>
        <w:shd w:val="clear" w:color="auto" w:fill="FFFFFF"/>
        <w:spacing w:before="60" w:after="60" w:line="240" w:lineRule="auto"/>
        <w:ind w:left="225"/>
        <w:textAlignment w:val="baseline"/>
        <w:rPr>
          <w:ins w:id="201" w:author="Unknown"/>
          <w:rFonts w:ascii="Times New Roman" w:eastAsia="Times New Roman" w:hAnsi="Times New Roman" w:cs="Times New Roman"/>
          <w:color w:val="303030"/>
          <w:sz w:val="28"/>
          <w:szCs w:val="28"/>
        </w:rPr>
      </w:pPr>
      <w:ins w:id="202" w:author="Unknown">
        <w:r w:rsidRPr="00D50951">
          <w:rPr>
            <w:rFonts w:ascii="Times New Roman" w:eastAsia="Times New Roman" w:hAnsi="Times New Roman" w:cs="Times New Roman"/>
            <w:color w:val="303030"/>
            <w:sz w:val="28"/>
            <w:szCs w:val="28"/>
          </w:rPr>
          <w:t>All the slots before deadline 2 are already occupied.</w:t>
        </w:r>
      </w:ins>
    </w:p>
    <w:p w:rsidR="00B631D0" w:rsidRPr="00D50951" w:rsidRDefault="00B631D0" w:rsidP="00B631D0">
      <w:pPr>
        <w:numPr>
          <w:ilvl w:val="0"/>
          <w:numId w:val="52"/>
        </w:numPr>
        <w:shd w:val="clear" w:color="auto" w:fill="FFFFFF"/>
        <w:spacing w:before="60" w:after="60" w:line="240" w:lineRule="auto"/>
        <w:ind w:left="225"/>
        <w:textAlignment w:val="baseline"/>
        <w:rPr>
          <w:ins w:id="203" w:author="Unknown"/>
          <w:rFonts w:ascii="Times New Roman" w:eastAsia="Times New Roman" w:hAnsi="Times New Roman" w:cs="Times New Roman"/>
          <w:color w:val="303030"/>
          <w:sz w:val="28"/>
          <w:szCs w:val="28"/>
        </w:rPr>
      </w:pPr>
      <w:ins w:id="204" w:author="Unknown">
        <w:r w:rsidRPr="00D50951">
          <w:rPr>
            <w:rFonts w:ascii="Times New Roman" w:eastAsia="Times New Roman" w:hAnsi="Times New Roman" w:cs="Times New Roman"/>
            <w:color w:val="303030"/>
            <w:sz w:val="28"/>
            <w:szCs w:val="28"/>
          </w:rPr>
          <w:t xml:space="preserve">Thus, job J6 </w:t>
        </w:r>
        <w:proofErr w:type="spellStart"/>
        <w:r w:rsidRPr="00D50951">
          <w:rPr>
            <w:rFonts w:ascii="Times New Roman" w:eastAsia="Times New Roman" w:hAnsi="Times New Roman" w:cs="Times New Roman"/>
            <w:color w:val="303030"/>
            <w:sz w:val="28"/>
            <w:szCs w:val="28"/>
          </w:rPr>
          <w:t>can not</w:t>
        </w:r>
        <w:proofErr w:type="spellEnd"/>
        <w:r w:rsidRPr="00D50951">
          <w:rPr>
            <w:rFonts w:ascii="Times New Roman" w:eastAsia="Times New Roman" w:hAnsi="Times New Roman" w:cs="Times New Roman"/>
            <w:color w:val="303030"/>
            <w:sz w:val="28"/>
            <w:szCs w:val="28"/>
          </w:rPr>
          <w:t xml:space="preserve"> be completed.</w:t>
        </w:r>
      </w:ins>
    </w:p>
    <w:p w:rsidR="00B631D0" w:rsidRPr="00D50951" w:rsidRDefault="00B631D0" w:rsidP="00B631D0">
      <w:pPr>
        <w:shd w:val="clear" w:color="auto" w:fill="FFFFFF"/>
        <w:spacing w:before="60" w:after="180" w:line="240" w:lineRule="auto"/>
        <w:textAlignment w:val="baseline"/>
        <w:rPr>
          <w:ins w:id="205" w:author="Unknown"/>
          <w:rFonts w:ascii="Times New Roman" w:eastAsia="Times New Roman" w:hAnsi="Times New Roman" w:cs="Times New Roman"/>
          <w:color w:val="303030"/>
          <w:sz w:val="28"/>
          <w:szCs w:val="28"/>
        </w:rPr>
      </w:pPr>
      <w:ins w:id="20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207" w:author="Unknown"/>
          <w:rFonts w:ascii="Times New Roman" w:eastAsia="Times New Roman" w:hAnsi="Times New Roman" w:cs="Times New Roman"/>
          <w:color w:val="303030"/>
          <w:sz w:val="28"/>
          <w:szCs w:val="28"/>
        </w:rPr>
      </w:pPr>
      <w:ins w:id="208" w:author="Unknown">
        <w:r w:rsidRPr="00D50951">
          <w:rPr>
            <w:rFonts w:ascii="Times New Roman" w:eastAsia="Times New Roman" w:hAnsi="Times New Roman" w:cs="Times New Roman"/>
            <w:color w:val="303030"/>
            <w:sz w:val="28"/>
            <w:szCs w:val="28"/>
          </w:rPr>
          <w:t>Now, the given questions may be answered as-</w:t>
        </w:r>
      </w:ins>
    </w:p>
    <w:p w:rsidR="00B631D0" w:rsidRPr="00D50951" w:rsidRDefault="00B631D0" w:rsidP="00B631D0">
      <w:pPr>
        <w:shd w:val="clear" w:color="auto" w:fill="FFFFFF"/>
        <w:spacing w:before="60" w:after="180" w:line="240" w:lineRule="auto"/>
        <w:textAlignment w:val="baseline"/>
        <w:rPr>
          <w:ins w:id="209" w:author="Unknown"/>
          <w:rFonts w:ascii="Times New Roman" w:eastAsia="Times New Roman" w:hAnsi="Times New Roman" w:cs="Times New Roman"/>
          <w:color w:val="303030"/>
          <w:sz w:val="28"/>
          <w:szCs w:val="28"/>
        </w:rPr>
      </w:pPr>
      <w:ins w:id="210"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211" w:author="Unknown"/>
          <w:rFonts w:ascii="Times New Roman" w:eastAsia="Times New Roman" w:hAnsi="Times New Roman" w:cs="Times New Roman"/>
          <w:b/>
          <w:bCs/>
          <w:color w:val="303030"/>
          <w:sz w:val="28"/>
          <w:szCs w:val="28"/>
        </w:rPr>
      </w:pPr>
      <w:ins w:id="212" w:author="Unknown">
        <w:r w:rsidRPr="00D50951">
          <w:rPr>
            <w:rFonts w:ascii="Times New Roman" w:eastAsia="Times New Roman" w:hAnsi="Times New Roman" w:cs="Times New Roman"/>
            <w:b/>
            <w:bCs/>
            <w:color w:val="303030"/>
            <w:sz w:val="28"/>
            <w:szCs w:val="28"/>
            <w:u w:val="single"/>
          </w:rPr>
          <w:t>Part-01:</w:t>
        </w:r>
      </w:ins>
    </w:p>
    <w:p w:rsidR="00B631D0" w:rsidRPr="00D50951" w:rsidRDefault="00B631D0" w:rsidP="00B631D0">
      <w:pPr>
        <w:shd w:val="clear" w:color="auto" w:fill="FFFFFF"/>
        <w:spacing w:before="60" w:after="180" w:line="240" w:lineRule="auto"/>
        <w:textAlignment w:val="baseline"/>
        <w:rPr>
          <w:ins w:id="213" w:author="Unknown"/>
          <w:rFonts w:ascii="Times New Roman" w:eastAsia="Times New Roman" w:hAnsi="Times New Roman" w:cs="Times New Roman"/>
          <w:color w:val="303030"/>
          <w:sz w:val="28"/>
          <w:szCs w:val="28"/>
        </w:rPr>
      </w:pPr>
      <w:ins w:id="214"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215" w:author="Unknown"/>
          <w:rFonts w:ascii="Times New Roman" w:eastAsia="Times New Roman" w:hAnsi="Times New Roman" w:cs="Times New Roman"/>
          <w:color w:val="303030"/>
          <w:sz w:val="28"/>
          <w:szCs w:val="28"/>
        </w:rPr>
      </w:pPr>
      <w:ins w:id="216" w:author="Unknown">
        <w:r w:rsidRPr="00D50951">
          <w:rPr>
            <w:rFonts w:ascii="Times New Roman" w:eastAsia="Times New Roman" w:hAnsi="Times New Roman" w:cs="Times New Roman"/>
            <w:color w:val="303030"/>
            <w:sz w:val="28"/>
            <w:szCs w:val="28"/>
          </w:rPr>
          <w:t>The optimal schedule is-</w:t>
        </w:r>
      </w:ins>
    </w:p>
    <w:p w:rsidR="00B631D0" w:rsidRPr="00D50951" w:rsidRDefault="00B631D0" w:rsidP="00B631D0">
      <w:pPr>
        <w:shd w:val="clear" w:color="auto" w:fill="FFFFFF"/>
        <w:spacing w:before="60" w:after="180" w:line="240" w:lineRule="auto"/>
        <w:jc w:val="center"/>
        <w:textAlignment w:val="baseline"/>
        <w:rPr>
          <w:ins w:id="217" w:author="Unknown"/>
          <w:rFonts w:ascii="Times New Roman" w:eastAsia="Times New Roman" w:hAnsi="Times New Roman" w:cs="Times New Roman"/>
          <w:color w:val="303030"/>
          <w:sz w:val="28"/>
          <w:szCs w:val="28"/>
        </w:rPr>
      </w:pPr>
      <w:proofErr w:type="gramStart"/>
      <w:ins w:id="218" w:author="Unknown">
        <w:r w:rsidRPr="00D50951">
          <w:rPr>
            <w:rFonts w:ascii="Times New Roman" w:eastAsia="Times New Roman" w:hAnsi="Times New Roman" w:cs="Times New Roman"/>
            <w:b/>
            <w:bCs/>
            <w:color w:val="303030"/>
            <w:sz w:val="28"/>
            <w:szCs w:val="28"/>
          </w:rPr>
          <w:t>J2 ,</w:t>
        </w:r>
        <w:proofErr w:type="gramEnd"/>
        <w:r w:rsidRPr="00D50951">
          <w:rPr>
            <w:rFonts w:ascii="Times New Roman" w:eastAsia="Times New Roman" w:hAnsi="Times New Roman" w:cs="Times New Roman"/>
            <w:b/>
            <w:bCs/>
            <w:color w:val="303030"/>
            <w:sz w:val="28"/>
            <w:szCs w:val="28"/>
          </w:rPr>
          <w:t xml:space="preserve"> J4 , J3 , J5 , J1</w:t>
        </w:r>
      </w:ins>
    </w:p>
    <w:p w:rsidR="00B631D0" w:rsidRPr="00D50951" w:rsidRDefault="00B631D0" w:rsidP="00B631D0">
      <w:pPr>
        <w:shd w:val="clear" w:color="auto" w:fill="FFFFFF"/>
        <w:spacing w:before="60" w:after="180" w:line="240" w:lineRule="auto"/>
        <w:textAlignment w:val="baseline"/>
        <w:rPr>
          <w:ins w:id="219" w:author="Unknown"/>
          <w:rFonts w:ascii="Times New Roman" w:eastAsia="Times New Roman" w:hAnsi="Times New Roman" w:cs="Times New Roman"/>
          <w:color w:val="303030"/>
          <w:sz w:val="28"/>
          <w:szCs w:val="28"/>
        </w:rPr>
      </w:pPr>
      <w:ins w:id="220" w:author="Unknown">
        <w:r w:rsidRPr="00D50951">
          <w:rPr>
            <w:rFonts w:ascii="Times New Roman" w:eastAsia="Times New Roman" w:hAnsi="Times New Roman" w:cs="Times New Roman"/>
            <w:color w:val="303030"/>
            <w:sz w:val="28"/>
            <w:szCs w:val="28"/>
          </w:rPr>
          <w:t>This is the required order in which the jobs must be completed in order to obtain the maximum profit.</w:t>
        </w:r>
      </w:ins>
    </w:p>
    <w:p w:rsidR="00B631D0" w:rsidRPr="00D50951" w:rsidRDefault="00B631D0" w:rsidP="00B631D0">
      <w:pPr>
        <w:shd w:val="clear" w:color="auto" w:fill="FFFFFF"/>
        <w:spacing w:before="60" w:after="180" w:line="240" w:lineRule="auto"/>
        <w:textAlignment w:val="baseline"/>
        <w:rPr>
          <w:ins w:id="221" w:author="Unknown"/>
          <w:rFonts w:ascii="Times New Roman" w:eastAsia="Times New Roman" w:hAnsi="Times New Roman" w:cs="Times New Roman"/>
          <w:color w:val="303030"/>
          <w:sz w:val="28"/>
          <w:szCs w:val="28"/>
        </w:rPr>
      </w:pPr>
      <w:ins w:id="22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223" w:author="Unknown"/>
          <w:rFonts w:ascii="Times New Roman" w:eastAsia="Times New Roman" w:hAnsi="Times New Roman" w:cs="Times New Roman"/>
          <w:b/>
          <w:bCs/>
          <w:color w:val="303030"/>
          <w:sz w:val="28"/>
          <w:szCs w:val="28"/>
        </w:rPr>
      </w:pPr>
      <w:ins w:id="224" w:author="Unknown">
        <w:r w:rsidRPr="00D50951">
          <w:rPr>
            <w:rFonts w:ascii="Times New Roman" w:eastAsia="Times New Roman" w:hAnsi="Times New Roman" w:cs="Times New Roman"/>
            <w:b/>
            <w:bCs/>
            <w:color w:val="303030"/>
            <w:sz w:val="28"/>
            <w:szCs w:val="28"/>
            <w:u w:val="single"/>
          </w:rPr>
          <w:t>Part-02:</w:t>
        </w:r>
      </w:ins>
    </w:p>
    <w:p w:rsidR="00B631D0" w:rsidRPr="00D50951" w:rsidRDefault="00B631D0" w:rsidP="00B631D0">
      <w:pPr>
        <w:shd w:val="clear" w:color="auto" w:fill="FFFFFF"/>
        <w:spacing w:before="60" w:after="180" w:line="240" w:lineRule="auto"/>
        <w:textAlignment w:val="baseline"/>
        <w:rPr>
          <w:ins w:id="225" w:author="Unknown"/>
          <w:rFonts w:ascii="Times New Roman" w:eastAsia="Times New Roman" w:hAnsi="Times New Roman" w:cs="Times New Roman"/>
          <w:color w:val="303030"/>
          <w:sz w:val="28"/>
          <w:szCs w:val="28"/>
        </w:rPr>
      </w:pPr>
      <w:ins w:id="22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numPr>
          <w:ilvl w:val="0"/>
          <w:numId w:val="53"/>
        </w:numPr>
        <w:shd w:val="clear" w:color="auto" w:fill="FFFFFF"/>
        <w:spacing w:before="60" w:after="60" w:line="240" w:lineRule="auto"/>
        <w:ind w:left="225"/>
        <w:textAlignment w:val="baseline"/>
        <w:rPr>
          <w:ins w:id="227" w:author="Unknown"/>
          <w:rFonts w:ascii="Times New Roman" w:eastAsia="Times New Roman" w:hAnsi="Times New Roman" w:cs="Times New Roman"/>
          <w:color w:val="303030"/>
          <w:sz w:val="28"/>
          <w:szCs w:val="28"/>
        </w:rPr>
      </w:pPr>
      <w:ins w:id="228" w:author="Unknown">
        <w:r w:rsidRPr="00D50951">
          <w:rPr>
            <w:rFonts w:ascii="Times New Roman" w:eastAsia="Times New Roman" w:hAnsi="Times New Roman" w:cs="Times New Roman"/>
            <w:color w:val="303030"/>
            <w:sz w:val="28"/>
            <w:szCs w:val="28"/>
          </w:rPr>
          <w:t>All the jobs are not completed in optimal schedule.</w:t>
        </w:r>
      </w:ins>
    </w:p>
    <w:p w:rsidR="00B631D0" w:rsidRPr="00D50951" w:rsidRDefault="00B631D0" w:rsidP="00B631D0">
      <w:pPr>
        <w:numPr>
          <w:ilvl w:val="0"/>
          <w:numId w:val="53"/>
        </w:numPr>
        <w:shd w:val="clear" w:color="auto" w:fill="FFFFFF"/>
        <w:spacing w:before="60" w:after="60" w:line="240" w:lineRule="auto"/>
        <w:ind w:left="225"/>
        <w:textAlignment w:val="baseline"/>
        <w:rPr>
          <w:ins w:id="229" w:author="Unknown"/>
          <w:rFonts w:ascii="Times New Roman" w:eastAsia="Times New Roman" w:hAnsi="Times New Roman" w:cs="Times New Roman"/>
          <w:color w:val="303030"/>
          <w:sz w:val="28"/>
          <w:szCs w:val="28"/>
        </w:rPr>
      </w:pPr>
      <w:ins w:id="230" w:author="Unknown">
        <w:r w:rsidRPr="00D50951">
          <w:rPr>
            <w:rFonts w:ascii="Times New Roman" w:eastAsia="Times New Roman" w:hAnsi="Times New Roman" w:cs="Times New Roman"/>
            <w:color w:val="303030"/>
            <w:sz w:val="28"/>
            <w:szCs w:val="28"/>
          </w:rPr>
          <w:t>This is because job J6 could not be completed within its deadline.</w:t>
        </w:r>
      </w:ins>
    </w:p>
    <w:p w:rsidR="00B631D0" w:rsidRPr="00D50951" w:rsidRDefault="00B631D0" w:rsidP="00B631D0">
      <w:pPr>
        <w:shd w:val="clear" w:color="auto" w:fill="FFFFFF"/>
        <w:spacing w:before="60" w:after="180" w:line="240" w:lineRule="auto"/>
        <w:textAlignment w:val="baseline"/>
        <w:rPr>
          <w:ins w:id="231" w:author="Unknown"/>
          <w:rFonts w:ascii="Times New Roman" w:eastAsia="Times New Roman" w:hAnsi="Times New Roman" w:cs="Times New Roman"/>
          <w:color w:val="303030"/>
          <w:sz w:val="28"/>
          <w:szCs w:val="28"/>
        </w:rPr>
      </w:pPr>
      <w:ins w:id="232"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after="0" w:line="240" w:lineRule="auto"/>
        <w:textAlignment w:val="baseline"/>
        <w:outlineLvl w:val="2"/>
        <w:rPr>
          <w:ins w:id="233" w:author="Unknown"/>
          <w:rFonts w:ascii="Times New Roman" w:eastAsia="Times New Roman" w:hAnsi="Times New Roman" w:cs="Times New Roman"/>
          <w:b/>
          <w:bCs/>
          <w:color w:val="303030"/>
          <w:sz w:val="28"/>
          <w:szCs w:val="28"/>
        </w:rPr>
      </w:pPr>
      <w:ins w:id="234" w:author="Unknown">
        <w:r w:rsidRPr="00D50951">
          <w:rPr>
            <w:rFonts w:ascii="Times New Roman" w:eastAsia="Times New Roman" w:hAnsi="Times New Roman" w:cs="Times New Roman"/>
            <w:b/>
            <w:bCs/>
            <w:color w:val="303030"/>
            <w:sz w:val="28"/>
            <w:szCs w:val="28"/>
            <w:u w:val="single"/>
          </w:rPr>
          <w:t>Part-03:</w:t>
        </w:r>
      </w:ins>
    </w:p>
    <w:p w:rsidR="00B631D0" w:rsidRPr="00D50951" w:rsidRDefault="00B631D0" w:rsidP="00B631D0">
      <w:pPr>
        <w:shd w:val="clear" w:color="auto" w:fill="FFFFFF"/>
        <w:spacing w:before="60" w:after="180" w:line="240" w:lineRule="auto"/>
        <w:textAlignment w:val="baseline"/>
        <w:rPr>
          <w:ins w:id="235" w:author="Unknown"/>
          <w:rFonts w:ascii="Times New Roman" w:eastAsia="Times New Roman" w:hAnsi="Times New Roman" w:cs="Times New Roman"/>
          <w:color w:val="303030"/>
          <w:sz w:val="28"/>
          <w:szCs w:val="28"/>
        </w:rPr>
      </w:pPr>
      <w:ins w:id="236" w:author="Unknown">
        <w:r w:rsidRPr="00D50951">
          <w:rPr>
            <w:rFonts w:ascii="Times New Roman" w:eastAsia="Times New Roman" w:hAnsi="Times New Roman" w:cs="Times New Roman"/>
            <w:color w:val="303030"/>
            <w:sz w:val="28"/>
            <w:szCs w:val="28"/>
          </w:rPr>
          <w:t> </w:t>
        </w:r>
      </w:ins>
    </w:p>
    <w:p w:rsidR="00B631D0" w:rsidRPr="00D50951" w:rsidRDefault="00B631D0" w:rsidP="00B631D0">
      <w:pPr>
        <w:shd w:val="clear" w:color="auto" w:fill="FFFFFF"/>
        <w:spacing w:before="60" w:after="180" w:line="240" w:lineRule="auto"/>
        <w:textAlignment w:val="baseline"/>
        <w:rPr>
          <w:ins w:id="237" w:author="Unknown"/>
          <w:rFonts w:ascii="Times New Roman" w:eastAsia="Times New Roman" w:hAnsi="Times New Roman" w:cs="Times New Roman"/>
          <w:color w:val="303030"/>
          <w:sz w:val="28"/>
          <w:szCs w:val="28"/>
        </w:rPr>
      </w:pPr>
      <w:ins w:id="238" w:author="Unknown">
        <w:r w:rsidRPr="00D50951">
          <w:rPr>
            <w:rFonts w:ascii="Times New Roman" w:eastAsia="Times New Roman" w:hAnsi="Times New Roman" w:cs="Times New Roman"/>
            <w:color w:val="303030"/>
            <w:sz w:val="28"/>
            <w:szCs w:val="28"/>
          </w:rPr>
          <w:t>Maximum earned profit</w:t>
        </w:r>
      </w:ins>
    </w:p>
    <w:p w:rsidR="00B631D0" w:rsidRPr="00D50951" w:rsidRDefault="00B631D0" w:rsidP="00B631D0">
      <w:pPr>
        <w:shd w:val="clear" w:color="auto" w:fill="FFFFFF"/>
        <w:spacing w:before="60" w:after="180" w:line="240" w:lineRule="auto"/>
        <w:textAlignment w:val="baseline"/>
        <w:rPr>
          <w:ins w:id="239" w:author="Unknown"/>
          <w:rFonts w:ascii="Times New Roman" w:eastAsia="Times New Roman" w:hAnsi="Times New Roman" w:cs="Times New Roman"/>
          <w:color w:val="303030"/>
          <w:sz w:val="28"/>
          <w:szCs w:val="28"/>
        </w:rPr>
      </w:pPr>
      <w:ins w:id="240" w:author="Unknown">
        <w:r w:rsidRPr="00D50951">
          <w:rPr>
            <w:rFonts w:ascii="Times New Roman" w:eastAsia="Times New Roman" w:hAnsi="Times New Roman" w:cs="Times New Roman"/>
            <w:color w:val="303030"/>
            <w:sz w:val="28"/>
            <w:szCs w:val="28"/>
          </w:rPr>
          <w:t>= Sum of profit of all the jobs in optimal schedule</w:t>
        </w:r>
      </w:ins>
    </w:p>
    <w:p w:rsidR="00B631D0" w:rsidRPr="00D50951" w:rsidRDefault="00B631D0" w:rsidP="00B631D0">
      <w:pPr>
        <w:shd w:val="clear" w:color="auto" w:fill="FFFFFF"/>
        <w:spacing w:before="60" w:after="180" w:line="240" w:lineRule="auto"/>
        <w:textAlignment w:val="baseline"/>
        <w:rPr>
          <w:ins w:id="241" w:author="Unknown"/>
          <w:rFonts w:ascii="Times New Roman" w:eastAsia="Times New Roman" w:hAnsi="Times New Roman" w:cs="Times New Roman"/>
          <w:color w:val="303030"/>
          <w:sz w:val="28"/>
          <w:szCs w:val="28"/>
        </w:rPr>
      </w:pPr>
      <w:ins w:id="242" w:author="Unknown">
        <w:r w:rsidRPr="00D50951">
          <w:rPr>
            <w:rFonts w:ascii="Times New Roman" w:eastAsia="Times New Roman" w:hAnsi="Times New Roman" w:cs="Times New Roman"/>
            <w:color w:val="303030"/>
            <w:sz w:val="28"/>
            <w:szCs w:val="28"/>
          </w:rPr>
          <w:t>= Profit of job J2 + Profit of job J4 + Profit of job J3 + Profit of job J5 + Profit of job J1</w:t>
        </w:r>
      </w:ins>
    </w:p>
    <w:p w:rsidR="00B631D0" w:rsidRPr="00D50951" w:rsidRDefault="00B631D0" w:rsidP="00B631D0">
      <w:pPr>
        <w:shd w:val="clear" w:color="auto" w:fill="FFFFFF"/>
        <w:spacing w:before="60" w:after="180" w:line="240" w:lineRule="auto"/>
        <w:textAlignment w:val="baseline"/>
        <w:rPr>
          <w:ins w:id="243" w:author="Unknown"/>
          <w:rFonts w:ascii="Times New Roman" w:eastAsia="Times New Roman" w:hAnsi="Times New Roman" w:cs="Times New Roman"/>
          <w:color w:val="303030"/>
          <w:sz w:val="28"/>
          <w:szCs w:val="28"/>
        </w:rPr>
      </w:pPr>
      <w:ins w:id="244" w:author="Unknown">
        <w:r w:rsidRPr="00D50951">
          <w:rPr>
            <w:rFonts w:ascii="Times New Roman" w:eastAsia="Times New Roman" w:hAnsi="Times New Roman" w:cs="Times New Roman"/>
            <w:color w:val="303030"/>
            <w:sz w:val="28"/>
            <w:szCs w:val="28"/>
          </w:rPr>
          <w:t>= 180 + 300 + 190 + 120 + 200</w:t>
        </w:r>
      </w:ins>
    </w:p>
    <w:p w:rsidR="00B631D0" w:rsidRPr="00D50951" w:rsidRDefault="00B631D0" w:rsidP="00B631D0">
      <w:pPr>
        <w:shd w:val="clear" w:color="auto" w:fill="FFFFFF"/>
        <w:spacing w:before="60" w:after="180" w:line="240" w:lineRule="auto"/>
        <w:textAlignment w:val="baseline"/>
        <w:rPr>
          <w:ins w:id="245" w:author="Unknown"/>
          <w:rFonts w:ascii="Times New Roman" w:eastAsia="Times New Roman" w:hAnsi="Times New Roman" w:cs="Times New Roman"/>
          <w:color w:val="303030"/>
          <w:sz w:val="28"/>
          <w:szCs w:val="28"/>
        </w:rPr>
      </w:pPr>
      <w:ins w:id="246" w:author="Unknown">
        <w:r w:rsidRPr="00D50951">
          <w:rPr>
            <w:rFonts w:ascii="Times New Roman" w:eastAsia="Times New Roman" w:hAnsi="Times New Roman" w:cs="Times New Roman"/>
            <w:color w:val="303030"/>
            <w:sz w:val="28"/>
            <w:szCs w:val="28"/>
          </w:rPr>
          <w:t>= 990 units</w:t>
        </w:r>
      </w:ins>
    </w:p>
    <w:p w:rsidR="00B631D0" w:rsidRPr="00D50951" w:rsidRDefault="00B631D0" w:rsidP="00B631D0">
      <w:pPr>
        <w:shd w:val="clear" w:color="auto" w:fill="FFFFFF"/>
        <w:spacing w:before="60" w:after="180" w:line="240" w:lineRule="auto"/>
        <w:textAlignment w:val="baseline"/>
        <w:rPr>
          <w:ins w:id="247" w:author="Unknown"/>
          <w:rFonts w:ascii="Times New Roman" w:eastAsia="Times New Roman" w:hAnsi="Times New Roman" w:cs="Times New Roman"/>
          <w:color w:val="303030"/>
          <w:sz w:val="28"/>
          <w:szCs w:val="28"/>
        </w:rPr>
      </w:pPr>
      <w:ins w:id="248" w:author="Unknown">
        <w:r w:rsidRPr="00D50951">
          <w:rPr>
            <w:rFonts w:ascii="Times New Roman" w:eastAsia="Times New Roman" w:hAnsi="Times New Roman" w:cs="Times New Roman"/>
            <w:color w:val="303030"/>
            <w:sz w:val="28"/>
            <w:szCs w:val="28"/>
          </w:rPr>
          <w:t> </w:t>
        </w:r>
      </w:ins>
    </w:p>
    <w:p w:rsidR="00B631D0" w:rsidRDefault="00B631D0" w:rsidP="00161EB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161EBA" w:rsidRDefault="00161EBA"/>
    <w:p w:rsidR="00101195" w:rsidRDefault="00101195"/>
    <w:p w:rsidR="00101195" w:rsidRPr="00101195" w:rsidRDefault="00101195" w:rsidP="001011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01195">
        <w:rPr>
          <w:rFonts w:ascii="Helvetica" w:eastAsia="Times New Roman" w:hAnsi="Helvetica" w:cs="Helvetica"/>
          <w:color w:val="610B38"/>
          <w:kern w:val="36"/>
          <w:sz w:val="44"/>
          <w:szCs w:val="44"/>
        </w:rPr>
        <w:t>Introduction of Minimum Spanning Tree</w:t>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01195">
        <w:rPr>
          <w:rFonts w:ascii="Helvetica" w:eastAsia="Times New Roman" w:hAnsi="Helvetica" w:cs="Helvetica"/>
          <w:color w:val="610B38"/>
          <w:sz w:val="38"/>
          <w:szCs w:val="38"/>
        </w:rPr>
        <w:t>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A tree is a graph with the following properties:</w:t>
      </w:r>
    </w:p>
    <w:p w:rsidR="00101195" w:rsidRPr="00101195" w:rsidRDefault="00101195" w:rsidP="0010119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The graph is connected (can go from anywhere to anywhere)</w:t>
      </w:r>
    </w:p>
    <w:p w:rsidR="00101195" w:rsidRPr="00101195" w:rsidRDefault="00101195" w:rsidP="0010119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There are no cyclic (Acyclic)</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238375"/>
            <wp:effectExtent l="19050" t="0" r="0" b="0"/>
            <wp:docPr id="15" name="Picture 15"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nimum Spanning Tree Introduction"/>
                    <pic:cNvPicPr>
                      <a:picLocks noChangeAspect="1" noChangeArrowheads="1"/>
                    </pic:cNvPicPr>
                  </pic:nvPicPr>
                  <pic:blipFill>
                    <a:blip r:embed="rId14"/>
                    <a:srcRect/>
                    <a:stretch>
                      <a:fillRect/>
                    </a:stretch>
                  </pic:blipFill>
                  <pic:spPr bwMode="auto">
                    <a:xfrm>
                      <a:off x="0" y="0"/>
                      <a:ext cx="2857500" cy="223837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3810000" cy="2219325"/>
            <wp:effectExtent l="19050" t="0" r="0" b="0"/>
            <wp:docPr id="16" name="Picture 16"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nimum Spanning Tree Introduction"/>
                    <pic:cNvPicPr>
                      <a:picLocks noChangeAspect="1" noChangeArrowheads="1"/>
                    </pic:cNvPicPr>
                  </pic:nvPicPr>
                  <pic:blipFill>
                    <a:blip r:embed="rId15"/>
                    <a:srcRect/>
                    <a:stretch>
                      <a:fillRect/>
                    </a:stretch>
                  </pic:blipFill>
                  <pic:spPr bwMode="auto">
                    <a:xfrm>
                      <a:off x="0" y="0"/>
                      <a:ext cx="3810000" cy="221932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01195">
        <w:rPr>
          <w:rFonts w:ascii="Helvetica" w:eastAsia="Times New Roman" w:hAnsi="Helvetica" w:cs="Helvetica"/>
          <w:color w:val="610B38"/>
          <w:sz w:val="38"/>
          <w:szCs w:val="38"/>
        </w:rPr>
        <w:t>Spanning 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lastRenderedPageBreak/>
        <w:t xml:space="preserve">Given a connected undirected graph, a spanning tree of that graph is a </w:t>
      </w:r>
      <w:proofErr w:type="spellStart"/>
      <w:r w:rsidRPr="00101195">
        <w:rPr>
          <w:rFonts w:ascii="Segoe UI" w:eastAsia="Times New Roman" w:hAnsi="Segoe UI" w:cs="Segoe UI"/>
          <w:color w:val="333333"/>
          <w:sz w:val="24"/>
          <w:szCs w:val="24"/>
        </w:rPr>
        <w:t>subgraph</w:t>
      </w:r>
      <w:proofErr w:type="spellEnd"/>
      <w:r w:rsidRPr="00101195">
        <w:rPr>
          <w:rFonts w:ascii="Segoe UI" w:eastAsia="Times New Roman" w:hAnsi="Segoe UI" w:cs="Segoe UI"/>
          <w:color w:val="333333"/>
          <w:sz w:val="24"/>
          <w:szCs w:val="24"/>
        </w:rPr>
        <w:t xml:space="preserve"> that is a tree and joined all vertices. A single graph can have many spanning trees.</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For Example:</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85975" cy="1943100"/>
            <wp:effectExtent l="19050" t="0" r="9525" b="0"/>
            <wp:docPr id="17" name="Picture 17"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imum Spanning Tree Introduction"/>
                    <pic:cNvPicPr>
                      <a:picLocks noChangeAspect="1" noChangeArrowheads="1"/>
                    </pic:cNvPicPr>
                  </pic:nvPicPr>
                  <pic:blipFill>
                    <a:blip r:embed="rId16"/>
                    <a:srcRect/>
                    <a:stretch>
                      <a:fillRect/>
                    </a:stretch>
                  </pic:blipFill>
                  <pic:spPr bwMode="auto">
                    <a:xfrm>
                      <a:off x="0" y="0"/>
                      <a:ext cx="2085975" cy="1943100"/>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101195">
        <w:rPr>
          <w:rFonts w:ascii="Segoe UI" w:eastAsia="Times New Roman" w:hAnsi="Segoe UI" w:cs="Segoe UI"/>
          <w:color w:val="333333"/>
          <w:sz w:val="24"/>
          <w:szCs w:val="24"/>
        </w:rPr>
        <w:t>For the above-connected graph.</w:t>
      </w:r>
      <w:proofErr w:type="gramEnd"/>
      <w:r w:rsidRPr="00101195">
        <w:rPr>
          <w:rFonts w:ascii="Segoe UI" w:eastAsia="Times New Roman" w:hAnsi="Segoe UI" w:cs="Segoe UI"/>
          <w:color w:val="333333"/>
          <w:sz w:val="24"/>
          <w:szCs w:val="24"/>
        </w:rPr>
        <w:t xml:space="preserve"> There can be multiple spanning Trees like</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3171825"/>
            <wp:effectExtent l="19050" t="0" r="0" b="0"/>
            <wp:docPr id="18" name="Picture 18"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imum Spanning Tree Introduction"/>
                    <pic:cNvPicPr>
                      <a:picLocks noChangeAspect="1" noChangeArrowheads="1"/>
                    </pic:cNvPicPr>
                  </pic:nvPicPr>
                  <pic:blipFill>
                    <a:blip r:embed="rId17"/>
                    <a:srcRect/>
                    <a:stretch>
                      <a:fillRect/>
                    </a:stretch>
                  </pic:blipFill>
                  <pic:spPr bwMode="auto">
                    <a:xfrm>
                      <a:off x="0" y="0"/>
                      <a:ext cx="1619250" cy="317182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101195">
        <w:rPr>
          <w:rFonts w:ascii="Helvetica" w:eastAsia="Times New Roman" w:hAnsi="Helvetica" w:cs="Helvetica"/>
          <w:color w:val="610B4B"/>
          <w:sz w:val="32"/>
          <w:szCs w:val="32"/>
        </w:rPr>
        <w:t>Properties of Spanning Tree:</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There may be several minimum spanning trees of the same weight having the minimum number of edges.</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 xml:space="preserve">If all the edge weights of a given graph are the same, then every spanning tree of that graph is </w:t>
      </w:r>
      <w:proofErr w:type="gramStart"/>
      <w:r w:rsidRPr="00101195">
        <w:rPr>
          <w:rFonts w:ascii="Segoe UI" w:eastAsia="Times New Roman" w:hAnsi="Segoe UI" w:cs="Segoe UI"/>
          <w:color w:val="000000"/>
          <w:sz w:val="24"/>
          <w:szCs w:val="24"/>
        </w:rPr>
        <w:t>minimum</w:t>
      </w:r>
      <w:proofErr w:type="gramEnd"/>
      <w:r w:rsidRPr="00101195">
        <w:rPr>
          <w:rFonts w:ascii="Segoe UI" w:eastAsia="Times New Roman" w:hAnsi="Segoe UI" w:cs="Segoe UI"/>
          <w:color w:val="000000"/>
          <w:sz w:val="24"/>
          <w:szCs w:val="24"/>
        </w:rPr>
        <w:t>.</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lastRenderedPageBreak/>
        <w:t>If each edge has a distinct weight, then there will be only one, unique minimum spanning tree.</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A connected graph G can have more than one spanning trees.</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A disconnected graph can't have to span the tree, or it can't span all the vertices.</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Spanning Tree doesn't contain cycles.</w:t>
      </w:r>
    </w:p>
    <w:p w:rsidR="00101195" w:rsidRPr="00101195" w:rsidRDefault="00101195" w:rsidP="0010119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Spanning Tree has </w:t>
      </w:r>
      <w:r w:rsidRPr="00101195">
        <w:rPr>
          <w:rFonts w:ascii="Segoe UI" w:eastAsia="Times New Roman" w:hAnsi="Segoe UI" w:cs="Segoe UI"/>
          <w:b/>
          <w:bCs/>
          <w:color w:val="000000"/>
          <w:sz w:val="24"/>
          <w:szCs w:val="24"/>
        </w:rPr>
        <w:t>(n-1) edges</w:t>
      </w:r>
      <w:r w:rsidRPr="00101195">
        <w:rPr>
          <w:rFonts w:ascii="Segoe UI" w:eastAsia="Times New Roman" w:hAnsi="Segoe UI" w:cs="Segoe UI"/>
          <w:color w:val="000000"/>
          <w:sz w:val="24"/>
          <w:szCs w:val="24"/>
        </w:rPr>
        <w:t> where n is the number of vertices.</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Addition of even one single edge results in the spanning tree losing its property of </w:t>
      </w:r>
      <w:proofErr w:type="spellStart"/>
      <w:r w:rsidRPr="00101195">
        <w:rPr>
          <w:rFonts w:ascii="Segoe UI" w:eastAsia="Times New Roman" w:hAnsi="Segoe UI" w:cs="Segoe UI"/>
          <w:b/>
          <w:bCs/>
          <w:color w:val="333333"/>
          <w:sz w:val="24"/>
          <w:szCs w:val="24"/>
        </w:rPr>
        <w:t>Acyclicity</w:t>
      </w:r>
      <w:proofErr w:type="spellEnd"/>
      <w:r w:rsidRPr="00101195">
        <w:rPr>
          <w:rFonts w:ascii="Segoe UI" w:eastAsia="Times New Roman" w:hAnsi="Segoe UI" w:cs="Segoe UI"/>
          <w:color w:val="333333"/>
          <w:sz w:val="24"/>
          <w:szCs w:val="24"/>
        </w:rPr>
        <w:t> and elimination of one single edge results in its losing the property of connectivity.</w:t>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101195">
        <w:rPr>
          <w:rFonts w:ascii="Helvetica" w:eastAsia="Times New Roman" w:hAnsi="Helvetica" w:cs="Helvetica"/>
          <w:color w:val="610B4B"/>
          <w:sz w:val="32"/>
          <w:szCs w:val="32"/>
        </w:rPr>
        <w:t>Minimum Spanning 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Minimum Spanning Tree is a Spanning Tree which has minimum total cost. If we have a linked undirected graph with a weight (or cost) combine with each edge. Then the cost of spanning tree would be the sum of the cost of its edges.</w:t>
      </w:r>
    </w:p>
    <w:p w:rsidR="00101195" w:rsidRDefault="00101195" w:rsidP="00101195">
      <w:r>
        <w:rPr>
          <w:rFonts w:ascii="Times New Roman" w:eastAsia="Times New Roman" w:hAnsi="Times New Roman" w:cs="Times New Roman"/>
          <w:noProof/>
          <w:sz w:val="24"/>
          <w:szCs w:val="24"/>
        </w:rPr>
        <w:lastRenderedPageBreak/>
        <w:drawing>
          <wp:inline distT="0" distB="0" distL="0" distR="0">
            <wp:extent cx="3810000" cy="2209800"/>
            <wp:effectExtent l="19050" t="0" r="0" b="0"/>
            <wp:docPr id="19" name="Picture 19"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nimum Spanning Tree Introduction"/>
                    <pic:cNvPicPr>
                      <a:picLocks noChangeAspect="1" noChangeArrowheads="1"/>
                    </pic:cNvPicPr>
                  </pic:nvPicPr>
                  <pic:blipFill>
                    <a:blip r:embed="rId18"/>
                    <a:srcRect/>
                    <a:stretch>
                      <a:fillRect/>
                    </a:stretch>
                  </pic:blipFill>
                  <pic:spPr bwMode="auto">
                    <a:xfrm>
                      <a:off x="0" y="0"/>
                      <a:ext cx="3810000" cy="2209800"/>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3619500" cy="2314575"/>
            <wp:effectExtent l="19050" t="0" r="0" b="0"/>
            <wp:docPr id="20" name="Picture 20" descr="Minimum Spanning Tree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nimum Spanning Tree Introduction"/>
                    <pic:cNvPicPr>
                      <a:picLocks noChangeAspect="1" noChangeArrowheads="1"/>
                    </pic:cNvPicPr>
                  </pic:nvPicPr>
                  <pic:blipFill>
                    <a:blip r:embed="rId19"/>
                    <a:srcRect/>
                    <a:stretch>
                      <a:fillRect/>
                    </a:stretch>
                  </pic:blipFill>
                  <pic:spPr bwMode="auto">
                    <a:xfrm>
                      <a:off x="0" y="0"/>
                      <a:ext cx="3619500" cy="231457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01195">
        <w:rPr>
          <w:rFonts w:ascii="Helvetica" w:eastAsia="Times New Roman" w:hAnsi="Helvetica" w:cs="Helvetica"/>
          <w:color w:val="610B38"/>
          <w:kern w:val="36"/>
          <w:sz w:val="44"/>
          <w:szCs w:val="44"/>
        </w:rPr>
        <w:t>Application of Minimum Spanning Tree</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 xml:space="preserve">Consider n stations are to be linked using a communication network &amp; </w:t>
      </w:r>
      <w:proofErr w:type="gramStart"/>
      <w:r w:rsidRPr="00101195">
        <w:rPr>
          <w:rFonts w:ascii="Segoe UI" w:eastAsia="Times New Roman" w:hAnsi="Segoe UI" w:cs="Segoe UI"/>
          <w:color w:val="000000"/>
          <w:sz w:val="24"/>
          <w:szCs w:val="24"/>
        </w:rPr>
        <w:t>laying</w:t>
      </w:r>
      <w:proofErr w:type="gramEnd"/>
      <w:r w:rsidRPr="00101195">
        <w:rPr>
          <w:rFonts w:ascii="Segoe UI" w:eastAsia="Times New Roman" w:hAnsi="Segoe UI" w:cs="Segoe UI"/>
          <w:color w:val="000000"/>
          <w:sz w:val="24"/>
          <w:szCs w:val="24"/>
        </w:rPr>
        <w:t xml:space="preserve"> of communication links between any two stations involves a cost.</w:t>
      </w:r>
      <w:r w:rsidRPr="00101195">
        <w:rPr>
          <w:rFonts w:ascii="Segoe UI" w:eastAsia="Times New Roman" w:hAnsi="Segoe UI" w:cs="Segoe UI"/>
          <w:color w:val="000000"/>
          <w:sz w:val="24"/>
          <w:szCs w:val="24"/>
        </w:rPr>
        <w:br/>
        <w:t xml:space="preserve">The ideal solution would be to extract a </w:t>
      </w:r>
      <w:proofErr w:type="spellStart"/>
      <w:r w:rsidRPr="00101195">
        <w:rPr>
          <w:rFonts w:ascii="Segoe UI" w:eastAsia="Times New Roman" w:hAnsi="Segoe UI" w:cs="Segoe UI"/>
          <w:color w:val="000000"/>
          <w:sz w:val="24"/>
          <w:szCs w:val="24"/>
        </w:rPr>
        <w:t>subgraph</w:t>
      </w:r>
      <w:proofErr w:type="spellEnd"/>
      <w:r w:rsidRPr="00101195">
        <w:rPr>
          <w:rFonts w:ascii="Segoe UI" w:eastAsia="Times New Roman" w:hAnsi="Segoe UI" w:cs="Segoe UI"/>
          <w:color w:val="000000"/>
          <w:sz w:val="24"/>
          <w:szCs w:val="24"/>
        </w:rPr>
        <w:t xml:space="preserve"> termed as minimum cost spanning tree.</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Suppose you want to construct highways or railroads spanning several cities then we can use the concept of minimum spanning trees.</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Designing Local Area Networks.</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Laying pipelines connecting offshore drilling sites, refineries and consumer markets.</w:t>
      </w:r>
    </w:p>
    <w:p w:rsidR="00101195" w:rsidRPr="00101195" w:rsidRDefault="00101195" w:rsidP="0010119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Suppose you want to apply a set of houses with</w:t>
      </w:r>
    </w:p>
    <w:p w:rsidR="00101195" w:rsidRPr="00101195" w:rsidRDefault="00101195" w:rsidP="00101195">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Electric Power</w:t>
      </w:r>
    </w:p>
    <w:p w:rsidR="00101195" w:rsidRPr="00101195" w:rsidRDefault="00101195" w:rsidP="00101195">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lastRenderedPageBreak/>
        <w:t>Water</w:t>
      </w:r>
    </w:p>
    <w:p w:rsidR="00101195" w:rsidRPr="00101195" w:rsidRDefault="00101195" w:rsidP="00101195">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Telephone lines</w:t>
      </w:r>
    </w:p>
    <w:p w:rsidR="00101195" w:rsidRPr="00101195" w:rsidRDefault="00101195" w:rsidP="00101195">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Sewage lines</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To reduce cost, you can connect houses with minimum cost spanning trees.</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101195">
        <w:rPr>
          <w:rFonts w:ascii="Segoe UI" w:eastAsia="Times New Roman" w:hAnsi="Segoe UI" w:cs="Segoe UI"/>
          <w:b/>
          <w:bCs/>
          <w:color w:val="333333"/>
          <w:sz w:val="24"/>
          <w:szCs w:val="24"/>
        </w:rPr>
        <w:t>For Example, Problem laying Telephone Wire.</w:t>
      </w:r>
      <w:proofErr w:type="gramEnd"/>
    </w:p>
    <w:p w:rsidR="00101195" w:rsidRDefault="00101195" w:rsidP="00101195">
      <w:r>
        <w:rPr>
          <w:rFonts w:ascii="Times New Roman" w:eastAsia="Times New Roman" w:hAnsi="Times New Roman" w:cs="Times New Roman"/>
          <w:noProof/>
          <w:sz w:val="24"/>
          <w:szCs w:val="24"/>
        </w:rPr>
        <w:lastRenderedPageBreak/>
        <w:drawing>
          <wp:inline distT="0" distB="0" distL="0" distR="0">
            <wp:extent cx="4286250" cy="2324100"/>
            <wp:effectExtent l="19050" t="0" r="0" b="0"/>
            <wp:docPr id="27" name="Picture 27" descr="Application of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pplication of Minimum Spanning Tree"/>
                    <pic:cNvPicPr>
                      <a:picLocks noChangeAspect="1" noChangeArrowheads="1"/>
                    </pic:cNvPicPr>
                  </pic:nvPicPr>
                  <pic:blipFill>
                    <a:blip r:embed="rId20"/>
                    <a:srcRect/>
                    <a:stretch>
                      <a:fillRect/>
                    </a:stretch>
                  </pic:blipFill>
                  <pic:spPr bwMode="auto">
                    <a:xfrm>
                      <a:off x="0" y="0"/>
                      <a:ext cx="4286250" cy="2324100"/>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4286250" cy="3209925"/>
            <wp:effectExtent l="19050" t="0" r="0" b="0"/>
            <wp:docPr id="28" name="Picture 28" descr="Application of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pplication of Minimum Spanning Tree"/>
                    <pic:cNvPicPr>
                      <a:picLocks noChangeAspect="1" noChangeArrowheads="1"/>
                    </pic:cNvPicPr>
                  </pic:nvPicPr>
                  <pic:blipFill>
                    <a:blip r:embed="rId21"/>
                    <a:srcRect/>
                    <a:stretch>
                      <a:fillRect/>
                    </a:stretch>
                  </pic:blipFill>
                  <pic:spPr bwMode="auto">
                    <a:xfrm>
                      <a:off x="0" y="0"/>
                      <a:ext cx="4286250" cy="320992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r>
        <w:rPr>
          <w:rFonts w:ascii="Times New Roman" w:eastAsia="Times New Roman" w:hAnsi="Times New Roman" w:cs="Times New Roman"/>
          <w:noProof/>
          <w:sz w:val="24"/>
          <w:szCs w:val="24"/>
        </w:rPr>
        <w:lastRenderedPageBreak/>
        <w:drawing>
          <wp:inline distT="0" distB="0" distL="0" distR="0">
            <wp:extent cx="4572000" cy="3590925"/>
            <wp:effectExtent l="19050" t="0" r="0" b="0"/>
            <wp:docPr id="29" name="Picture 29" descr="Application of Minimum 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pplication of Minimum Spanning Tree"/>
                    <pic:cNvPicPr>
                      <a:picLocks noChangeAspect="1" noChangeArrowheads="1"/>
                    </pic:cNvPicPr>
                  </pic:nvPicPr>
                  <pic:blipFill>
                    <a:blip r:embed="rId22"/>
                    <a:srcRect/>
                    <a:stretch>
                      <a:fillRect/>
                    </a:stretch>
                  </pic:blipFill>
                  <pic:spPr bwMode="auto">
                    <a:xfrm>
                      <a:off x="0" y="0"/>
                      <a:ext cx="4572000" cy="359092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01195">
        <w:rPr>
          <w:rFonts w:ascii="Helvetica" w:eastAsia="Times New Roman" w:hAnsi="Helvetica" w:cs="Helvetica"/>
          <w:color w:val="610B38"/>
          <w:kern w:val="36"/>
          <w:sz w:val="44"/>
          <w:szCs w:val="44"/>
        </w:rPr>
        <w:t>Methods of Minimum Spanning 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There are two methods to find Minimum Spanning Tree</w:t>
      </w:r>
    </w:p>
    <w:p w:rsidR="00101195" w:rsidRPr="00101195" w:rsidRDefault="00101195" w:rsidP="0010119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101195">
        <w:rPr>
          <w:rFonts w:ascii="Segoe UI" w:eastAsia="Times New Roman" w:hAnsi="Segoe UI" w:cs="Segoe UI"/>
          <w:color w:val="000000"/>
          <w:sz w:val="24"/>
          <w:szCs w:val="24"/>
        </w:rPr>
        <w:t>Kruskal's</w:t>
      </w:r>
      <w:proofErr w:type="spellEnd"/>
      <w:r w:rsidRPr="00101195">
        <w:rPr>
          <w:rFonts w:ascii="Segoe UI" w:eastAsia="Times New Roman" w:hAnsi="Segoe UI" w:cs="Segoe UI"/>
          <w:color w:val="000000"/>
          <w:sz w:val="24"/>
          <w:szCs w:val="24"/>
        </w:rPr>
        <w:t xml:space="preserve"> Algorithm</w:t>
      </w:r>
    </w:p>
    <w:p w:rsidR="00101195" w:rsidRPr="00101195" w:rsidRDefault="00101195" w:rsidP="0010119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Prim's Algorithm</w:t>
      </w:r>
    </w:p>
    <w:p w:rsidR="00101195" w:rsidRPr="00101195" w:rsidRDefault="009D67D2" w:rsidP="00101195">
      <w:pPr>
        <w:spacing w:after="0" w:line="240" w:lineRule="auto"/>
        <w:rPr>
          <w:rFonts w:ascii="Times New Roman" w:eastAsia="Times New Roman" w:hAnsi="Times New Roman" w:cs="Times New Roman"/>
          <w:sz w:val="24"/>
          <w:szCs w:val="24"/>
        </w:rPr>
      </w:pPr>
      <w:r w:rsidRPr="009D67D2">
        <w:rPr>
          <w:rFonts w:ascii="Times New Roman" w:eastAsia="Times New Roman" w:hAnsi="Times New Roman" w:cs="Times New Roman"/>
          <w:sz w:val="24"/>
          <w:szCs w:val="24"/>
        </w:rPr>
        <w:pict>
          <v:rect id="_x0000_i1025" style="width:0;height:.75pt" o:hrstd="t" o:hrnoshade="t" o:hr="t" fillcolor="#d4d4d4" stroked="f"/>
        </w:pict>
      </w:r>
    </w:p>
    <w:p w:rsidR="00101195" w:rsidRPr="00101195" w:rsidRDefault="00101195" w:rsidP="0010119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101195">
        <w:rPr>
          <w:rFonts w:ascii="Helvetica" w:eastAsia="Times New Roman" w:hAnsi="Helvetica" w:cs="Helvetica"/>
          <w:color w:val="610B38"/>
          <w:sz w:val="38"/>
          <w:szCs w:val="38"/>
        </w:rPr>
        <w:t>Kruskal's</w:t>
      </w:r>
      <w:proofErr w:type="spellEnd"/>
      <w:r w:rsidRPr="00101195">
        <w:rPr>
          <w:rFonts w:ascii="Helvetica" w:eastAsia="Times New Roman" w:hAnsi="Helvetica" w:cs="Helvetica"/>
          <w:color w:val="610B38"/>
          <w:sz w:val="38"/>
          <w:szCs w:val="38"/>
        </w:rPr>
        <w:t xml:space="preserve"> Algorithm:</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101195">
        <w:rPr>
          <w:rFonts w:ascii="Segoe UI" w:eastAsia="Times New Roman" w:hAnsi="Segoe UI" w:cs="Segoe UI"/>
          <w:color w:val="333333"/>
          <w:sz w:val="24"/>
          <w:szCs w:val="24"/>
        </w:rPr>
        <w:t>An algorithm to construct a Minimum Spanning Tree for a connected weighted graph.</w:t>
      </w:r>
      <w:proofErr w:type="gramEnd"/>
      <w:r w:rsidRPr="00101195">
        <w:rPr>
          <w:rFonts w:ascii="Segoe UI" w:eastAsia="Times New Roman" w:hAnsi="Segoe UI" w:cs="Segoe UI"/>
          <w:color w:val="333333"/>
          <w:sz w:val="24"/>
          <w:szCs w:val="24"/>
        </w:rPr>
        <w:t xml:space="preserve"> It is a Greedy Algorithm. The Greedy Choice is to put the smallest weight edge that does not because a cycle in the MST constructed so far.</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If the graph is not linked, then it finds a Minimum Spanning Tree.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 xml:space="preserve">Steps for finding MST using </w:t>
      </w:r>
      <w:proofErr w:type="spellStart"/>
      <w:r w:rsidRPr="00101195">
        <w:rPr>
          <w:rFonts w:ascii="Segoe UI" w:eastAsia="Times New Roman" w:hAnsi="Segoe UI" w:cs="Segoe UI"/>
          <w:b/>
          <w:bCs/>
          <w:color w:val="333333"/>
          <w:sz w:val="24"/>
          <w:szCs w:val="24"/>
        </w:rPr>
        <w:t>Kruskal's</w:t>
      </w:r>
      <w:proofErr w:type="spellEnd"/>
      <w:r w:rsidRPr="00101195">
        <w:rPr>
          <w:rFonts w:ascii="Segoe UI" w:eastAsia="Times New Roman" w:hAnsi="Segoe UI" w:cs="Segoe UI"/>
          <w:b/>
          <w:bCs/>
          <w:color w:val="333333"/>
          <w:sz w:val="24"/>
          <w:szCs w:val="24"/>
        </w:rPr>
        <w:t xml:space="preserve"> Algorithm:</w:t>
      </w:r>
    </w:p>
    <w:p w:rsidR="00101195" w:rsidRPr="00101195" w:rsidRDefault="00101195" w:rsidP="00101195">
      <w:pPr>
        <w:spacing w:after="0" w:line="240" w:lineRule="auto"/>
        <w:jc w:val="center"/>
        <w:textAlignment w:val="baseline"/>
        <w:rPr>
          <w:rFonts w:ascii="inherit" w:eastAsia="Times New Roman" w:hAnsi="inherit" w:cs="Times New Roman"/>
          <w:color w:val="FFFFFF"/>
          <w:sz w:val="20"/>
          <w:szCs w:val="20"/>
        </w:rPr>
      </w:pPr>
      <w:r w:rsidRPr="00101195">
        <w:rPr>
          <w:rFonts w:ascii="inherit" w:eastAsia="Times New Roman" w:hAnsi="inherit" w:cs="Times New Roman"/>
          <w:color w:val="FFFFFF"/>
          <w:sz w:val="20"/>
          <w:szCs w:val="20"/>
        </w:rPr>
        <w:t>18.6M</w:t>
      </w:r>
    </w:p>
    <w:p w:rsidR="00101195" w:rsidRPr="00101195" w:rsidRDefault="00101195" w:rsidP="00101195">
      <w:pPr>
        <w:spacing w:after="0" w:line="240" w:lineRule="auto"/>
        <w:jc w:val="center"/>
        <w:textAlignment w:val="baseline"/>
        <w:rPr>
          <w:rFonts w:ascii="inherit" w:eastAsia="Times New Roman" w:hAnsi="inherit" w:cs="Times New Roman"/>
          <w:color w:val="FFFFFF"/>
          <w:sz w:val="20"/>
          <w:szCs w:val="20"/>
        </w:rPr>
      </w:pPr>
      <w:r w:rsidRPr="00101195">
        <w:rPr>
          <w:rFonts w:ascii="inherit" w:eastAsia="Times New Roman" w:hAnsi="inherit" w:cs="Times New Roman"/>
          <w:color w:val="FFFFFF"/>
          <w:sz w:val="20"/>
          <w:szCs w:val="20"/>
        </w:rPr>
        <w:t>347</w:t>
      </w:r>
    </w:p>
    <w:p w:rsidR="00101195" w:rsidRPr="00101195" w:rsidRDefault="00101195" w:rsidP="00101195">
      <w:pPr>
        <w:spacing w:after="150" w:line="240" w:lineRule="auto"/>
        <w:jc w:val="center"/>
        <w:textAlignment w:val="baseline"/>
        <w:rPr>
          <w:rFonts w:ascii="inherit" w:eastAsia="Times New Roman" w:hAnsi="inherit" w:cs="Times New Roman"/>
          <w:color w:val="FFFFFF"/>
          <w:sz w:val="21"/>
          <w:szCs w:val="21"/>
        </w:rPr>
      </w:pPr>
      <w:r w:rsidRPr="00101195">
        <w:rPr>
          <w:rFonts w:ascii="inherit" w:eastAsia="Times New Roman" w:hAnsi="inherit" w:cs="Times New Roman"/>
          <w:color w:val="FFFFFF"/>
          <w:sz w:val="21"/>
          <w:szCs w:val="21"/>
        </w:rPr>
        <w:t>Difference between JDK, JRE, and JVM</w:t>
      </w:r>
    </w:p>
    <w:p w:rsidR="00101195" w:rsidRPr="00101195" w:rsidRDefault="00101195" w:rsidP="0010119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lastRenderedPageBreak/>
        <w:t>Arrange the edge of G in order of increasing weight.</w:t>
      </w:r>
    </w:p>
    <w:p w:rsidR="00101195" w:rsidRPr="00101195" w:rsidRDefault="00101195" w:rsidP="0010119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Starting only with the vertices of G and proceeding sequentially add each edge which does not result in a cycle, until (n - 1) edges are used.</w:t>
      </w:r>
    </w:p>
    <w:p w:rsidR="00101195" w:rsidRPr="00101195" w:rsidRDefault="00101195" w:rsidP="0010119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EXIT.</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Segoe UI" w:eastAsia="Times New Roman" w:hAnsi="Segoe UI" w:cs="Segoe UI"/>
          <w:b/>
          <w:bCs/>
          <w:color w:val="333333"/>
          <w:sz w:val="20"/>
          <w:szCs w:val="20"/>
        </w:rPr>
        <w:t>MST- KRUSKAL (G, w)</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1. A ← </w:t>
      </w:r>
      <w:r w:rsidRPr="00101195">
        <w:rPr>
          <w:rFonts w:ascii="Cambria Math" w:eastAsia="Times New Roman" w:hAnsi="Cambria Math" w:cs="Cambria Math"/>
          <w:color w:val="333333"/>
          <w:sz w:val="20"/>
          <w:szCs w:val="20"/>
        </w:rPr>
        <w:t>∅</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2. for each vertex v </w:t>
      </w:r>
      <w:r w:rsidRPr="00101195">
        <w:rPr>
          <w:rFonts w:ascii="Cambria Math" w:eastAsia="Times New Roman" w:hAnsi="Cambria Math" w:cs="Cambria Math"/>
          <w:color w:val="333333"/>
          <w:sz w:val="20"/>
          <w:szCs w:val="20"/>
        </w:rPr>
        <w:t>∈</w:t>
      </w:r>
      <w:r w:rsidRPr="00101195">
        <w:rPr>
          <w:rFonts w:ascii="Courier New" w:eastAsia="Times New Roman" w:hAnsi="Courier New" w:cs="Courier New"/>
          <w:color w:val="333333"/>
          <w:sz w:val="20"/>
          <w:szCs w:val="20"/>
        </w:rPr>
        <w:t xml:space="preserve"> V [G]</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3. </w:t>
      </w:r>
      <w:proofErr w:type="gramStart"/>
      <w:r w:rsidRPr="00101195">
        <w:rPr>
          <w:rFonts w:ascii="Courier New" w:eastAsia="Times New Roman" w:hAnsi="Courier New" w:cs="Courier New"/>
          <w:color w:val="333333"/>
          <w:sz w:val="20"/>
          <w:szCs w:val="20"/>
        </w:rPr>
        <w:t>do</w:t>
      </w:r>
      <w:proofErr w:type="gramEnd"/>
      <w:r w:rsidRPr="00101195">
        <w:rPr>
          <w:rFonts w:ascii="Courier New" w:eastAsia="Times New Roman" w:hAnsi="Courier New" w:cs="Courier New"/>
          <w:color w:val="333333"/>
          <w:sz w:val="20"/>
          <w:szCs w:val="20"/>
        </w:rPr>
        <w:t xml:space="preserve"> MAKE - SET (v)</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4. </w:t>
      </w:r>
      <w:proofErr w:type="gramStart"/>
      <w:r w:rsidRPr="00101195">
        <w:rPr>
          <w:rFonts w:ascii="Courier New" w:eastAsia="Times New Roman" w:hAnsi="Courier New" w:cs="Courier New"/>
          <w:color w:val="333333"/>
          <w:sz w:val="20"/>
          <w:szCs w:val="20"/>
        </w:rPr>
        <w:t>sort</w:t>
      </w:r>
      <w:proofErr w:type="gramEnd"/>
      <w:r w:rsidRPr="00101195">
        <w:rPr>
          <w:rFonts w:ascii="Courier New" w:eastAsia="Times New Roman" w:hAnsi="Courier New" w:cs="Courier New"/>
          <w:color w:val="333333"/>
          <w:sz w:val="20"/>
          <w:szCs w:val="20"/>
        </w:rPr>
        <w:t xml:space="preserve"> the edges of E into non decreasing order by weight w</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5. </w:t>
      </w:r>
      <w:proofErr w:type="gramStart"/>
      <w:r w:rsidRPr="00101195">
        <w:rPr>
          <w:rFonts w:ascii="Courier New" w:eastAsia="Times New Roman" w:hAnsi="Courier New" w:cs="Courier New"/>
          <w:color w:val="333333"/>
          <w:sz w:val="20"/>
          <w:szCs w:val="20"/>
        </w:rPr>
        <w:t>for</w:t>
      </w:r>
      <w:proofErr w:type="gramEnd"/>
      <w:r w:rsidRPr="00101195">
        <w:rPr>
          <w:rFonts w:ascii="Courier New" w:eastAsia="Times New Roman" w:hAnsi="Courier New" w:cs="Courier New"/>
          <w:color w:val="333333"/>
          <w:sz w:val="20"/>
          <w:szCs w:val="20"/>
        </w:rPr>
        <w:t xml:space="preserve"> each edge (u, v) </w:t>
      </w:r>
      <w:r w:rsidRPr="00101195">
        <w:rPr>
          <w:rFonts w:ascii="Cambria Math" w:eastAsia="Times New Roman" w:hAnsi="Cambria Math" w:cs="Cambria Math"/>
          <w:color w:val="333333"/>
          <w:sz w:val="20"/>
          <w:szCs w:val="20"/>
        </w:rPr>
        <w:t>∈</w:t>
      </w:r>
      <w:r w:rsidRPr="00101195">
        <w:rPr>
          <w:rFonts w:ascii="Courier New" w:eastAsia="Times New Roman" w:hAnsi="Courier New" w:cs="Courier New"/>
          <w:color w:val="333333"/>
          <w:sz w:val="20"/>
          <w:szCs w:val="20"/>
        </w:rPr>
        <w:t xml:space="preserve"> E, taken in non decreasing order by weight</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6. </w:t>
      </w:r>
      <w:proofErr w:type="gramStart"/>
      <w:r w:rsidRPr="00101195">
        <w:rPr>
          <w:rFonts w:ascii="Courier New" w:eastAsia="Times New Roman" w:hAnsi="Courier New" w:cs="Courier New"/>
          <w:color w:val="333333"/>
          <w:sz w:val="20"/>
          <w:szCs w:val="20"/>
        </w:rPr>
        <w:t>do</w:t>
      </w:r>
      <w:proofErr w:type="gramEnd"/>
      <w:r w:rsidRPr="00101195">
        <w:rPr>
          <w:rFonts w:ascii="Courier New" w:eastAsia="Times New Roman" w:hAnsi="Courier New" w:cs="Courier New"/>
          <w:color w:val="333333"/>
          <w:sz w:val="20"/>
          <w:szCs w:val="20"/>
        </w:rPr>
        <w:t xml:space="preserve"> if FIND-SET (μ) ≠ if FIND-SET (v)</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7. </w:t>
      </w:r>
      <w:proofErr w:type="gramStart"/>
      <w:r w:rsidRPr="00101195">
        <w:rPr>
          <w:rFonts w:ascii="Courier New" w:eastAsia="Times New Roman" w:hAnsi="Courier New" w:cs="Courier New"/>
          <w:color w:val="333333"/>
          <w:sz w:val="20"/>
          <w:szCs w:val="20"/>
        </w:rPr>
        <w:t>then</w:t>
      </w:r>
      <w:proofErr w:type="gramEnd"/>
      <w:r w:rsidRPr="00101195">
        <w:rPr>
          <w:rFonts w:ascii="Courier New" w:eastAsia="Times New Roman" w:hAnsi="Courier New" w:cs="Courier New"/>
          <w:color w:val="333333"/>
          <w:sz w:val="20"/>
          <w:szCs w:val="20"/>
        </w:rPr>
        <w:t xml:space="preserve"> A  ←  A </w:t>
      </w:r>
      <w:r w:rsidRPr="00101195">
        <w:rPr>
          <w:rFonts w:ascii="Cambria Math" w:eastAsia="Times New Roman" w:hAnsi="Cambria Math" w:cs="Cambria Math"/>
          <w:color w:val="333333"/>
          <w:sz w:val="20"/>
          <w:szCs w:val="20"/>
        </w:rPr>
        <w:t>∪</w:t>
      </w:r>
      <w:r w:rsidRPr="00101195">
        <w:rPr>
          <w:rFonts w:ascii="Courier New" w:eastAsia="Times New Roman" w:hAnsi="Courier New" w:cs="Courier New"/>
          <w:color w:val="333333"/>
          <w:sz w:val="20"/>
          <w:szCs w:val="20"/>
        </w:rPr>
        <w:t xml:space="preserve"> {(u, v)}</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8. UNION (u, v)</w:t>
      </w:r>
    </w:p>
    <w:p w:rsidR="00101195" w:rsidRPr="00101195" w:rsidRDefault="00101195" w:rsidP="00101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101195">
        <w:rPr>
          <w:rFonts w:ascii="Courier New" w:eastAsia="Times New Roman" w:hAnsi="Courier New" w:cs="Courier New"/>
          <w:color w:val="333333"/>
          <w:sz w:val="20"/>
          <w:szCs w:val="20"/>
        </w:rPr>
        <w:t xml:space="preserve"> 9. </w:t>
      </w:r>
      <w:proofErr w:type="gramStart"/>
      <w:r w:rsidRPr="00101195">
        <w:rPr>
          <w:rFonts w:ascii="Courier New" w:eastAsia="Times New Roman" w:hAnsi="Courier New" w:cs="Courier New"/>
          <w:color w:val="333333"/>
          <w:sz w:val="20"/>
          <w:szCs w:val="20"/>
        </w:rPr>
        <w:t>return</w:t>
      </w:r>
      <w:proofErr w:type="gramEnd"/>
      <w:r w:rsidRPr="00101195">
        <w:rPr>
          <w:rFonts w:ascii="Courier New" w:eastAsia="Times New Roman" w:hAnsi="Courier New" w:cs="Courier New"/>
          <w:color w:val="333333"/>
          <w:sz w:val="20"/>
          <w:szCs w:val="20"/>
        </w:rPr>
        <w:t xml:space="preserve"> A</w:t>
      </w:r>
    </w:p>
    <w:p w:rsidR="00E03C76" w:rsidRDefault="00E03C76" w:rsidP="00101195">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 xml:space="preserve">If I have V no of vertices then total no </w:t>
      </w:r>
      <w:proofErr w:type="gramStart"/>
      <w:r>
        <w:rPr>
          <w:rFonts w:ascii="Segoe UI" w:eastAsia="Times New Roman" w:hAnsi="Segoe UI" w:cs="Segoe UI"/>
          <w:b/>
          <w:bCs/>
          <w:color w:val="333333"/>
          <w:sz w:val="24"/>
          <w:szCs w:val="24"/>
        </w:rPr>
        <w:t>of  edge</w:t>
      </w:r>
      <w:proofErr w:type="gramEnd"/>
      <w:r>
        <w:rPr>
          <w:rFonts w:ascii="Segoe UI" w:eastAsia="Times New Roman" w:hAnsi="Segoe UI" w:cs="Segoe UI"/>
          <w:b/>
          <w:bCs/>
          <w:color w:val="333333"/>
          <w:sz w:val="24"/>
          <w:szCs w:val="24"/>
        </w:rPr>
        <w:t>=vC2=</w:t>
      </w:r>
      <w:r w:rsidRPr="00E03C76">
        <w:rPr>
          <w:rFonts w:ascii="Segoe UI" w:eastAsia="Times New Roman" w:hAnsi="Segoe UI" w:cs="Segoe UI"/>
          <w:b/>
          <w:bCs/>
          <w:color w:val="333333"/>
          <w:sz w:val="24"/>
          <w:szCs w:val="24"/>
        </w:rPr>
        <w:t xml:space="preserve"> </w:t>
      </w:r>
      <w:r>
        <w:rPr>
          <w:rFonts w:ascii="Segoe UI" w:eastAsia="Times New Roman" w:hAnsi="Segoe UI" w:cs="Segoe UI"/>
          <w:b/>
          <w:bCs/>
          <w:color w:val="333333"/>
          <w:sz w:val="24"/>
          <w:szCs w:val="24"/>
        </w:rPr>
        <w:t>v(v-1)/2</w:t>
      </w:r>
    </w:p>
    <w:p w:rsidR="00E03C76" w:rsidRDefault="00E03C76" w:rsidP="00101195">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E</w:t>
      </w:r>
    </w:p>
    <w:p w:rsidR="00E03C76" w:rsidRDefault="00E03C76" w:rsidP="00101195">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Analysis:</w:t>
      </w:r>
      <w:r w:rsidRPr="00101195">
        <w:rPr>
          <w:rFonts w:ascii="Segoe UI" w:eastAsia="Times New Roman" w:hAnsi="Segoe UI" w:cs="Segoe UI"/>
          <w:color w:val="333333"/>
          <w:sz w:val="24"/>
          <w:szCs w:val="24"/>
        </w:rPr>
        <w:t xml:space="preserve"> Where E is the number of edges in the graph and V is the number of vertices, </w:t>
      </w:r>
      <w:proofErr w:type="spellStart"/>
      <w:r w:rsidRPr="00101195">
        <w:rPr>
          <w:rFonts w:ascii="Segoe UI" w:eastAsia="Times New Roman" w:hAnsi="Segoe UI" w:cs="Segoe UI"/>
          <w:color w:val="333333"/>
          <w:sz w:val="24"/>
          <w:szCs w:val="24"/>
        </w:rPr>
        <w:t>Kruskal's</w:t>
      </w:r>
      <w:proofErr w:type="spellEnd"/>
      <w:r w:rsidRPr="00101195">
        <w:rPr>
          <w:rFonts w:ascii="Segoe UI" w:eastAsia="Times New Roman" w:hAnsi="Segoe UI" w:cs="Segoe UI"/>
          <w:color w:val="333333"/>
          <w:sz w:val="24"/>
          <w:szCs w:val="24"/>
        </w:rPr>
        <w:t xml:space="preserve"> Algorithm can be shown to run in O (E log E) time, or simply, O (E log V) time, all with simple data structures. These running times are equivalent because:</w:t>
      </w:r>
    </w:p>
    <w:p w:rsidR="00101195" w:rsidRPr="00101195" w:rsidRDefault="00101195" w:rsidP="0010119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E is at most V</w:t>
      </w:r>
      <w:r w:rsidRPr="00101195">
        <w:rPr>
          <w:rFonts w:ascii="Segoe UI" w:eastAsia="Times New Roman" w:hAnsi="Segoe UI" w:cs="Segoe UI"/>
          <w:color w:val="000000"/>
          <w:sz w:val="24"/>
          <w:szCs w:val="24"/>
          <w:vertAlign w:val="superscript"/>
        </w:rPr>
        <w:t>2</w:t>
      </w:r>
      <w:r w:rsidRPr="00101195">
        <w:rPr>
          <w:rFonts w:ascii="Segoe UI" w:eastAsia="Times New Roman" w:hAnsi="Segoe UI" w:cs="Segoe UI"/>
          <w:color w:val="000000"/>
          <w:sz w:val="24"/>
          <w:szCs w:val="24"/>
        </w:rPr>
        <w:t> and log V</w:t>
      </w:r>
      <w:r w:rsidRPr="00101195">
        <w:rPr>
          <w:rFonts w:ascii="Segoe UI" w:eastAsia="Times New Roman" w:hAnsi="Segoe UI" w:cs="Segoe UI"/>
          <w:color w:val="000000"/>
          <w:sz w:val="24"/>
          <w:szCs w:val="24"/>
          <w:vertAlign w:val="superscript"/>
        </w:rPr>
        <w:t>2</w:t>
      </w:r>
      <w:r w:rsidRPr="00101195">
        <w:rPr>
          <w:rFonts w:ascii="Segoe UI" w:eastAsia="Times New Roman" w:hAnsi="Segoe UI" w:cs="Segoe UI"/>
          <w:color w:val="000000"/>
          <w:sz w:val="24"/>
          <w:szCs w:val="24"/>
        </w:rPr>
        <w:t>= 2 x log V is O (log V).</w:t>
      </w:r>
    </w:p>
    <w:p w:rsidR="00101195" w:rsidRPr="00101195" w:rsidRDefault="00101195" w:rsidP="0010119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rPr>
        <w:t xml:space="preserve">If we ignore isolated vertices, which will </w:t>
      </w:r>
      <w:proofErr w:type="spellStart"/>
      <w:r w:rsidRPr="00101195">
        <w:rPr>
          <w:rFonts w:ascii="Segoe UI" w:eastAsia="Times New Roman" w:hAnsi="Segoe UI" w:cs="Segoe UI"/>
          <w:color w:val="000000"/>
          <w:sz w:val="24"/>
          <w:szCs w:val="24"/>
        </w:rPr>
        <w:t>each</w:t>
      </w:r>
      <w:proofErr w:type="spellEnd"/>
      <w:r w:rsidRPr="00101195">
        <w:rPr>
          <w:rFonts w:ascii="Segoe UI" w:eastAsia="Times New Roman" w:hAnsi="Segoe UI" w:cs="Segoe UI"/>
          <w:color w:val="000000"/>
          <w:sz w:val="24"/>
          <w:szCs w:val="24"/>
        </w:rPr>
        <w:t xml:space="preserve"> their components of the minimum spanning tree, V ≤ 2 E, so log V is O (log 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Thus the total time is</w:t>
      </w:r>
    </w:p>
    <w:p w:rsidR="00101195" w:rsidRPr="00101195" w:rsidRDefault="00101195" w:rsidP="00101195">
      <w:pPr>
        <w:numPr>
          <w:ilvl w:val="0"/>
          <w:numId w:val="12"/>
        </w:numPr>
        <w:spacing w:after="120" w:line="375" w:lineRule="atLeast"/>
        <w:ind w:left="0"/>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bdr w:val="none" w:sz="0" w:space="0" w:color="auto" w:frame="1"/>
        </w:rPr>
        <w:t>O (E log E) = O (E log V).  </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For Example:</w:t>
      </w:r>
      <w:r w:rsidRPr="00101195">
        <w:rPr>
          <w:rFonts w:ascii="Segoe UI" w:eastAsia="Times New Roman" w:hAnsi="Segoe UI" w:cs="Segoe UI"/>
          <w:color w:val="333333"/>
          <w:sz w:val="24"/>
          <w:szCs w:val="24"/>
        </w:rPr>
        <w:t xml:space="preserve"> Find the Minimum Spanning Tree of the following graph using </w:t>
      </w:r>
      <w:proofErr w:type="spellStart"/>
      <w:r w:rsidRPr="00101195">
        <w:rPr>
          <w:rFonts w:ascii="Segoe UI" w:eastAsia="Times New Roman" w:hAnsi="Segoe UI" w:cs="Segoe UI"/>
          <w:color w:val="333333"/>
          <w:sz w:val="24"/>
          <w:szCs w:val="24"/>
        </w:rPr>
        <w:t>Kruskal's</w:t>
      </w:r>
      <w:proofErr w:type="spellEnd"/>
      <w:r w:rsidRPr="00101195">
        <w:rPr>
          <w:rFonts w:ascii="Segoe UI" w:eastAsia="Times New Roman" w:hAnsi="Segoe UI" w:cs="Segoe UI"/>
          <w:color w:val="333333"/>
          <w:sz w:val="24"/>
          <w:szCs w:val="24"/>
        </w:rPr>
        <w:t xml:space="preserve"> algorithm.</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0" cy="1619250"/>
            <wp:effectExtent l="19050" t="0" r="0" b="0"/>
            <wp:docPr id="34" name="Picture 34"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ruskal's Algorithm"/>
                    <pic:cNvPicPr>
                      <a:picLocks noChangeAspect="1" noChangeArrowheads="1"/>
                    </pic:cNvPicPr>
                  </pic:nvPicPr>
                  <pic:blipFill>
                    <a:blip r:embed="rId23"/>
                    <a:srcRect/>
                    <a:stretch>
                      <a:fillRect/>
                    </a:stretch>
                  </pic:blipFill>
                  <pic:spPr bwMode="auto">
                    <a:xfrm>
                      <a:off x="0" y="0"/>
                      <a:ext cx="4286250" cy="1619250"/>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Solution:</w:t>
      </w:r>
      <w:r w:rsidRPr="00101195">
        <w:rPr>
          <w:rFonts w:ascii="Segoe UI" w:eastAsia="Times New Roman" w:hAnsi="Segoe UI" w:cs="Segoe UI"/>
          <w:color w:val="333333"/>
          <w:sz w:val="24"/>
          <w:szCs w:val="24"/>
        </w:rPr>
        <w:t> First we initialize the set A to the empty set and create |v| trees, one containing each vertex with MAKE-SET procedure. Then sort the edges in E into order by non-decreasing weight.</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There are 9 vertices and 12 edges. So MST formed (9-1) = 8 edges</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24575" cy="2466975"/>
            <wp:effectExtent l="19050" t="0" r="9525" b="0"/>
            <wp:docPr id="35" name="Picture 35"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ruskal's Algorithm"/>
                    <pic:cNvPicPr>
                      <a:picLocks noChangeAspect="1" noChangeArrowheads="1"/>
                    </pic:cNvPicPr>
                  </pic:nvPicPr>
                  <pic:blipFill>
                    <a:blip r:embed="rId24"/>
                    <a:srcRect/>
                    <a:stretch>
                      <a:fillRect/>
                    </a:stretch>
                  </pic:blipFill>
                  <pic:spPr bwMode="auto">
                    <a:xfrm>
                      <a:off x="0" y="0"/>
                      <a:ext cx="6124575" cy="246697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Now, check for each edge (u, v) whether the endpoints u and v belong to the same tree. If they do then the edge (u, v) cannot be supplementary. Otherwise, the two vertices belong to different trees, and the edge (u, v) is added to A, and the vertices in two trees are merged in by union procedure.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Step1:</w:t>
      </w:r>
      <w:r w:rsidRPr="00101195">
        <w:rPr>
          <w:rFonts w:ascii="Segoe UI" w:eastAsia="Times New Roman" w:hAnsi="Segoe UI" w:cs="Segoe UI"/>
          <w:color w:val="333333"/>
          <w:sz w:val="24"/>
          <w:szCs w:val="24"/>
        </w:rPr>
        <w:t> So, first take (h, g) edge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4762500" cy="2009775"/>
            <wp:effectExtent l="19050" t="0" r="0" b="0"/>
            <wp:docPr id="36" name="Picture 36"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uskal's Algorithm"/>
                    <pic:cNvPicPr>
                      <a:picLocks noChangeAspect="1" noChangeArrowheads="1"/>
                    </pic:cNvPicPr>
                  </pic:nvPicPr>
                  <pic:blipFill>
                    <a:blip r:embed="rId25"/>
                    <a:srcRect/>
                    <a:stretch>
                      <a:fillRect/>
                    </a:stretch>
                  </pic:blipFill>
                  <pic:spPr bwMode="auto">
                    <a:xfrm>
                      <a:off x="0" y="0"/>
                      <a:ext cx="4762500" cy="2009775"/>
                    </a:xfrm>
                    <a:prstGeom prst="rect">
                      <a:avLst/>
                    </a:prstGeom>
                    <a:noFill/>
                    <a:ln w="9525">
                      <a:noFill/>
                      <a:miter lim="800000"/>
                      <a:headEnd/>
                      <a:tailEnd/>
                    </a:ln>
                  </pic:spPr>
                </pic:pic>
              </a:graphicData>
            </a:graphic>
          </wp:inline>
        </w:drawing>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2:</w:t>
      </w:r>
      <w:r w:rsidRPr="00101195">
        <w:rPr>
          <w:rFonts w:ascii="Segoe UI" w:eastAsia="Times New Roman" w:hAnsi="Segoe UI" w:cs="Segoe UI"/>
          <w:color w:val="333333"/>
          <w:sz w:val="24"/>
          <w:szCs w:val="24"/>
        </w:rPr>
        <w:t> then (g, f) edge.</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009775"/>
            <wp:effectExtent l="19050" t="0" r="0" b="0"/>
            <wp:docPr id="37" name="Picture 37"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ruskal's Algorithm"/>
                    <pic:cNvPicPr>
                      <a:picLocks noChangeAspect="1" noChangeArrowheads="1"/>
                    </pic:cNvPicPr>
                  </pic:nvPicPr>
                  <pic:blipFill>
                    <a:blip r:embed="rId25"/>
                    <a:srcRect/>
                    <a:stretch>
                      <a:fillRect/>
                    </a:stretch>
                  </pic:blipFill>
                  <pic:spPr bwMode="auto">
                    <a:xfrm>
                      <a:off x="0" y="0"/>
                      <a:ext cx="4762500" cy="200977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3:</w:t>
      </w:r>
      <w:r w:rsidRPr="00101195">
        <w:rPr>
          <w:rFonts w:ascii="Segoe UI" w:eastAsia="Times New Roman" w:hAnsi="Segoe UI" w:cs="Segoe UI"/>
          <w:color w:val="333333"/>
          <w:sz w:val="24"/>
          <w:szCs w:val="24"/>
        </w:rPr>
        <w:t> then (a, b) and (</w:t>
      </w:r>
      <w:proofErr w:type="spellStart"/>
      <w:r w:rsidRPr="00101195">
        <w:rPr>
          <w:rFonts w:ascii="Segoe UI" w:eastAsia="Times New Roman" w:hAnsi="Segoe UI" w:cs="Segoe UI"/>
          <w:color w:val="333333"/>
          <w:sz w:val="24"/>
          <w:szCs w:val="24"/>
        </w:rPr>
        <w:t>i</w:t>
      </w:r>
      <w:proofErr w:type="spellEnd"/>
      <w:r w:rsidRPr="00101195">
        <w:rPr>
          <w:rFonts w:ascii="Segoe UI" w:eastAsia="Times New Roman" w:hAnsi="Segoe UI" w:cs="Segoe UI"/>
          <w:color w:val="333333"/>
          <w:sz w:val="24"/>
          <w:szCs w:val="24"/>
        </w:rPr>
        <w:t>, g) edges are considered, and the forest becomes</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990725"/>
            <wp:effectExtent l="19050" t="0" r="0" b="0"/>
            <wp:docPr id="38" name="Picture 38"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ruskal's Algorithm"/>
                    <pic:cNvPicPr>
                      <a:picLocks noChangeAspect="1" noChangeArrowheads="1"/>
                    </pic:cNvPicPr>
                  </pic:nvPicPr>
                  <pic:blipFill>
                    <a:blip r:embed="rId26"/>
                    <a:srcRect/>
                    <a:stretch>
                      <a:fillRect/>
                    </a:stretch>
                  </pic:blipFill>
                  <pic:spPr bwMode="auto">
                    <a:xfrm>
                      <a:off x="0" y="0"/>
                      <a:ext cx="4762500" cy="199072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4:</w:t>
      </w:r>
      <w:r w:rsidRPr="00101195">
        <w:rPr>
          <w:rFonts w:ascii="Segoe UI" w:eastAsia="Times New Roman" w:hAnsi="Segoe UI" w:cs="Segoe UI"/>
          <w:color w:val="333333"/>
          <w:sz w:val="24"/>
          <w:szCs w:val="24"/>
        </w:rPr>
        <w:t xml:space="preserve"> Now, edge (h, </w:t>
      </w:r>
      <w:proofErr w:type="spellStart"/>
      <w:r w:rsidRPr="00101195">
        <w:rPr>
          <w:rFonts w:ascii="Segoe UI" w:eastAsia="Times New Roman" w:hAnsi="Segoe UI" w:cs="Segoe UI"/>
          <w:color w:val="333333"/>
          <w:sz w:val="24"/>
          <w:szCs w:val="24"/>
        </w:rPr>
        <w:t>i</w:t>
      </w:r>
      <w:proofErr w:type="spellEnd"/>
      <w:r w:rsidRPr="00101195">
        <w:rPr>
          <w:rFonts w:ascii="Segoe UI" w:eastAsia="Times New Roman" w:hAnsi="Segoe UI" w:cs="Segoe UI"/>
          <w:color w:val="333333"/>
          <w:sz w:val="24"/>
          <w:szCs w:val="24"/>
        </w:rPr>
        <w:t xml:space="preserve">). Both h and </w:t>
      </w:r>
      <w:proofErr w:type="spellStart"/>
      <w:r w:rsidRPr="00101195">
        <w:rPr>
          <w:rFonts w:ascii="Segoe UI" w:eastAsia="Times New Roman" w:hAnsi="Segoe UI" w:cs="Segoe UI"/>
          <w:color w:val="333333"/>
          <w:sz w:val="24"/>
          <w:szCs w:val="24"/>
        </w:rPr>
        <w:t>i</w:t>
      </w:r>
      <w:proofErr w:type="spellEnd"/>
      <w:r w:rsidRPr="00101195">
        <w:rPr>
          <w:rFonts w:ascii="Segoe UI" w:eastAsia="Times New Roman" w:hAnsi="Segoe UI" w:cs="Segoe UI"/>
          <w:color w:val="333333"/>
          <w:sz w:val="24"/>
          <w:szCs w:val="24"/>
        </w:rPr>
        <w:t xml:space="preserve"> vertices are in the same set. Thus it creates a cycle. So this edge is discarded.</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lastRenderedPageBreak/>
        <w:t>        Then edge (c, d), (b, c), (a, h), (d, e), (e, f) are considered, and the forest becomes.</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990725"/>
            <wp:effectExtent l="19050" t="0" r="0" b="0"/>
            <wp:docPr id="39" name="Picture 39"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ruskal's Algorithm"/>
                    <pic:cNvPicPr>
                      <a:picLocks noChangeAspect="1" noChangeArrowheads="1"/>
                    </pic:cNvPicPr>
                  </pic:nvPicPr>
                  <pic:blipFill>
                    <a:blip r:embed="rId26"/>
                    <a:srcRect/>
                    <a:stretch>
                      <a:fillRect/>
                    </a:stretch>
                  </pic:blipFill>
                  <pic:spPr bwMode="auto">
                    <a:xfrm>
                      <a:off x="0" y="0"/>
                      <a:ext cx="4762500" cy="1990725"/>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5:</w:t>
      </w:r>
      <w:r w:rsidRPr="00101195">
        <w:rPr>
          <w:rFonts w:ascii="Segoe UI" w:eastAsia="Times New Roman" w:hAnsi="Segoe UI" w:cs="Segoe UI"/>
          <w:color w:val="333333"/>
          <w:sz w:val="24"/>
          <w:szCs w:val="24"/>
        </w:rPr>
        <w:t xml:space="preserve"> In (e, f) edge both endpoints e and f </w:t>
      </w:r>
      <w:proofErr w:type="gramStart"/>
      <w:r w:rsidRPr="00101195">
        <w:rPr>
          <w:rFonts w:ascii="Segoe UI" w:eastAsia="Times New Roman" w:hAnsi="Segoe UI" w:cs="Segoe UI"/>
          <w:color w:val="333333"/>
          <w:sz w:val="24"/>
          <w:szCs w:val="24"/>
        </w:rPr>
        <w:t>exist</w:t>
      </w:r>
      <w:proofErr w:type="gramEnd"/>
      <w:r w:rsidRPr="00101195">
        <w:rPr>
          <w:rFonts w:ascii="Segoe UI" w:eastAsia="Times New Roman" w:hAnsi="Segoe UI" w:cs="Segoe UI"/>
          <w:color w:val="333333"/>
          <w:sz w:val="24"/>
          <w:szCs w:val="24"/>
        </w:rPr>
        <w:t xml:space="preserve"> in the same tree so discarded this edge. Then (b, h) edge, it also creates a cycle.</w:t>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6:</w:t>
      </w:r>
      <w:r w:rsidRPr="00101195">
        <w:rPr>
          <w:rFonts w:ascii="Segoe UI" w:eastAsia="Times New Roman" w:hAnsi="Segoe UI" w:cs="Segoe UI"/>
          <w:color w:val="333333"/>
          <w:sz w:val="24"/>
          <w:szCs w:val="24"/>
        </w:rPr>
        <w:t> After that edge (d, f) and the final spanning tree is shown as in dark lines.</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14875" cy="1924050"/>
            <wp:effectExtent l="19050" t="0" r="9525" b="0"/>
            <wp:docPr id="40" name="Picture 40"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ruskal's Algorithm"/>
                    <pic:cNvPicPr>
                      <a:picLocks noChangeAspect="1" noChangeArrowheads="1"/>
                    </pic:cNvPicPr>
                  </pic:nvPicPr>
                  <pic:blipFill>
                    <a:blip r:embed="rId27"/>
                    <a:srcRect/>
                    <a:stretch>
                      <a:fillRect/>
                    </a:stretch>
                  </pic:blipFill>
                  <pic:spPr bwMode="auto">
                    <a:xfrm>
                      <a:off x="0" y="0"/>
                      <a:ext cx="4714875" cy="1924050"/>
                    </a:xfrm>
                    <a:prstGeom prst="rect">
                      <a:avLst/>
                    </a:prstGeom>
                    <a:noFill/>
                    <a:ln w="9525">
                      <a:noFill/>
                      <a:miter lim="800000"/>
                      <a:headEnd/>
                      <a:tailEnd/>
                    </a:ln>
                  </pic:spPr>
                </pic:pic>
              </a:graphicData>
            </a:graphic>
          </wp:inline>
        </w:drawing>
      </w:r>
      <w:r w:rsidRPr="00101195">
        <w:rPr>
          <w:rFonts w:ascii="Segoe UI" w:eastAsia="Times New Roman" w:hAnsi="Segoe UI" w:cs="Segoe UI"/>
          <w:color w:val="333333"/>
          <w:sz w:val="24"/>
          <w:szCs w:val="24"/>
        </w:rPr>
        <w:br/>
      </w:r>
    </w:p>
    <w:p w:rsidR="00101195" w:rsidRP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b/>
          <w:bCs/>
          <w:color w:val="333333"/>
          <w:sz w:val="24"/>
          <w:szCs w:val="24"/>
        </w:rPr>
        <w:t>Step 7:</w:t>
      </w:r>
      <w:r w:rsidRPr="00101195">
        <w:rPr>
          <w:rFonts w:ascii="Segoe UI" w:eastAsia="Times New Roman" w:hAnsi="Segoe UI" w:cs="Segoe UI"/>
          <w:color w:val="333333"/>
          <w:sz w:val="24"/>
          <w:szCs w:val="24"/>
        </w:rPr>
        <w:t> This step will be required Minimum Spanning Tree because it contains all the 9 vertices and (9 - 1) = 8 edges</w:t>
      </w:r>
    </w:p>
    <w:p w:rsidR="00101195" w:rsidRPr="00101195" w:rsidRDefault="00101195" w:rsidP="00101195">
      <w:pPr>
        <w:numPr>
          <w:ilvl w:val="0"/>
          <w:numId w:val="13"/>
        </w:numPr>
        <w:spacing w:after="120" w:line="375" w:lineRule="atLeast"/>
        <w:ind w:left="0"/>
        <w:jc w:val="both"/>
        <w:rPr>
          <w:rFonts w:ascii="Segoe UI" w:eastAsia="Times New Roman" w:hAnsi="Segoe UI" w:cs="Segoe UI"/>
          <w:color w:val="000000"/>
          <w:sz w:val="24"/>
          <w:szCs w:val="24"/>
        </w:rPr>
      </w:pPr>
      <w:r w:rsidRPr="00101195">
        <w:rPr>
          <w:rFonts w:ascii="Segoe UI" w:eastAsia="Times New Roman" w:hAnsi="Segoe UI" w:cs="Segoe UI"/>
          <w:color w:val="000000"/>
          <w:sz w:val="24"/>
          <w:szCs w:val="24"/>
          <w:bdr w:val="none" w:sz="0" w:space="0" w:color="auto" w:frame="1"/>
        </w:rPr>
        <w:t>e → f,  b → h,  d → f [cycle will be formed]  </w:t>
      </w:r>
    </w:p>
    <w:p w:rsidR="00101195" w:rsidRPr="00101195" w:rsidRDefault="00101195" w:rsidP="001011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1800225"/>
            <wp:effectExtent l="19050" t="0" r="0" b="0"/>
            <wp:docPr id="41" name="Picture 41"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ruskal's Algorithm"/>
                    <pic:cNvPicPr>
                      <a:picLocks noChangeAspect="1" noChangeArrowheads="1"/>
                    </pic:cNvPicPr>
                  </pic:nvPicPr>
                  <pic:blipFill>
                    <a:blip r:embed="rId28"/>
                    <a:srcRect/>
                    <a:stretch>
                      <a:fillRect/>
                    </a:stretch>
                  </pic:blipFill>
                  <pic:spPr bwMode="auto">
                    <a:xfrm>
                      <a:off x="0" y="0"/>
                      <a:ext cx="4762500" cy="1800225"/>
                    </a:xfrm>
                    <a:prstGeom prst="rect">
                      <a:avLst/>
                    </a:prstGeom>
                    <a:noFill/>
                    <a:ln w="9525">
                      <a:noFill/>
                      <a:miter lim="800000"/>
                      <a:headEnd/>
                      <a:tailEnd/>
                    </a:ln>
                  </pic:spPr>
                </pic:pic>
              </a:graphicData>
            </a:graphic>
          </wp:inline>
        </w:drawing>
      </w:r>
    </w:p>
    <w:p w:rsidR="00101195" w:rsidRDefault="00101195"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1195">
        <w:rPr>
          <w:rFonts w:ascii="Segoe UI" w:eastAsia="Times New Roman" w:hAnsi="Segoe UI" w:cs="Segoe UI"/>
          <w:color w:val="333333"/>
          <w:sz w:val="24"/>
          <w:szCs w:val="24"/>
        </w:rPr>
        <w:t>Minimum Cost MST</w:t>
      </w:r>
    </w:p>
    <w:p w:rsidR="008B529D" w:rsidRDefault="008B529D"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B529D" w:rsidRDefault="008B529D" w:rsidP="008B52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Prim's Algorithm</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It is a greedy algorithm. It starts with an empty spanning tree. The idea is to maintain two sets of vertices:</w:t>
      </w:r>
    </w:p>
    <w:p w:rsidR="008B529D" w:rsidRDefault="008B529D" w:rsidP="008B529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Contain vertices already included in MST.</w:t>
      </w:r>
    </w:p>
    <w:p w:rsidR="008B529D" w:rsidRDefault="008B529D" w:rsidP="008B529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Contain vertices not yet included.</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At every step, it considers all the edges and picks the minimum weight edge. After picking the edge, it moves the other endpoint of edge to set containing MST.</w:t>
      </w:r>
    </w:p>
    <w:p w:rsidR="008B529D" w:rsidRDefault="008B529D" w:rsidP="008B529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Steps for finding MST using Prim's Algorithm:</w:t>
      </w:r>
    </w:p>
    <w:p w:rsidR="008B529D" w:rsidRDefault="008B529D" w:rsidP="008B529D">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Create MST set that keeps track of vertices already included in MST.</w:t>
      </w:r>
    </w:p>
    <w:p w:rsidR="008B529D" w:rsidRDefault="008B529D" w:rsidP="008B529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Assign key values to all vertices in the input graph. Initialize all key values as INFINITE (∞). Assign key values like 0 for the first vertex so that it is picked first.</w:t>
      </w:r>
    </w:p>
    <w:p w:rsidR="008B529D" w:rsidRDefault="008B529D" w:rsidP="008B529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MST set doesn't include all vertices.</w:t>
      </w:r>
    </w:p>
    <w:p w:rsidR="008B529D" w:rsidRDefault="008B529D" w:rsidP="008B529D">
      <w:pPr>
        <w:numPr>
          <w:ilvl w:val="1"/>
          <w:numId w:val="16"/>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Pick vertex u which is not is MST set and has minimum key value. Include '</w:t>
      </w:r>
      <w:proofErr w:type="spellStart"/>
      <w:r>
        <w:rPr>
          <w:rFonts w:ascii="Segoe UI" w:hAnsi="Segoe UI" w:cs="Segoe UI"/>
          <w:color w:val="000000"/>
        </w:rPr>
        <w:t>u'to</w:t>
      </w:r>
      <w:proofErr w:type="spellEnd"/>
      <w:r>
        <w:rPr>
          <w:rFonts w:ascii="Segoe UI" w:hAnsi="Segoe UI" w:cs="Segoe UI"/>
          <w:color w:val="000000"/>
        </w:rPr>
        <w:t xml:space="preserve"> MST set.</w:t>
      </w:r>
    </w:p>
    <w:p w:rsidR="008B529D" w:rsidRDefault="008B529D" w:rsidP="008B529D">
      <w:pPr>
        <w:numPr>
          <w:ilvl w:val="1"/>
          <w:numId w:val="16"/>
        </w:numPr>
        <w:shd w:val="clear" w:color="auto" w:fill="FFFFFF"/>
        <w:spacing w:before="60" w:after="100" w:afterAutospacing="1" w:line="375" w:lineRule="atLeast"/>
        <w:ind w:left="1440" w:hanging="360"/>
        <w:jc w:val="both"/>
        <w:rPr>
          <w:rFonts w:ascii="Segoe UI" w:hAnsi="Segoe UI" w:cs="Segoe UI"/>
          <w:color w:val="000000"/>
        </w:rPr>
      </w:pPr>
      <w:r>
        <w:rPr>
          <w:rFonts w:ascii="Segoe UI" w:hAnsi="Segoe UI" w:cs="Segoe UI"/>
          <w:color w:val="000000"/>
        </w:rPr>
        <w:t xml:space="preserve">Update the key value of all adjacent vertices of u. To update, iterate through all adjacent vertices. For every adjacent vertex v, if the weight of edge </w:t>
      </w:r>
      <w:proofErr w:type="spellStart"/>
      <w:r>
        <w:rPr>
          <w:rFonts w:ascii="Segoe UI" w:hAnsi="Segoe UI" w:cs="Segoe UI"/>
          <w:color w:val="000000"/>
        </w:rPr>
        <w:t>u.v</w:t>
      </w:r>
      <w:proofErr w:type="spellEnd"/>
      <w:r>
        <w:rPr>
          <w:rFonts w:ascii="Segoe UI" w:hAnsi="Segoe UI" w:cs="Segoe UI"/>
          <w:color w:val="000000"/>
        </w:rPr>
        <w:t xml:space="preserve"> less than the previous key value of v, update key value as a weight of </w:t>
      </w:r>
      <w:proofErr w:type="spellStart"/>
      <w:r>
        <w:rPr>
          <w:rFonts w:ascii="Segoe UI" w:hAnsi="Segoe UI" w:cs="Segoe UI"/>
          <w:color w:val="000000"/>
        </w:rPr>
        <w:t>u.v</w:t>
      </w:r>
      <w:proofErr w:type="spellEnd"/>
      <w:r>
        <w:rPr>
          <w:rFonts w:ascii="Segoe UI" w:hAnsi="Segoe UI" w:cs="Segoe UI"/>
          <w:color w:val="000000"/>
        </w:rPr>
        <w:t>.</w:t>
      </w:r>
    </w:p>
    <w:p w:rsidR="008B529D" w:rsidRDefault="008B529D" w:rsidP="008B529D">
      <w:pPr>
        <w:pStyle w:val="HTMLPreformatted"/>
        <w:spacing w:before="75" w:after="75"/>
        <w:ind w:left="150"/>
        <w:jc w:val="both"/>
        <w:rPr>
          <w:color w:val="333333"/>
        </w:rPr>
      </w:pPr>
      <w:r>
        <w:rPr>
          <w:rStyle w:val="Strong"/>
          <w:rFonts w:ascii="Segoe UI" w:hAnsi="Segoe UI" w:cs="Segoe UI"/>
          <w:color w:val="333333"/>
        </w:rPr>
        <w:t>MST-PRIM (G, w, r)</w:t>
      </w:r>
    </w:p>
    <w:p w:rsidR="008B529D" w:rsidRDefault="008B529D" w:rsidP="008B529D">
      <w:pPr>
        <w:pStyle w:val="HTMLPreformatted"/>
        <w:spacing w:before="75" w:after="75"/>
        <w:ind w:left="150"/>
        <w:jc w:val="both"/>
        <w:rPr>
          <w:color w:val="333333"/>
        </w:rPr>
      </w:pPr>
      <w:r>
        <w:rPr>
          <w:color w:val="333333"/>
        </w:rPr>
        <w:t xml:space="preserve"> 1. for each u </w:t>
      </w:r>
      <w:r>
        <w:rPr>
          <w:rFonts w:ascii="Cambria Math" w:hAnsi="Cambria Math" w:cs="Cambria Math"/>
          <w:color w:val="333333"/>
        </w:rPr>
        <w:t>∈</w:t>
      </w:r>
      <w:r>
        <w:rPr>
          <w:color w:val="333333"/>
        </w:rPr>
        <w:t xml:space="preserve"> V [G]</w:t>
      </w:r>
    </w:p>
    <w:p w:rsidR="008B529D" w:rsidRDefault="008B529D" w:rsidP="008B529D">
      <w:pPr>
        <w:pStyle w:val="HTMLPreformatted"/>
        <w:spacing w:before="75" w:after="75"/>
        <w:ind w:left="150"/>
        <w:jc w:val="both"/>
        <w:rPr>
          <w:color w:val="333333"/>
        </w:rPr>
      </w:pPr>
      <w:r>
        <w:rPr>
          <w:color w:val="333333"/>
        </w:rPr>
        <w:lastRenderedPageBreak/>
        <w:t xml:space="preserve"> 2. </w:t>
      </w:r>
      <w:proofErr w:type="gramStart"/>
      <w:r>
        <w:rPr>
          <w:color w:val="333333"/>
        </w:rPr>
        <w:t>do</w:t>
      </w:r>
      <w:proofErr w:type="gramEnd"/>
      <w:r>
        <w:rPr>
          <w:color w:val="333333"/>
        </w:rPr>
        <w:t xml:space="preserve"> key [u] ← ∞</w:t>
      </w:r>
    </w:p>
    <w:p w:rsidR="008B529D" w:rsidRDefault="008B529D" w:rsidP="008B529D">
      <w:pPr>
        <w:pStyle w:val="HTMLPreformatted"/>
        <w:spacing w:before="75" w:after="75"/>
        <w:ind w:left="150"/>
        <w:jc w:val="both"/>
        <w:rPr>
          <w:color w:val="333333"/>
        </w:rPr>
      </w:pPr>
      <w:r>
        <w:rPr>
          <w:color w:val="333333"/>
        </w:rPr>
        <w:t xml:space="preserve"> 3. </w:t>
      </w:r>
      <w:proofErr w:type="gramStart"/>
      <w:r>
        <w:rPr>
          <w:color w:val="333333"/>
        </w:rPr>
        <w:t>π</w:t>
      </w:r>
      <w:proofErr w:type="gramEnd"/>
      <w:r>
        <w:rPr>
          <w:color w:val="333333"/>
        </w:rPr>
        <w:t xml:space="preserve"> [u] ← NIL</w:t>
      </w:r>
    </w:p>
    <w:p w:rsidR="008B529D" w:rsidRDefault="008B529D" w:rsidP="008B529D">
      <w:pPr>
        <w:pStyle w:val="HTMLPreformatted"/>
        <w:spacing w:before="75" w:after="75"/>
        <w:ind w:left="150"/>
        <w:jc w:val="both"/>
        <w:rPr>
          <w:color w:val="333333"/>
        </w:rPr>
      </w:pPr>
      <w:r>
        <w:rPr>
          <w:color w:val="333333"/>
        </w:rPr>
        <w:t xml:space="preserve"> 4. </w:t>
      </w:r>
      <w:proofErr w:type="gramStart"/>
      <w:r>
        <w:rPr>
          <w:color w:val="333333"/>
        </w:rPr>
        <w:t>key</w:t>
      </w:r>
      <w:proofErr w:type="gramEnd"/>
      <w:r>
        <w:rPr>
          <w:color w:val="333333"/>
        </w:rPr>
        <w:t xml:space="preserve"> [r] ← 0</w:t>
      </w:r>
    </w:p>
    <w:p w:rsidR="008B529D" w:rsidRDefault="008B529D" w:rsidP="008B529D">
      <w:pPr>
        <w:pStyle w:val="HTMLPreformatted"/>
        <w:spacing w:before="75" w:after="75"/>
        <w:ind w:left="150"/>
        <w:jc w:val="both"/>
        <w:rPr>
          <w:color w:val="333333"/>
        </w:rPr>
      </w:pPr>
      <w:r>
        <w:rPr>
          <w:color w:val="333333"/>
        </w:rPr>
        <w:t xml:space="preserve"> 5. Q ← V [G]</w:t>
      </w:r>
    </w:p>
    <w:p w:rsidR="008B529D" w:rsidRDefault="008B529D" w:rsidP="008B529D">
      <w:pPr>
        <w:pStyle w:val="HTMLPreformatted"/>
        <w:spacing w:before="75" w:after="75"/>
        <w:ind w:left="150"/>
        <w:jc w:val="both"/>
        <w:rPr>
          <w:color w:val="333333"/>
        </w:rPr>
      </w:pPr>
      <w:r>
        <w:rPr>
          <w:color w:val="333333"/>
        </w:rPr>
        <w:t xml:space="preserve"> 6. While </w:t>
      </w:r>
      <w:proofErr w:type="gramStart"/>
      <w:r>
        <w:rPr>
          <w:color w:val="333333"/>
        </w:rPr>
        <w:t>Q ?</w:t>
      </w:r>
      <w:proofErr w:type="gramEnd"/>
      <w:r>
        <w:rPr>
          <w:color w:val="333333"/>
        </w:rPr>
        <w:t xml:space="preserve"> </w:t>
      </w:r>
      <w:r>
        <w:rPr>
          <w:rFonts w:ascii="Cambria Math" w:hAnsi="Cambria Math" w:cs="Cambria Math"/>
          <w:color w:val="333333"/>
        </w:rPr>
        <w:t>∅</w:t>
      </w:r>
    </w:p>
    <w:p w:rsidR="008B529D" w:rsidRDefault="008B529D" w:rsidP="008B529D">
      <w:pPr>
        <w:pStyle w:val="HTMLPreformatted"/>
        <w:spacing w:before="75" w:after="75"/>
        <w:ind w:left="150"/>
        <w:jc w:val="both"/>
        <w:rPr>
          <w:color w:val="333333"/>
        </w:rPr>
      </w:pPr>
      <w:r>
        <w:rPr>
          <w:color w:val="333333"/>
        </w:rPr>
        <w:t xml:space="preserve"> 7. </w:t>
      </w:r>
      <w:proofErr w:type="gramStart"/>
      <w:r>
        <w:rPr>
          <w:color w:val="333333"/>
        </w:rPr>
        <w:t>do</w:t>
      </w:r>
      <w:proofErr w:type="gramEnd"/>
      <w:r>
        <w:rPr>
          <w:color w:val="333333"/>
        </w:rPr>
        <w:t xml:space="preserve"> u ← EXTRACT - MIN (Q)</w:t>
      </w:r>
    </w:p>
    <w:p w:rsidR="008B529D" w:rsidRDefault="008B529D" w:rsidP="008B529D">
      <w:pPr>
        <w:pStyle w:val="HTMLPreformatted"/>
        <w:spacing w:before="75" w:after="75"/>
        <w:ind w:left="150"/>
        <w:jc w:val="both"/>
        <w:rPr>
          <w:color w:val="333333"/>
        </w:rPr>
      </w:pPr>
      <w:r>
        <w:rPr>
          <w:color w:val="333333"/>
        </w:rPr>
        <w:t xml:space="preserve"> 8. for each v </w:t>
      </w:r>
      <w:r>
        <w:rPr>
          <w:rFonts w:ascii="Cambria Math" w:hAnsi="Cambria Math" w:cs="Cambria Math"/>
          <w:color w:val="333333"/>
        </w:rPr>
        <w:t>∈</w:t>
      </w:r>
      <w:r>
        <w:rPr>
          <w:color w:val="333333"/>
        </w:rPr>
        <w:t xml:space="preserve"> </w:t>
      </w:r>
      <w:proofErr w:type="spellStart"/>
      <w:r>
        <w:rPr>
          <w:color w:val="333333"/>
        </w:rPr>
        <w:t>Adj</w:t>
      </w:r>
      <w:proofErr w:type="spellEnd"/>
      <w:r>
        <w:rPr>
          <w:color w:val="333333"/>
        </w:rPr>
        <w:t xml:space="preserve"> [u]</w:t>
      </w:r>
    </w:p>
    <w:p w:rsidR="008B529D" w:rsidRDefault="008B529D" w:rsidP="008B529D">
      <w:pPr>
        <w:pStyle w:val="HTMLPreformatted"/>
        <w:spacing w:before="75" w:after="75"/>
        <w:ind w:left="150"/>
        <w:jc w:val="both"/>
        <w:rPr>
          <w:color w:val="333333"/>
        </w:rPr>
      </w:pPr>
      <w:r>
        <w:rPr>
          <w:color w:val="333333"/>
        </w:rPr>
        <w:t xml:space="preserve"> 9. </w:t>
      </w:r>
      <w:proofErr w:type="gramStart"/>
      <w:r>
        <w:rPr>
          <w:color w:val="333333"/>
        </w:rPr>
        <w:t>do</w:t>
      </w:r>
      <w:proofErr w:type="gramEnd"/>
      <w:r>
        <w:rPr>
          <w:color w:val="333333"/>
        </w:rPr>
        <w:t xml:space="preserve"> if v </w:t>
      </w:r>
      <w:r>
        <w:rPr>
          <w:rFonts w:ascii="Cambria Math" w:hAnsi="Cambria Math" w:cs="Cambria Math"/>
          <w:color w:val="333333"/>
        </w:rPr>
        <w:t>∈</w:t>
      </w:r>
      <w:r>
        <w:rPr>
          <w:color w:val="333333"/>
        </w:rPr>
        <w:t xml:space="preserve"> Q and w (u, v) &lt; key [v]</w:t>
      </w:r>
    </w:p>
    <w:p w:rsidR="008B529D" w:rsidRDefault="008B529D" w:rsidP="008B529D">
      <w:pPr>
        <w:pStyle w:val="HTMLPreformatted"/>
        <w:spacing w:before="75" w:after="75"/>
        <w:ind w:left="150"/>
        <w:jc w:val="both"/>
        <w:rPr>
          <w:color w:val="333333"/>
        </w:rPr>
      </w:pPr>
      <w:r>
        <w:rPr>
          <w:color w:val="333333"/>
        </w:rPr>
        <w:t xml:space="preserve"> 10. </w:t>
      </w:r>
      <w:proofErr w:type="gramStart"/>
      <w:r>
        <w:rPr>
          <w:color w:val="333333"/>
        </w:rPr>
        <w:t>then</w:t>
      </w:r>
      <w:proofErr w:type="gramEnd"/>
      <w:r>
        <w:rPr>
          <w:color w:val="333333"/>
        </w:rPr>
        <w:t xml:space="preserve"> π [v] ← u</w:t>
      </w:r>
    </w:p>
    <w:p w:rsidR="008B529D" w:rsidRDefault="008B529D" w:rsidP="008B529D">
      <w:pPr>
        <w:pStyle w:val="HTMLPreformatted"/>
        <w:spacing w:before="75" w:after="75"/>
        <w:ind w:left="150"/>
        <w:jc w:val="both"/>
        <w:rPr>
          <w:color w:val="333333"/>
        </w:rPr>
      </w:pPr>
      <w:r>
        <w:rPr>
          <w:color w:val="333333"/>
        </w:rPr>
        <w:t xml:space="preserve"> 11. </w:t>
      </w:r>
      <w:proofErr w:type="gramStart"/>
      <w:r>
        <w:rPr>
          <w:color w:val="333333"/>
        </w:rPr>
        <w:t>key</w:t>
      </w:r>
      <w:proofErr w:type="gramEnd"/>
      <w:r>
        <w:rPr>
          <w:color w:val="333333"/>
        </w:rPr>
        <w:t xml:space="preserve"> [v] ← w (u, v)</w:t>
      </w:r>
    </w:p>
    <w:p w:rsidR="008B529D" w:rsidRDefault="008B529D" w:rsidP="008B529D">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Generate minimum cost spanning tree for the following graph using Prim's algorithm.</w:t>
      </w:r>
    </w:p>
    <w:p w:rsidR="008B529D" w:rsidRDefault="008B529D" w:rsidP="008B529D">
      <w:pPr>
        <w:rPr>
          <w:rFonts w:ascii="Times New Roman" w:hAnsi="Times New Roman" w:cs="Times New Roman"/>
        </w:rPr>
      </w:pPr>
      <w:r>
        <w:rPr>
          <w:noProof/>
        </w:rPr>
        <w:drawing>
          <wp:inline distT="0" distB="0" distL="0" distR="0">
            <wp:extent cx="3257550" cy="2857500"/>
            <wp:effectExtent l="19050" t="0" r="0" b="0"/>
            <wp:docPr id="51" name="Picture 51"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ST Prim's Algorithm"/>
                    <pic:cNvPicPr>
                      <a:picLocks noChangeAspect="1" noChangeArrowheads="1"/>
                    </pic:cNvPicPr>
                  </pic:nvPicPr>
                  <pic:blipFill>
                    <a:blip r:embed="rId29"/>
                    <a:srcRect/>
                    <a:stretch>
                      <a:fillRect/>
                    </a:stretch>
                  </pic:blipFill>
                  <pic:spPr bwMode="auto">
                    <a:xfrm>
                      <a:off x="0" y="0"/>
                      <a:ext cx="3257550" cy="2857500"/>
                    </a:xfrm>
                    <a:prstGeom prst="rect">
                      <a:avLst/>
                    </a:prstGeom>
                    <a:noFill/>
                    <a:ln w="9525">
                      <a:noFill/>
                      <a:miter lim="800000"/>
                      <a:headEnd/>
                      <a:tailEnd/>
                    </a:ln>
                  </pic:spPr>
                </pic:pic>
              </a:graphicData>
            </a:graphic>
          </wp:inline>
        </w:drawing>
      </w:r>
    </w:p>
    <w:p w:rsidR="008B529D" w:rsidRPr="00AA4A7F" w:rsidRDefault="008B529D" w:rsidP="00AA4A7F">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xml:space="preserve"> In Prim's algorithm, first we initialize the priority Queue Q. to contain all the vertices and the key of each vertex to ∞ except for the root, whose key is set to 0. Suppose 0 vertex is the root, i.e., r. By EXTRACT - MIN (Q) procure, now u = r and </w:t>
      </w:r>
      <w:proofErr w:type="spellStart"/>
      <w:r>
        <w:rPr>
          <w:rFonts w:ascii="Segoe UI" w:hAnsi="Segoe UI" w:cs="Segoe UI"/>
          <w:color w:val="333333"/>
        </w:rPr>
        <w:t>Adj</w:t>
      </w:r>
      <w:proofErr w:type="spellEnd"/>
      <w:r>
        <w:rPr>
          <w:rFonts w:ascii="Segoe UI" w:hAnsi="Segoe UI" w:cs="Segoe UI"/>
          <w:color w:val="333333"/>
        </w:rPr>
        <w:t xml:space="preserve"> [u] = {5, 1}.</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Removing u from set Q and adds it to set V - Q of vertices in the tree. Now, update the key and π fields of every vertex v adjacent to u but not in a tree.</w:t>
      </w:r>
    </w:p>
    <w:p w:rsidR="008B529D" w:rsidRDefault="008B529D" w:rsidP="008B529D">
      <w:pPr>
        <w:rPr>
          <w:rFonts w:ascii="Times New Roman" w:hAnsi="Times New Roman" w:cs="Times New Roman"/>
        </w:rPr>
      </w:pPr>
      <w:r>
        <w:rPr>
          <w:noProof/>
        </w:rPr>
        <w:drawing>
          <wp:inline distT="0" distB="0" distL="0" distR="0">
            <wp:extent cx="6153150" cy="781050"/>
            <wp:effectExtent l="19050" t="0" r="0" b="0"/>
            <wp:docPr id="52" name="Picture 52"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ST Prim's Algorithm"/>
                    <pic:cNvPicPr>
                      <a:picLocks noChangeAspect="1" noChangeArrowheads="1"/>
                    </pic:cNvPicPr>
                  </pic:nvPicPr>
                  <pic:blipFill>
                    <a:blip r:embed="rId30"/>
                    <a:srcRect/>
                    <a:stretch>
                      <a:fillRect/>
                    </a:stretch>
                  </pic:blipFill>
                  <pic:spPr bwMode="auto">
                    <a:xfrm>
                      <a:off x="0" y="0"/>
                      <a:ext cx="6153150" cy="781050"/>
                    </a:xfrm>
                    <a:prstGeom prst="rect">
                      <a:avLst/>
                    </a:prstGeom>
                    <a:noFill/>
                    <a:ln w="9525">
                      <a:noFill/>
                      <a:miter lim="800000"/>
                      <a:headEnd/>
                      <a:tailEnd/>
                    </a:ln>
                  </pic:spPr>
                </pic:pic>
              </a:graphicData>
            </a:graphic>
          </wp:inline>
        </w:drawing>
      </w:r>
    </w:p>
    <w:p w:rsidR="008B529D" w:rsidRDefault="009D67D2" w:rsidP="008B529D">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Taking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as starting vertex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Root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Parent, π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and π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 and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and w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(u, v) &lt; key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 (u, v) &lt;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and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8B529D" w:rsidRDefault="008B529D" w:rsidP="008B529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So update key value of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and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is:  </w:t>
      </w:r>
    </w:p>
    <w:p w:rsidR="008B529D" w:rsidRDefault="008B529D" w:rsidP="008B529D">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extent cx="6162675" cy="828675"/>
            <wp:effectExtent l="19050" t="0" r="9525" b="0"/>
            <wp:docPr id="53" name="Picture 53"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ST Prim's Algorithm"/>
                    <pic:cNvPicPr>
                      <a:picLocks noChangeAspect="1" noChangeArrowheads="1"/>
                    </pic:cNvPicPr>
                  </pic:nvPicPr>
                  <pic:blipFill>
                    <a:blip r:embed="rId31"/>
                    <a:srcRect/>
                    <a:stretch>
                      <a:fillRect/>
                    </a:stretch>
                  </pic:blipFill>
                  <pic:spPr bwMode="auto">
                    <a:xfrm>
                      <a:off x="0" y="0"/>
                      <a:ext cx="6162675" cy="828675"/>
                    </a:xfrm>
                    <a:prstGeom prst="rect">
                      <a:avLst/>
                    </a:prstGeom>
                    <a:noFill/>
                    <a:ln w="9525">
                      <a:noFill/>
                      <a:miter lim="800000"/>
                      <a:headEnd/>
                      <a:tailEnd/>
                    </a:ln>
                  </pic:spPr>
                </pic:pic>
              </a:graphicData>
            </a:graphic>
          </wp:inline>
        </w:drawing>
      </w:r>
      <w:r>
        <w:rPr>
          <w:rFonts w:ascii="Segoe UI" w:hAnsi="Segoe UI" w:cs="Segoe UI"/>
          <w:color w:val="333333"/>
        </w:rPr>
        <w:br/>
      </w:r>
      <w:r>
        <w:rPr>
          <w:noProof/>
        </w:rPr>
        <w:drawing>
          <wp:inline distT="0" distB="0" distL="0" distR="0">
            <wp:extent cx="3257550" cy="2857500"/>
            <wp:effectExtent l="19050" t="0" r="0" b="0"/>
            <wp:docPr id="54" name="Picture 54"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ST Prim's Algorithm"/>
                    <pic:cNvPicPr>
                      <a:picLocks noChangeAspect="1" noChangeArrowheads="1"/>
                    </pic:cNvPicPr>
                  </pic:nvPicPr>
                  <pic:blipFill>
                    <a:blip r:embed="rId32"/>
                    <a:srcRect/>
                    <a:stretch>
                      <a:fillRect/>
                    </a:stretch>
                  </pic:blipFill>
                  <pic:spPr bwMode="auto">
                    <a:xfrm>
                      <a:off x="0" y="0"/>
                      <a:ext cx="3257550" cy="2857500"/>
                    </a:xfrm>
                    <a:prstGeom prst="rect">
                      <a:avLst/>
                    </a:prstGeom>
                    <a:noFill/>
                    <a:ln w="9525">
                      <a:noFill/>
                      <a:miter lim="800000"/>
                      <a:headEnd/>
                      <a:tailEnd/>
                    </a:ln>
                  </pic:spPr>
                </pic:pic>
              </a:graphicData>
            </a:graphic>
          </wp:inline>
        </w:drawing>
      </w:r>
      <w:r>
        <w:rPr>
          <w:rFonts w:ascii="Segoe UI" w:hAnsi="Segoe UI" w:cs="Segoe UI"/>
          <w:color w:val="333333"/>
        </w:rPr>
        <w:br/>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by EXTRACT_MIN (Q) Removes 5 because key [5] = 10 which is minimum so u = 5.</w:t>
      </w:r>
    </w:p>
    <w:p w:rsidR="008B529D" w:rsidRDefault="009D67D2" w:rsidP="008B529D">
      <w:pPr>
        <w:jc w:val="both"/>
        <w:rPr>
          <w:rStyle w:val="Hyperlink"/>
          <w:color w:val="008000"/>
          <w:u w:val="none"/>
          <w:bdr w:val="none" w:sz="0" w:space="0" w:color="auto" w:frame="1"/>
        </w:rPr>
      </w:pPr>
      <w:r>
        <w:rPr>
          <w:rFonts w:ascii="Segoe UI" w:hAnsi="Segoe UI" w:cs="Segoe UI"/>
          <w:color w:val="333333"/>
        </w:rPr>
        <w:lastRenderedPageBreak/>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and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is already in heap  </w:t>
      </w:r>
    </w:p>
    <w:p w:rsidR="008B529D" w:rsidRDefault="008B529D" w:rsidP="008B529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Taking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      π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8B529D" w:rsidRDefault="008B529D" w:rsidP="008B529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v) &lt; key [v] then key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8B529D" w:rsidRDefault="008B529D" w:rsidP="008B529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8B529D" w:rsidRDefault="008B529D" w:rsidP="008B529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B529D" w:rsidRDefault="008B529D" w:rsidP="008B529D">
      <w:pPr>
        <w:numPr>
          <w:ilvl w:val="0"/>
          <w:numId w:val="18"/>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date</w:t>
      </w:r>
      <w:proofErr w:type="gramEnd"/>
      <w:r>
        <w:rPr>
          <w:rFonts w:ascii="Segoe UI" w:hAnsi="Segoe UI" w:cs="Segoe UI"/>
          <w:color w:val="000000"/>
          <w:bdr w:val="none" w:sz="0" w:space="0" w:color="auto" w:frame="1"/>
        </w:rPr>
        <w:t> key value and parent of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B529D" w:rsidRDefault="008B529D" w:rsidP="008B529D">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extent cx="6172200" cy="809625"/>
            <wp:effectExtent l="19050" t="0" r="0" b="0"/>
            <wp:docPr id="55" name="Picture 55"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ST Prim's Algorithm"/>
                    <pic:cNvPicPr>
                      <a:picLocks noChangeAspect="1" noChangeArrowheads="1"/>
                    </pic:cNvPicPr>
                  </pic:nvPicPr>
                  <pic:blipFill>
                    <a:blip r:embed="rId33"/>
                    <a:srcRect/>
                    <a:stretch>
                      <a:fillRect/>
                    </a:stretch>
                  </pic:blipFill>
                  <pic:spPr bwMode="auto">
                    <a:xfrm>
                      <a:off x="0" y="0"/>
                      <a:ext cx="6172200" cy="809625"/>
                    </a:xfrm>
                    <a:prstGeom prst="rect">
                      <a:avLst/>
                    </a:prstGeom>
                    <a:noFill/>
                    <a:ln w="9525">
                      <a:noFill/>
                      <a:miter lim="800000"/>
                      <a:headEnd/>
                      <a:tailEnd/>
                    </a:ln>
                  </pic:spPr>
                </pic:pic>
              </a:graphicData>
            </a:graphic>
          </wp:inline>
        </w:drawing>
      </w:r>
      <w:r>
        <w:rPr>
          <w:rFonts w:ascii="Segoe UI" w:hAnsi="Segoe UI" w:cs="Segoe UI"/>
          <w:color w:val="333333"/>
        </w:rPr>
        <w:br/>
      </w:r>
      <w:r>
        <w:rPr>
          <w:noProof/>
        </w:rPr>
        <w:drawing>
          <wp:inline distT="0" distB="0" distL="0" distR="0">
            <wp:extent cx="3257550" cy="2857500"/>
            <wp:effectExtent l="19050" t="0" r="0" b="0"/>
            <wp:docPr id="56" name="Picture 56"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ST Prim's Algorithm"/>
                    <pic:cNvPicPr>
                      <a:picLocks noChangeAspect="1" noChangeArrowheads="1"/>
                    </pic:cNvPicPr>
                  </pic:nvPicPr>
                  <pic:blipFill>
                    <a:blip r:embed="rId32"/>
                    <a:srcRect/>
                    <a:stretch>
                      <a:fillRect/>
                    </a:stretch>
                  </pic:blipFill>
                  <pic:spPr bwMode="auto">
                    <a:xfrm>
                      <a:off x="0" y="0"/>
                      <a:ext cx="3257550" cy="2857500"/>
                    </a:xfrm>
                    <a:prstGeom prst="rect">
                      <a:avLst/>
                    </a:prstGeom>
                    <a:noFill/>
                    <a:ln w="9525">
                      <a:noFill/>
                      <a:miter lim="800000"/>
                      <a:headEnd/>
                      <a:tailEnd/>
                    </a:ln>
                  </pic:spPr>
                </pic:pic>
              </a:graphicData>
            </a:graphic>
          </wp:inline>
        </w:drawing>
      </w:r>
      <w:r>
        <w:rPr>
          <w:rFonts w:ascii="Segoe UI" w:hAnsi="Segoe UI" w:cs="Segoe UI"/>
          <w:color w:val="333333"/>
        </w:rPr>
        <w:br/>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remove 4 because key [4] = 25 which is minimum, so u =4</w:t>
      </w:r>
    </w:p>
    <w:p w:rsidR="008B529D" w:rsidRDefault="009D67D2"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8B529D" w:rsidRDefault="008B529D" w:rsidP="008B529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Key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  </w:t>
      </w:r>
    </w:p>
    <w:p w:rsidR="008B529D" w:rsidRDefault="008B529D" w:rsidP="008B529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22</w:t>
      </w: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8B529D" w:rsidRDefault="008B529D" w:rsidP="008B529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(u, v) &lt; key [v]    w (u, v) &lt; key [v]  </w:t>
      </w:r>
    </w:p>
    <w:p w:rsidR="008B529D" w:rsidRDefault="008B529D" w:rsidP="008B529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Update key value of key [3] as 22 and key [6] as 24.</w:t>
      </w:r>
    </w:p>
    <w:p w:rsidR="008B529D" w:rsidRDefault="008B529D" w:rsidP="008B529D">
      <w:pPr>
        <w:pStyle w:val="NormalWeb"/>
        <w:shd w:val="clear" w:color="auto" w:fill="FFFFFF"/>
        <w:jc w:val="both"/>
        <w:rPr>
          <w:rFonts w:ascii="Segoe UI" w:hAnsi="Segoe UI" w:cs="Segoe UI"/>
          <w:color w:val="333333"/>
        </w:rPr>
      </w:pPr>
      <w:proofErr w:type="gramStart"/>
      <w:r>
        <w:rPr>
          <w:rFonts w:ascii="Segoe UI" w:hAnsi="Segoe UI" w:cs="Segoe UI"/>
          <w:color w:val="333333"/>
        </w:rPr>
        <w:t>And the parent of 3, 6 as 4.</w:t>
      </w:r>
      <w:proofErr w:type="gramEnd"/>
    </w:p>
    <w:p w:rsidR="008B529D" w:rsidRDefault="009D67D2"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π[</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π[</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B529D" w:rsidRDefault="008B529D" w:rsidP="008B529D">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extent cx="6134100" cy="857250"/>
            <wp:effectExtent l="19050" t="0" r="0" b="0"/>
            <wp:docPr id="57" name="Picture 57"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ST Prim's Algorithm"/>
                    <pic:cNvPicPr>
                      <a:picLocks noChangeAspect="1" noChangeArrowheads="1"/>
                    </pic:cNvPicPr>
                  </pic:nvPicPr>
                  <pic:blipFill>
                    <a:blip r:embed="rId34"/>
                    <a:srcRect/>
                    <a:stretch>
                      <a:fillRect/>
                    </a:stretch>
                  </pic:blipFill>
                  <pic:spPr bwMode="auto">
                    <a:xfrm>
                      <a:off x="0" y="0"/>
                      <a:ext cx="6134100" cy="857250"/>
                    </a:xfrm>
                    <a:prstGeom prst="rect">
                      <a:avLst/>
                    </a:prstGeom>
                    <a:noFill/>
                    <a:ln w="9525">
                      <a:noFill/>
                      <a:miter lim="800000"/>
                      <a:headEnd/>
                      <a:tailEnd/>
                    </a:ln>
                  </pic:spPr>
                </pic:pic>
              </a:graphicData>
            </a:graphic>
          </wp:inline>
        </w:drawing>
      </w:r>
    </w:p>
    <w:p w:rsidR="008B529D" w:rsidRDefault="009D67D2" w:rsidP="008B529D">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 EXTRACT_MIN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i.e.  </w:t>
      </w:r>
      <w:r>
        <w:rPr>
          <w:rStyle w:val="number"/>
          <w:rFonts w:ascii="Segoe UI" w:hAnsi="Segoe UI" w:cs="Segoe UI"/>
          <w:color w:val="C00000"/>
          <w:bdr w:val="none" w:sz="0" w:space="0" w:color="auto" w:frame="1"/>
        </w:rPr>
        <w:t>22</w:t>
      </w:r>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remove 3 because key [3] = 22 is minimum so u =3.</w:t>
      </w:r>
    </w:p>
    <w:p w:rsidR="008B529D" w:rsidRDefault="008B529D" w:rsidP="008B529D">
      <w:pPr>
        <w:rPr>
          <w:rFonts w:ascii="Times New Roman" w:hAnsi="Times New Roman" w:cs="Times New Roman"/>
        </w:rPr>
      </w:pPr>
      <w:r>
        <w:rPr>
          <w:noProof/>
        </w:rPr>
        <w:lastRenderedPageBreak/>
        <w:drawing>
          <wp:inline distT="0" distB="0" distL="0" distR="0">
            <wp:extent cx="3038475" cy="2667000"/>
            <wp:effectExtent l="19050" t="0" r="9525" b="0"/>
            <wp:docPr id="58" name="Picture 58"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ST Prim's Algorithm"/>
                    <pic:cNvPicPr>
                      <a:picLocks noChangeAspect="1" noChangeArrowheads="1"/>
                    </pic:cNvPicPr>
                  </pic:nvPicPr>
                  <pic:blipFill>
                    <a:blip r:embed="rId35"/>
                    <a:srcRect/>
                    <a:stretch>
                      <a:fillRect/>
                    </a:stretch>
                  </pic:blipFill>
                  <pic:spPr bwMode="auto">
                    <a:xfrm>
                      <a:off x="0" y="0"/>
                      <a:ext cx="3038475" cy="2667000"/>
                    </a:xfrm>
                    <a:prstGeom prst="rect">
                      <a:avLst/>
                    </a:prstGeom>
                    <a:noFill/>
                    <a:ln w="9525">
                      <a:noFill/>
                      <a:miter lim="800000"/>
                      <a:headEnd/>
                      <a:tailEnd/>
                    </a:ln>
                  </pic:spPr>
                </pic:pic>
              </a:graphicData>
            </a:graphic>
          </wp:inline>
        </w:drawing>
      </w:r>
    </w:p>
    <w:p w:rsidR="008B529D" w:rsidRDefault="009D67D2" w:rsidP="008B529D">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is already in heap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Q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now becomes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8B529D" w:rsidRDefault="008B529D" w:rsidP="008B529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in Q, key [2] = 12, key [6] = 18, key [1] = 28 and parent of 2 and 6 is 3.</w:t>
      </w:r>
    </w:p>
    <w:p w:rsidR="008B529D" w:rsidRDefault="009D67D2"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π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π[</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by EXTRACT_MIN (Q) Removes 2, because key [2] = 12 is minimum.</w:t>
      </w:r>
    </w:p>
    <w:p w:rsidR="008B529D" w:rsidRDefault="008B529D" w:rsidP="008B529D">
      <w:pPr>
        <w:rPr>
          <w:rFonts w:ascii="Times New Roman" w:hAnsi="Times New Roman" w:cs="Times New Roman"/>
        </w:rPr>
      </w:pPr>
      <w:r>
        <w:rPr>
          <w:noProof/>
        </w:rPr>
        <w:lastRenderedPageBreak/>
        <w:drawing>
          <wp:inline distT="0" distB="0" distL="0" distR="0">
            <wp:extent cx="6143625" cy="866775"/>
            <wp:effectExtent l="19050" t="0" r="9525" b="0"/>
            <wp:docPr id="59" name="Picture 59"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ST Prim's Algorithm"/>
                    <pic:cNvPicPr>
                      <a:picLocks noChangeAspect="1" noChangeArrowheads="1"/>
                    </pic:cNvPicPr>
                  </pic:nvPicPr>
                  <pic:blipFill>
                    <a:blip r:embed="rId36"/>
                    <a:srcRect/>
                    <a:stretch>
                      <a:fillRect/>
                    </a:stretch>
                  </pic:blipFill>
                  <pic:spPr bwMode="auto">
                    <a:xfrm>
                      <a:off x="0" y="0"/>
                      <a:ext cx="6143625" cy="866775"/>
                    </a:xfrm>
                    <a:prstGeom prst="rect">
                      <a:avLst/>
                    </a:prstGeom>
                    <a:noFill/>
                    <a:ln w="9525">
                      <a:noFill/>
                      <a:miter lim="800000"/>
                      <a:headEnd/>
                      <a:tailEnd/>
                    </a:ln>
                  </pic:spPr>
                </pic:pic>
              </a:graphicData>
            </a:graphic>
          </wp:inline>
        </w:drawing>
      </w:r>
    </w:p>
    <w:p w:rsidR="008B529D" w:rsidRDefault="009D67D2" w:rsidP="008B529D">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 EXTRACT_MIN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u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Now the root is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is already in a heap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Taking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p>
    <w:p w:rsidR="008B529D" w:rsidRDefault="008B529D" w:rsidP="008B529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So update key value of key [1] as 16 and its parent as 2.</w:t>
      </w:r>
    </w:p>
    <w:p w:rsidR="008B529D" w:rsidRDefault="009D67D2"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π[</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8B529D" w:rsidRDefault="008B529D" w:rsidP="008B529D">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extent cx="6172200" cy="847725"/>
            <wp:effectExtent l="19050" t="0" r="0" b="0"/>
            <wp:docPr id="60" name="Picture 60"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ST Prim's Algorithm"/>
                    <pic:cNvPicPr>
                      <a:picLocks noChangeAspect="1" noChangeArrowheads="1"/>
                    </pic:cNvPicPr>
                  </pic:nvPicPr>
                  <pic:blipFill>
                    <a:blip r:embed="rId37"/>
                    <a:srcRect/>
                    <a:stretch>
                      <a:fillRect/>
                    </a:stretch>
                  </pic:blipFill>
                  <pic:spPr bwMode="auto">
                    <a:xfrm>
                      <a:off x="0" y="0"/>
                      <a:ext cx="6172200" cy="847725"/>
                    </a:xfrm>
                    <a:prstGeom prst="rect">
                      <a:avLst/>
                    </a:prstGeom>
                    <a:noFill/>
                    <a:ln w="9525">
                      <a:noFill/>
                      <a:miter lim="800000"/>
                      <a:headEnd/>
                      <a:tailEnd/>
                    </a:ln>
                  </pic:spPr>
                </pic:pic>
              </a:graphicData>
            </a:graphic>
          </wp:inline>
        </w:drawing>
      </w:r>
      <w:r>
        <w:rPr>
          <w:rFonts w:ascii="Segoe UI" w:hAnsi="Segoe UI" w:cs="Segoe UI"/>
          <w:color w:val="333333"/>
        </w:rPr>
        <w:br/>
      </w:r>
      <w:r>
        <w:rPr>
          <w:noProof/>
        </w:rPr>
        <w:lastRenderedPageBreak/>
        <w:drawing>
          <wp:inline distT="0" distB="0" distL="0" distR="0">
            <wp:extent cx="3038475" cy="2667000"/>
            <wp:effectExtent l="19050" t="0" r="9525" b="0"/>
            <wp:docPr id="61" name="Picture 61"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ST Prim's Algorithm"/>
                    <pic:cNvPicPr>
                      <a:picLocks noChangeAspect="1" noChangeArrowheads="1"/>
                    </pic:cNvPicPr>
                  </pic:nvPicPr>
                  <pic:blipFill>
                    <a:blip r:embed="rId35"/>
                    <a:srcRect/>
                    <a:stretch>
                      <a:fillRect/>
                    </a:stretch>
                  </pic:blipFill>
                  <pic:spPr bwMode="auto">
                    <a:xfrm>
                      <a:off x="0" y="0"/>
                      <a:ext cx="3038475" cy="2667000"/>
                    </a:xfrm>
                    <a:prstGeom prst="rect">
                      <a:avLst/>
                    </a:prstGeom>
                    <a:noFill/>
                    <a:ln w="9525">
                      <a:noFill/>
                      <a:miter lim="800000"/>
                      <a:headEnd/>
                      <a:tailEnd/>
                    </a:ln>
                  </pic:spPr>
                </pic:pic>
              </a:graphicData>
            </a:graphic>
          </wp:inline>
        </w:drawing>
      </w:r>
      <w:r>
        <w:rPr>
          <w:rFonts w:ascii="Segoe UI" w:hAnsi="Segoe UI" w:cs="Segoe UI"/>
          <w:color w:val="333333"/>
        </w:rPr>
        <w:br/>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by EXTRACT_MIN (Q) Removes 1 because key [1] = 16 is minimum.</w:t>
      </w:r>
    </w:p>
    <w:p w:rsidR="008B529D" w:rsidRDefault="009D67D2"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8B529D" w:rsidRDefault="008B529D" w:rsidP="008B529D">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and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are already in heap.  </w:t>
      </w:r>
    </w:p>
    <w:p w:rsidR="008B529D" w:rsidRDefault="008B529D" w:rsidP="008B529D">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Taking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8B529D" w:rsidRDefault="008B529D" w:rsidP="008B529D">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14</w:t>
      </w:r>
      <w:r>
        <w:rPr>
          <w:rFonts w:ascii="Segoe UI" w:hAnsi="Segoe UI" w:cs="Segoe UI"/>
          <w:color w:val="000000"/>
          <w:bdr w:val="none" w:sz="0" w:space="0" w:color="auto" w:frame="1"/>
        </w:rPr>
        <w:t>  </w:t>
      </w:r>
    </w:p>
    <w:p w:rsidR="008B529D" w:rsidRDefault="008B529D" w:rsidP="008B529D">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&lt; key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Update key value of 6 as 14 and its parent as 1.</w:t>
      </w:r>
    </w:p>
    <w:p w:rsidR="008B529D" w:rsidRDefault="009D67D2"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Π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Default="008B529D" w:rsidP="008B529D">
      <w:pPr>
        <w:spacing w:line="240" w:lineRule="auto"/>
        <w:rPr>
          <w:rFonts w:ascii="Times New Roman" w:hAnsi="Times New Roman" w:cs="Times New Roman"/>
        </w:rPr>
      </w:pPr>
      <w:r>
        <w:rPr>
          <w:rFonts w:ascii="Segoe UI" w:hAnsi="Segoe UI" w:cs="Segoe UI"/>
          <w:color w:val="333333"/>
        </w:rPr>
        <w:lastRenderedPageBreak/>
        <w:br/>
      </w:r>
      <w:r>
        <w:rPr>
          <w:noProof/>
        </w:rPr>
        <w:drawing>
          <wp:inline distT="0" distB="0" distL="0" distR="0">
            <wp:extent cx="6143625" cy="828675"/>
            <wp:effectExtent l="19050" t="0" r="9525" b="0"/>
            <wp:docPr id="62" name="Picture 62"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ST Prim's Algorithm"/>
                    <pic:cNvPicPr>
                      <a:picLocks noChangeAspect="1" noChangeArrowheads="1"/>
                    </pic:cNvPicPr>
                  </pic:nvPicPr>
                  <pic:blipFill>
                    <a:blip r:embed="rId38"/>
                    <a:srcRect/>
                    <a:stretch>
                      <a:fillRect/>
                    </a:stretch>
                  </pic:blipFill>
                  <pic:spPr bwMode="auto">
                    <a:xfrm>
                      <a:off x="0" y="0"/>
                      <a:ext cx="6143625" cy="828675"/>
                    </a:xfrm>
                    <a:prstGeom prst="rect">
                      <a:avLst/>
                    </a:prstGeom>
                    <a:noFill/>
                    <a:ln w="9525">
                      <a:noFill/>
                      <a:miter lim="800000"/>
                      <a:headEnd/>
                      <a:tailEnd/>
                    </a:ln>
                  </pic:spPr>
                </pic:pic>
              </a:graphicData>
            </a:graphic>
          </wp:inline>
        </w:drawing>
      </w:r>
      <w:r>
        <w:rPr>
          <w:rFonts w:ascii="Segoe UI" w:hAnsi="Segoe UI" w:cs="Segoe UI"/>
          <w:color w:val="333333"/>
        </w:rPr>
        <w:br/>
      </w:r>
    </w:p>
    <w:p w:rsidR="008B529D" w:rsidRDefault="008B529D" w:rsidP="008B529D">
      <w:pPr>
        <w:pStyle w:val="NormalWeb"/>
        <w:shd w:val="clear" w:color="auto" w:fill="FFFFFF"/>
        <w:jc w:val="both"/>
        <w:rPr>
          <w:rFonts w:ascii="Segoe UI" w:hAnsi="Segoe UI" w:cs="Segoe UI"/>
          <w:color w:val="333333"/>
        </w:rPr>
      </w:pPr>
      <w:r>
        <w:rPr>
          <w:rFonts w:ascii="Segoe UI" w:hAnsi="Segoe UI" w:cs="Segoe UI"/>
          <w:color w:val="333333"/>
        </w:rPr>
        <w:t>Now all the vertices have been spanned, Using above the table we get Minimum Spanning Tree.</w:t>
      </w:r>
    </w:p>
    <w:p w:rsidR="008B529D" w:rsidRDefault="009D67D2" w:rsidP="008B529D">
      <w:pPr>
        <w:jc w:val="both"/>
        <w:rPr>
          <w:rStyle w:val="Hyperlink"/>
          <w:color w:val="008000"/>
          <w:u w:val="none"/>
          <w:bdr w:val="none" w:sz="0" w:space="0" w:color="auto" w:frame="1"/>
        </w:rPr>
      </w:pP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8B529D">
        <w:rPr>
          <w:rFonts w:ascii="Segoe UI" w:hAnsi="Segoe UI" w:cs="Segoe UI"/>
          <w:color w:val="333333"/>
        </w:rPr>
        <w:instrText xml:space="preserve"> HYPERLINK "https://www.javatpoint.com/prims-minimum-spanning-tree-algorithm" </w:instrText>
      </w:r>
      <w:r>
        <w:rPr>
          <w:rFonts w:ascii="Segoe UI" w:hAnsi="Segoe UI" w:cs="Segoe UI"/>
          <w:color w:val="333333"/>
        </w:rPr>
        <w:fldChar w:fldCharType="separate"/>
      </w:r>
    </w:p>
    <w:p w:rsidR="008B529D" w:rsidRDefault="009D67D2" w:rsidP="008B529D">
      <w:pPr>
        <w:jc w:val="both"/>
        <w:rPr>
          <w:color w:val="333333"/>
        </w:rPr>
      </w:pPr>
      <w:r>
        <w:rPr>
          <w:rFonts w:ascii="Segoe UI" w:hAnsi="Segoe UI" w:cs="Segoe UI"/>
          <w:color w:val="333333"/>
        </w:rPr>
        <w:fldChar w:fldCharType="end"/>
      </w:r>
    </w:p>
    <w:p w:rsidR="008B529D" w:rsidRDefault="008B529D" w:rsidP="008B529D">
      <w:pPr>
        <w:numPr>
          <w:ilvl w:val="0"/>
          <w:numId w:val="28"/>
        </w:numPr>
        <w:spacing w:after="0" w:line="375" w:lineRule="atLeast"/>
        <w:ind w:left="0"/>
        <w:jc w:val="both"/>
        <w:rPr>
          <w:rFonts w:ascii="Segoe UI" w:hAnsi="Segoe UI" w:cs="Segoe UI"/>
          <w:color w:val="000000"/>
        </w:rPr>
      </w:pP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B529D" w:rsidRDefault="008B529D" w:rsidP="008B529D">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[Because Π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Π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B529D" w:rsidRPr="00101195" w:rsidRDefault="008B529D" w:rsidP="0010119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101195" w:rsidRDefault="00101195" w:rsidP="00101195"/>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b/>
          <w:bCs/>
          <w:color w:val="333333"/>
          <w:sz w:val="24"/>
          <w:szCs w:val="24"/>
        </w:rPr>
        <w:t>Thus the final spanning Tree is</w:t>
      </w:r>
    </w:p>
    <w:p w:rsidR="008B529D" w:rsidRPr="008B529D" w:rsidRDefault="008B529D" w:rsidP="008B52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8475" cy="2667000"/>
            <wp:effectExtent l="19050" t="0" r="9525" b="0"/>
            <wp:docPr id="75" name="Picture 75"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ST Prim's Algorithm"/>
                    <pic:cNvPicPr>
                      <a:picLocks noChangeAspect="1" noChangeArrowheads="1"/>
                    </pic:cNvPicPr>
                  </pic:nvPicPr>
                  <pic:blipFill>
                    <a:blip r:embed="rId39"/>
                    <a:srcRect/>
                    <a:stretch>
                      <a:fillRect/>
                    </a:stretch>
                  </pic:blipFill>
                  <pic:spPr bwMode="auto">
                    <a:xfrm>
                      <a:off x="0" y="0"/>
                      <a:ext cx="3038475" cy="2667000"/>
                    </a:xfrm>
                    <a:prstGeom prst="rect">
                      <a:avLst/>
                    </a:prstGeom>
                    <a:noFill/>
                    <a:ln w="9525">
                      <a:noFill/>
                      <a:miter lim="800000"/>
                      <a:headEnd/>
                      <a:tailEnd/>
                    </a:ln>
                  </pic:spPr>
                </pic:pic>
              </a:graphicData>
            </a:graphic>
          </wp:inline>
        </w:drawing>
      </w: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r w:rsidRPr="008B529D">
        <w:rPr>
          <w:rFonts w:ascii="Segoe UI" w:eastAsia="Times New Roman" w:hAnsi="Segoe UI" w:cs="Segoe UI"/>
          <w:b/>
          <w:bCs/>
          <w:color w:val="333333"/>
          <w:sz w:val="24"/>
          <w:szCs w:val="24"/>
        </w:rPr>
        <w:lastRenderedPageBreak/>
        <w:t>Total Cost = 10 + 25 + 22 + 12 + 16 + 14 = 99</w:t>
      </w: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p>
    <w:p w:rsidR="008B529D" w:rsidRPr="008B529D" w:rsidRDefault="008B529D" w:rsidP="008B52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B529D">
        <w:rPr>
          <w:rFonts w:ascii="Helvetica" w:eastAsia="Times New Roman" w:hAnsi="Helvetica" w:cs="Helvetica"/>
          <w:color w:val="610B38"/>
          <w:kern w:val="36"/>
          <w:sz w:val="44"/>
          <w:szCs w:val="44"/>
        </w:rPr>
        <w:t>Single Source Shortest Paths</w:t>
      </w:r>
    </w:p>
    <w:p w:rsidR="008B529D" w:rsidRPr="008B529D" w:rsidRDefault="008B529D" w:rsidP="008B52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529D">
        <w:rPr>
          <w:rFonts w:ascii="Helvetica" w:eastAsia="Times New Roman" w:hAnsi="Helvetica" w:cs="Helvetica"/>
          <w:color w:val="610B38"/>
          <w:sz w:val="38"/>
          <w:szCs w:val="38"/>
        </w:rPr>
        <w:t>Introduction:</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In a </w:t>
      </w:r>
      <w:r w:rsidRPr="008B529D">
        <w:rPr>
          <w:rFonts w:ascii="Segoe UI" w:eastAsia="Times New Roman" w:hAnsi="Segoe UI" w:cs="Segoe UI"/>
          <w:b/>
          <w:bCs/>
          <w:color w:val="333333"/>
          <w:sz w:val="24"/>
          <w:szCs w:val="24"/>
        </w:rPr>
        <w:t>shortest- paths problem</w:t>
      </w:r>
      <w:r w:rsidRPr="008B529D">
        <w:rPr>
          <w:rFonts w:ascii="Segoe UI" w:eastAsia="Times New Roman" w:hAnsi="Segoe UI" w:cs="Segoe UI"/>
          <w:color w:val="333333"/>
          <w:sz w:val="24"/>
          <w:szCs w:val="24"/>
        </w:rPr>
        <w:t>, we are given a weighted, directed graphs G = (V, E), with weight function </w:t>
      </w:r>
      <w:r w:rsidRPr="008B529D">
        <w:rPr>
          <w:rFonts w:ascii="Segoe UI" w:eastAsia="Times New Roman" w:hAnsi="Segoe UI" w:cs="Segoe UI"/>
          <w:b/>
          <w:bCs/>
          <w:color w:val="333333"/>
          <w:sz w:val="24"/>
          <w:szCs w:val="24"/>
        </w:rPr>
        <w:t>w: E → R</w:t>
      </w:r>
      <w:r w:rsidRPr="008B529D">
        <w:rPr>
          <w:rFonts w:ascii="Segoe UI" w:eastAsia="Times New Roman" w:hAnsi="Segoe UI" w:cs="Segoe UI"/>
          <w:color w:val="333333"/>
          <w:sz w:val="24"/>
          <w:szCs w:val="24"/>
        </w:rPr>
        <w:t> mapping edges to real-valued weights. The weight of path p = (v</w:t>
      </w:r>
      <w:r w:rsidRPr="008B529D">
        <w:rPr>
          <w:rFonts w:ascii="Segoe UI" w:eastAsia="Times New Roman" w:hAnsi="Segoe UI" w:cs="Segoe UI"/>
          <w:color w:val="333333"/>
          <w:sz w:val="24"/>
          <w:szCs w:val="24"/>
          <w:vertAlign w:val="subscript"/>
        </w:rPr>
        <w:t>0</w:t>
      </w:r>
      <w:proofErr w:type="gramStart"/>
      <w:r w:rsidRPr="008B529D">
        <w:rPr>
          <w:rFonts w:ascii="Segoe UI" w:eastAsia="Times New Roman" w:hAnsi="Segoe UI" w:cs="Segoe UI"/>
          <w:color w:val="333333"/>
          <w:sz w:val="24"/>
          <w:szCs w:val="24"/>
        </w:rPr>
        <w:t>,v</w:t>
      </w:r>
      <w:r w:rsidRPr="008B529D">
        <w:rPr>
          <w:rFonts w:ascii="Segoe UI" w:eastAsia="Times New Roman" w:hAnsi="Segoe UI" w:cs="Segoe UI"/>
          <w:color w:val="333333"/>
          <w:sz w:val="24"/>
          <w:szCs w:val="24"/>
          <w:vertAlign w:val="subscript"/>
        </w:rPr>
        <w:t>1</w:t>
      </w:r>
      <w:proofErr w:type="gramEnd"/>
      <w:r w:rsidRPr="008B529D">
        <w:rPr>
          <w:rFonts w:ascii="Segoe UI" w:eastAsia="Times New Roman" w:hAnsi="Segoe UI" w:cs="Segoe UI"/>
          <w:color w:val="333333"/>
          <w:sz w:val="24"/>
          <w:szCs w:val="24"/>
        </w:rPr>
        <w:t xml:space="preserve">,..... </w:t>
      </w:r>
      <w:proofErr w:type="spellStart"/>
      <w:r w:rsidRPr="008B529D">
        <w:rPr>
          <w:rFonts w:ascii="Segoe UI" w:eastAsia="Times New Roman" w:hAnsi="Segoe UI" w:cs="Segoe UI"/>
          <w:color w:val="333333"/>
          <w:sz w:val="24"/>
          <w:szCs w:val="24"/>
        </w:rPr>
        <w:t>v</w:t>
      </w:r>
      <w:r w:rsidRPr="008B529D">
        <w:rPr>
          <w:rFonts w:ascii="Segoe UI" w:eastAsia="Times New Roman" w:hAnsi="Segoe UI" w:cs="Segoe UI"/>
          <w:color w:val="333333"/>
          <w:sz w:val="24"/>
          <w:szCs w:val="24"/>
          <w:vertAlign w:val="subscript"/>
        </w:rPr>
        <w:t>k</w:t>
      </w:r>
      <w:proofErr w:type="spellEnd"/>
      <w:r w:rsidRPr="008B529D">
        <w:rPr>
          <w:rFonts w:ascii="Segoe UI" w:eastAsia="Times New Roman" w:hAnsi="Segoe UI" w:cs="Segoe UI"/>
          <w:color w:val="333333"/>
          <w:sz w:val="24"/>
          <w:szCs w:val="24"/>
        </w:rPr>
        <w:t>) is the total of the weights of its constituent edges:</w:t>
      </w:r>
    </w:p>
    <w:p w:rsidR="008B529D" w:rsidRPr="008B529D" w:rsidRDefault="008B529D" w:rsidP="008B52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276225"/>
            <wp:effectExtent l="19050" t="0" r="0" b="0"/>
            <wp:docPr id="77" name="Picture 77" descr="Single Source Shortest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ingle Source Shortest Paths"/>
                    <pic:cNvPicPr>
                      <a:picLocks noChangeAspect="1" noChangeArrowheads="1"/>
                    </pic:cNvPicPr>
                  </pic:nvPicPr>
                  <pic:blipFill>
                    <a:blip r:embed="rId40"/>
                    <a:srcRect/>
                    <a:stretch>
                      <a:fillRect/>
                    </a:stretch>
                  </pic:blipFill>
                  <pic:spPr bwMode="auto">
                    <a:xfrm>
                      <a:off x="0" y="0"/>
                      <a:ext cx="1752600" cy="276225"/>
                    </a:xfrm>
                    <a:prstGeom prst="rect">
                      <a:avLst/>
                    </a:prstGeom>
                    <a:noFill/>
                    <a:ln w="9525">
                      <a:noFill/>
                      <a:miter lim="800000"/>
                      <a:headEnd/>
                      <a:tailEnd/>
                    </a:ln>
                  </pic:spPr>
                </pic:pic>
              </a:graphicData>
            </a:graphic>
          </wp:inline>
        </w:drawing>
      </w:r>
      <w:r w:rsidRPr="008B529D">
        <w:rPr>
          <w:rFonts w:ascii="Segoe UI" w:eastAsia="Times New Roman" w:hAnsi="Segoe UI" w:cs="Segoe UI"/>
          <w:color w:val="333333"/>
          <w:sz w:val="24"/>
          <w:szCs w:val="24"/>
        </w:rPr>
        <w:br/>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 xml:space="preserve">We define the shortest - path weight from u to v by </w:t>
      </w:r>
      <w:proofErr w:type="gramStart"/>
      <w:r w:rsidRPr="008B529D">
        <w:rPr>
          <w:rFonts w:ascii="Segoe UI" w:eastAsia="Times New Roman" w:hAnsi="Segoe UI" w:cs="Segoe UI"/>
          <w:color w:val="333333"/>
          <w:sz w:val="24"/>
          <w:szCs w:val="24"/>
        </w:rPr>
        <w:t>δ(</w:t>
      </w:r>
      <w:proofErr w:type="spellStart"/>
      <w:proofErr w:type="gramEnd"/>
      <w:r w:rsidRPr="008B529D">
        <w:rPr>
          <w:rFonts w:ascii="Segoe UI" w:eastAsia="Times New Roman" w:hAnsi="Segoe UI" w:cs="Segoe UI"/>
          <w:color w:val="333333"/>
          <w:sz w:val="24"/>
          <w:szCs w:val="24"/>
        </w:rPr>
        <w:t>u,v</w:t>
      </w:r>
      <w:proofErr w:type="spellEnd"/>
      <w:r w:rsidRPr="008B529D">
        <w:rPr>
          <w:rFonts w:ascii="Segoe UI" w:eastAsia="Times New Roman" w:hAnsi="Segoe UI" w:cs="Segoe UI"/>
          <w:color w:val="333333"/>
          <w:sz w:val="24"/>
          <w:szCs w:val="24"/>
        </w:rPr>
        <w:t xml:space="preserve">) = min (w (p): </w:t>
      </w:r>
      <w:proofErr w:type="spellStart"/>
      <w:r w:rsidRPr="008B529D">
        <w:rPr>
          <w:rFonts w:ascii="Segoe UI" w:eastAsia="Times New Roman" w:hAnsi="Segoe UI" w:cs="Segoe UI"/>
          <w:color w:val="333333"/>
          <w:sz w:val="24"/>
          <w:szCs w:val="24"/>
        </w:rPr>
        <w:t>u→v</w:t>
      </w:r>
      <w:proofErr w:type="spellEnd"/>
      <w:r w:rsidRPr="008B529D">
        <w:rPr>
          <w:rFonts w:ascii="Segoe UI" w:eastAsia="Times New Roman" w:hAnsi="Segoe UI" w:cs="Segoe UI"/>
          <w:color w:val="333333"/>
          <w:sz w:val="24"/>
          <w:szCs w:val="24"/>
        </w:rPr>
        <w:t>), if there is a path from u to v, and δ(</w:t>
      </w:r>
      <w:proofErr w:type="spellStart"/>
      <w:r w:rsidRPr="008B529D">
        <w:rPr>
          <w:rFonts w:ascii="Segoe UI" w:eastAsia="Times New Roman" w:hAnsi="Segoe UI" w:cs="Segoe UI"/>
          <w:color w:val="333333"/>
          <w:sz w:val="24"/>
          <w:szCs w:val="24"/>
        </w:rPr>
        <w:t>u,v</w:t>
      </w:r>
      <w:proofErr w:type="spellEnd"/>
      <w:r w:rsidRPr="008B529D">
        <w:rPr>
          <w:rFonts w:ascii="Segoe UI" w:eastAsia="Times New Roman" w:hAnsi="Segoe UI" w:cs="Segoe UI"/>
          <w:color w:val="333333"/>
          <w:sz w:val="24"/>
          <w:szCs w:val="24"/>
        </w:rPr>
        <w:t>)= ∞, otherwise.</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The </w:t>
      </w:r>
      <w:r w:rsidRPr="008B529D">
        <w:rPr>
          <w:rFonts w:ascii="Segoe UI" w:eastAsia="Times New Roman" w:hAnsi="Segoe UI" w:cs="Segoe UI"/>
          <w:b/>
          <w:bCs/>
          <w:color w:val="333333"/>
          <w:sz w:val="24"/>
          <w:szCs w:val="24"/>
        </w:rPr>
        <w:t>shortest path</w:t>
      </w:r>
      <w:r w:rsidRPr="008B529D">
        <w:rPr>
          <w:rFonts w:ascii="Segoe UI" w:eastAsia="Times New Roman" w:hAnsi="Segoe UI" w:cs="Segoe UI"/>
          <w:color w:val="333333"/>
          <w:sz w:val="24"/>
          <w:szCs w:val="24"/>
        </w:rPr>
        <w:t> from vertex s to vertex t is then defined as any path p with weight w (p) = δ(</w:t>
      </w:r>
      <w:proofErr w:type="spellStart"/>
      <w:r w:rsidRPr="008B529D">
        <w:rPr>
          <w:rFonts w:ascii="Segoe UI" w:eastAsia="Times New Roman" w:hAnsi="Segoe UI" w:cs="Segoe UI"/>
          <w:color w:val="333333"/>
          <w:sz w:val="24"/>
          <w:szCs w:val="24"/>
        </w:rPr>
        <w:t>s</w:t>
      </w:r>
      <w:proofErr w:type="gramStart"/>
      <w:r w:rsidRPr="008B529D">
        <w:rPr>
          <w:rFonts w:ascii="Segoe UI" w:eastAsia="Times New Roman" w:hAnsi="Segoe UI" w:cs="Segoe UI"/>
          <w:color w:val="333333"/>
          <w:sz w:val="24"/>
          <w:szCs w:val="24"/>
        </w:rPr>
        <w:t>,t</w:t>
      </w:r>
      <w:proofErr w:type="spellEnd"/>
      <w:proofErr w:type="gramEnd"/>
      <w:r w:rsidRPr="008B529D">
        <w:rPr>
          <w:rFonts w:ascii="Segoe UI" w:eastAsia="Times New Roman" w:hAnsi="Segoe UI" w:cs="Segoe UI"/>
          <w:color w:val="333333"/>
          <w:sz w:val="24"/>
          <w:szCs w:val="24"/>
        </w:rPr>
        <w:t>).</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The </w:t>
      </w:r>
      <w:r w:rsidRPr="008B529D">
        <w:rPr>
          <w:rFonts w:ascii="Segoe UI" w:eastAsia="Times New Roman" w:hAnsi="Segoe UI" w:cs="Segoe UI"/>
          <w:b/>
          <w:bCs/>
          <w:color w:val="333333"/>
          <w:sz w:val="24"/>
          <w:szCs w:val="24"/>
        </w:rPr>
        <w:t>breadth-first- search algorithm</w:t>
      </w:r>
      <w:r w:rsidRPr="008B529D">
        <w:rPr>
          <w:rFonts w:ascii="Segoe UI" w:eastAsia="Times New Roman" w:hAnsi="Segoe UI" w:cs="Segoe UI"/>
          <w:color w:val="333333"/>
          <w:sz w:val="24"/>
          <w:szCs w:val="24"/>
        </w:rPr>
        <w:t xml:space="preserve"> is the shortest path algorithm that works on </w:t>
      </w:r>
      <w:proofErr w:type="spellStart"/>
      <w:r w:rsidRPr="008B529D">
        <w:rPr>
          <w:rFonts w:ascii="Segoe UI" w:eastAsia="Times New Roman" w:hAnsi="Segoe UI" w:cs="Segoe UI"/>
          <w:color w:val="333333"/>
          <w:sz w:val="24"/>
          <w:szCs w:val="24"/>
        </w:rPr>
        <w:t>unweighted</w:t>
      </w:r>
      <w:proofErr w:type="spellEnd"/>
      <w:r w:rsidRPr="008B529D">
        <w:rPr>
          <w:rFonts w:ascii="Segoe UI" w:eastAsia="Times New Roman" w:hAnsi="Segoe UI" w:cs="Segoe UI"/>
          <w:color w:val="333333"/>
          <w:sz w:val="24"/>
          <w:szCs w:val="24"/>
        </w:rPr>
        <w:t xml:space="preserve"> graphs, that is, graphs in which each edge can be considered to have unit weight.</w:t>
      </w:r>
    </w:p>
    <w:p w:rsidR="008B529D" w:rsidRPr="008B529D" w:rsidRDefault="008B529D" w:rsidP="008B529D">
      <w:pPr>
        <w:spacing w:after="0" w:line="240" w:lineRule="auto"/>
        <w:jc w:val="center"/>
        <w:textAlignment w:val="baseline"/>
        <w:rPr>
          <w:rFonts w:ascii="inherit" w:eastAsia="Times New Roman" w:hAnsi="inherit" w:cs="Times New Roman"/>
          <w:color w:val="FFFFFF"/>
          <w:sz w:val="20"/>
          <w:szCs w:val="20"/>
        </w:rPr>
      </w:pPr>
      <w:r w:rsidRPr="008B529D">
        <w:rPr>
          <w:rFonts w:ascii="inherit" w:eastAsia="Times New Roman" w:hAnsi="inherit" w:cs="Times New Roman"/>
          <w:color w:val="FFFFFF"/>
          <w:sz w:val="20"/>
          <w:szCs w:val="20"/>
        </w:rPr>
        <w:t>13.8M</w:t>
      </w:r>
    </w:p>
    <w:p w:rsidR="008B529D" w:rsidRPr="008B529D" w:rsidRDefault="008B529D" w:rsidP="008B529D">
      <w:pPr>
        <w:spacing w:after="0" w:line="240" w:lineRule="auto"/>
        <w:jc w:val="center"/>
        <w:textAlignment w:val="baseline"/>
        <w:rPr>
          <w:rFonts w:ascii="inherit" w:eastAsia="Times New Roman" w:hAnsi="inherit" w:cs="Times New Roman"/>
          <w:color w:val="FFFFFF"/>
          <w:sz w:val="20"/>
          <w:szCs w:val="20"/>
        </w:rPr>
      </w:pPr>
      <w:r w:rsidRPr="008B529D">
        <w:rPr>
          <w:rFonts w:ascii="inherit" w:eastAsia="Times New Roman" w:hAnsi="inherit" w:cs="Times New Roman"/>
          <w:color w:val="FFFFFF"/>
          <w:sz w:val="20"/>
          <w:szCs w:val="20"/>
        </w:rPr>
        <w:t>275</w:t>
      </w:r>
    </w:p>
    <w:p w:rsidR="008B529D" w:rsidRPr="008B529D" w:rsidRDefault="008B529D" w:rsidP="008B529D">
      <w:pPr>
        <w:spacing w:after="150" w:line="240" w:lineRule="auto"/>
        <w:jc w:val="center"/>
        <w:textAlignment w:val="baseline"/>
        <w:rPr>
          <w:rFonts w:ascii="inherit" w:eastAsia="Times New Roman" w:hAnsi="inherit" w:cs="Times New Roman"/>
          <w:color w:val="FFFFFF"/>
          <w:sz w:val="21"/>
          <w:szCs w:val="21"/>
        </w:rPr>
      </w:pPr>
      <w:r w:rsidRPr="008B529D">
        <w:rPr>
          <w:rFonts w:ascii="inherit" w:eastAsia="Times New Roman" w:hAnsi="inherit" w:cs="Times New Roman"/>
          <w:color w:val="FFFFFF"/>
          <w:sz w:val="21"/>
          <w:szCs w:val="21"/>
        </w:rPr>
        <w:t>Java Try Catch</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In a </w:t>
      </w:r>
      <w:r w:rsidRPr="008B529D">
        <w:rPr>
          <w:rFonts w:ascii="Segoe UI" w:eastAsia="Times New Roman" w:hAnsi="Segoe UI" w:cs="Segoe UI"/>
          <w:b/>
          <w:bCs/>
          <w:color w:val="333333"/>
          <w:sz w:val="24"/>
          <w:szCs w:val="24"/>
        </w:rPr>
        <w:t>Single Source Shortest Paths Problem</w:t>
      </w:r>
      <w:r w:rsidRPr="008B529D">
        <w:rPr>
          <w:rFonts w:ascii="Segoe UI" w:eastAsia="Times New Roman" w:hAnsi="Segoe UI" w:cs="Segoe UI"/>
          <w:color w:val="333333"/>
          <w:sz w:val="24"/>
          <w:szCs w:val="24"/>
        </w:rPr>
        <w:t xml:space="preserve">, we are given a Graph G = (V, E), we want to find the shortest path from a given source vertex s </w:t>
      </w:r>
      <w:r w:rsidRPr="008B529D">
        <w:rPr>
          <w:rFonts w:ascii="Cambria Math" w:eastAsia="Times New Roman" w:hAnsi="Cambria Math" w:cs="Cambria Math"/>
          <w:color w:val="333333"/>
          <w:sz w:val="24"/>
          <w:szCs w:val="24"/>
        </w:rPr>
        <w:t>∈</w:t>
      </w:r>
      <w:r w:rsidRPr="008B529D">
        <w:rPr>
          <w:rFonts w:ascii="Segoe UI" w:eastAsia="Times New Roman" w:hAnsi="Segoe UI" w:cs="Segoe UI"/>
          <w:color w:val="333333"/>
          <w:sz w:val="24"/>
          <w:szCs w:val="24"/>
        </w:rPr>
        <w:t xml:space="preserve"> V to every vertex v </w:t>
      </w:r>
      <w:r w:rsidRPr="008B529D">
        <w:rPr>
          <w:rFonts w:ascii="Cambria Math" w:eastAsia="Times New Roman" w:hAnsi="Cambria Math" w:cs="Cambria Math"/>
          <w:color w:val="333333"/>
          <w:sz w:val="24"/>
          <w:szCs w:val="24"/>
        </w:rPr>
        <w:t>∈</w:t>
      </w:r>
      <w:r w:rsidRPr="008B529D">
        <w:rPr>
          <w:rFonts w:ascii="Segoe UI" w:eastAsia="Times New Roman" w:hAnsi="Segoe UI" w:cs="Segoe UI"/>
          <w:color w:val="333333"/>
          <w:sz w:val="24"/>
          <w:szCs w:val="24"/>
        </w:rPr>
        <w:t xml:space="preserve"> V.</w:t>
      </w:r>
    </w:p>
    <w:p w:rsidR="008B529D" w:rsidRPr="008B529D" w:rsidRDefault="008B529D" w:rsidP="008B52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529D">
        <w:rPr>
          <w:rFonts w:ascii="Helvetica" w:eastAsia="Times New Roman" w:hAnsi="Helvetica" w:cs="Helvetica"/>
          <w:color w:val="610B38"/>
          <w:sz w:val="38"/>
          <w:szCs w:val="38"/>
        </w:rPr>
        <w:t>Variants:</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There are some variants of the shortest path problem.</w:t>
      </w:r>
    </w:p>
    <w:p w:rsidR="008B529D" w:rsidRPr="008B529D" w:rsidRDefault="008B529D" w:rsidP="008B529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B529D">
        <w:rPr>
          <w:rFonts w:ascii="Segoe UI" w:eastAsia="Times New Roman" w:hAnsi="Segoe UI" w:cs="Segoe UI"/>
          <w:b/>
          <w:bCs/>
          <w:color w:val="000000"/>
          <w:sz w:val="24"/>
          <w:szCs w:val="24"/>
        </w:rPr>
        <w:t>Single- destination shortest - paths problem:</w:t>
      </w:r>
      <w:r w:rsidRPr="008B529D">
        <w:rPr>
          <w:rFonts w:ascii="Segoe UI" w:eastAsia="Times New Roman" w:hAnsi="Segoe UI" w:cs="Segoe UI"/>
          <w:color w:val="000000"/>
          <w:sz w:val="24"/>
          <w:szCs w:val="24"/>
        </w:rPr>
        <w:t xml:space="preserve"> Find the shortest path to a given destination vertex t from every vertex v. By shift the direction of each edge in the </w:t>
      </w:r>
      <w:r w:rsidRPr="008B529D">
        <w:rPr>
          <w:rFonts w:ascii="Segoe UI" w:eastAsia="Times New Roman" w:hAnsi="Segoe UI" w:cs="Segoe UI"/>
          <w:color w:val="000000"/>
          <w:sz w:val="24"/>
          <w:szCs w:val="24"/>
        </w:rPr>
        <w:lastRenderedPageBreak/>
        <w:t xml:space="preserve">graph, we can shorten this problem to a single - source </w:t>
      </w:r>
      <w:proofErr w:type="gramStart"/>
      <w:r w:rsidRPr="008B529D">
        <w:rPr>
          <w:rFonts w:ascii="Segoe UI" w:eastAsia="Times New Roman" w:hAnsi="Segoe UI" w:cs="Segoe UI"/>
          <w:color w:val="000000"/>
          <w:sz w:val="24"/>
          <w:szCs w:val="24"/>
        </w:rPr>
        <w:t>problem</w:t>
      </w:r>
      <w:r w:rsidR="00DB2527">
        <w:rPr>
          <w:rFonts w:ascii="Segoe UI" w:eastAsia="Times New Roman" w:hAnsi="Segoe UI" w:cs="Segoe UI"/>
          <w:color w:val="000000"/>
          <w:sz w:val="24"/>
          <w:szCs w:val="24"/>
        </w:rPr>
        <w:t xml:space="preserve">  (</w:t>
      </w:r>
      <w:proofErr w:type="gramEnd"/>
      <w:r w:rsidR="00DB2527">
        <w:rPr>
          <w:rFonts w:ascii="Segoe UI" w:eastAsia="Times New Roman" w:hAnsi="Segoe UI" w:cs="Segoe UI"/>
          <w:color w:val="000000"/>
          <w:sz w:val="24"/>
          <w:szCs w:val="24"/>
        </w:rPr>
        <w:t>DIJKASTRA OR BELLMENFORD)</w:t>
      </w:r>
      <w:r w:rsidRPr="008B529D">
        <w:rPr>
          <w:rFonts w:ascii="Segoe UI" w:eastAsia="Times New Roman" w:hAnsi="Segoe UI" w:cs="Segoe UI"/>
          <w:color w:val="000000"/>
          <w:sz w:val="24"/>
          <w:szCs w:val="24"/>
        </w:rPr>
        <w:t>.</w:t>
      </w:r>
    </w:p>
    <w:p w:rsidR="008B529D" w:rsidRPr="008B529D" w:rsidRDefault="008B529D" w:rsidP="008B529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B529D">
        <w:rPr>
          <w:rFonts w:ascii="Segoe UI" w:eastAsia="Times New Roman" w:hAnsi="Segoe UI" w:cs="Segoe UI"/>
          <w:b/>
          <w:bCs/>
          <w:color w:val="000000"/>
          <w:sz w:val="24"/>
          <w:szCs w:val="24"/>
        </w:rPr>
        <w:t>Single - pair shortest - path problem:</w:t>
      </w:r>
      <w:r w:rsidRPr="008B529D">
        <w:rPr>
          <w:rFonts w:ascii="Segoe UI" w:eastAsia="Times New Roman" w:hAnsi="Segoe UI" w:cs="Segoe UI"/>
          <w:color w:val="000000"/>
          <w:sz w:val="24"/>
          <w:szCs w:val="24"/>
        </w:rPr>
        <w:t> Find the shortest path from u to v for given vertices u and v. If we determine the single - source problem with source vertex u, we clarify this problem also. Furthermore, no algorithms for this problem are known that run asymptotically faster than the best single - source algorithms in the worst case.</w:t>
      </w:r>
    </w:p>
    <w:p w:rsidR="008B529D" w:rsidRPr="008B529D" w:rsidRDefault="008B529D" w:rsidP="008B529D">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B529D">
        <w:rPr>
          <w:rFonts w:ascii="Segoe UI" w:eastAsia="Times New Roman" w:hAnsi="Segoe UI" w:cs="Segoe UI"/>
          <w:b/>
          <w:bCs/>
          <w:color w:val="000000"/>
          <w:sz w:val="24"/>
          <w:szCs w:val="24"/>
        </w:rPr>
        <w:t>All - pairs shortest - paths problem:</w:t>
      </w:r>
      <w:r w:rsidRPr="008B529D">
        <w:rPr>
          <w:rFonts w:ascii="Segoe UI" w:eastAsia="Times New Roman" w:hAnsi="Segoe UI" w:cs="Segoe UI"/>
          <w:color w:val="000000"/>
          <w:sz w:val="24"/>
          <w:szCs w:val="24"/>
        </w:rPr>
        <w:t> Find the shortest path from u to v for every pair of vertices u and v. Running a single - source algorithm once from each vertex can clarify this problem; but it can generally be solved faster, and its structure is of interest in the own right</w:t>
      </w:r>
      <w:r w:rsidR="00DB2527">
        <w:rPr>
          <w:rFonts w:ascii="Segoe UI" w:eastAsia="Times New Roman" w:hAnsi="Segoe UI" w:cs="Segoe UI"/>
          <w:color w:val="000000"/>
          <w:sz w:val="24"/>
          <w:szCs w:val="24"/>
        </w:rPr>
        <w:t xml:space="preserve"> (FLOYD WARSHALL)</w:t>
      </w:r>
      <w:r w:rsidRPr="008B529D">
        <w:rPr>
          <w:rFonts w:ascii="Segoe UI" w:eastAsia="Times New Roman" w:hAnsi="Segoe UI" w:cs="Segoe UI"/>
          <w:color w:val="000000"/>
          <w:sz w:val="24"/>
          <w:szCs w:val="24"/>
        </w:rPr>
        <w:t>.</w:t>
      </w:r>
    </w:p>
    <w:p w:rsidR="008B529D" w:rsidRPr="008B529D" w:rsidRDefault="008B529D" w:rsidP="008B529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B529D">
        <w:rPr>
          <w:rFonts w:ascii="Helvetica" w:eastAsia="Times New Roman" w:hAnsi="Helvetica" w:cs="Helvetica"/>
          <w:color w:val="610B38"/>
          <w:sz w:val="38"/>
          <w:szCs w:val="38"/>
        </w:rPr>
        <w:t>Shortest Path: Existence:</w:t>
      </w:r>
    </w:p>
    <w:p w:rsidR="008B529D" w:rsidRPr="008B529D" w:rsidRDefault="008B529D" w:rsidP="008B529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B529D">
        <w:rPr>
          <w:rFonts w:ascii="Segoe UI" w:eastAsia="Times New Roman" w:hAnsi="Segoe UI" w:cs="Segoe UI"/>
          <w:color w:val="333333"/>
          <w:sz w:val="24"/>
          <w:szCs w:val="24"/>
        </w:rPr>
        <w:t>If some path from s to v contains a negative cost cycle then, there does not exist the shortest path. Otherwise, there exists a shortest s - v that is simple.</w:t>
      </w: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r>
        <w:rPr>
          <w:rFonts w:ascii="Times New Roman" w:eastAsia="Times New Roman" w:hAnsi="Times New Roman" w:cs="Times New Roman"/>
          <w:noProof/>
          <w:sz w:val="24"/>
          <w:szCs w:val="24"/>
        </w:rPr>
        <w:drawing>
          <wp:inline distT="0" distB="0" distL="0" distR="0">
            <wp:extent cx="3695700" cy="1171575"/>
            <wp:effectExtent l="19050" t="0" r="0" b="0"/>
            <wp:docPr id="78" name="Picture 78" descr="Single Source Shortest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ingle Source Shortest Paths"/>
                    <pic:cNvPicPr>
                      <a:picLocks noChangeAspect="1" noChangeArrowheads="1"/>
                    </pic:cNvPicPr>
                  </pic:nvPicPr>
                  <pic:blipFill>
                    <a:blip r:embed="rId41"/>
                    <a:srcRect/>
                    <a:stretch>
                      <a:fillRect/>
                    </a:stretch>
                  </pic:blipFill>
                  <pic:spPr bwMode="auto">
                    <a:xfrm>
                      <a:off x="0" y="0"/>
                      <a:ext cx="3695700" cy="1171575"/>
                    </a:xfrm>
                    <a:prstGeom prst="rect">
                      <a:avLst/>
                    </a:prstGeom>
                    <a:noFill/>
                    <a:ln w="9525">
                      <a:noFill/>
                      <a:miter lim="800000"/>
                      <a:headEnd/>
                      <a:tailEnd/>
                    </a:ln>
                  </pic:spPr>
                </pic:pic>
              </a:graphicData>
            </a:graphic>
          </wp:inline>
        </w:drawing>
      </w:r>
    </w:p>
    <w:p w:rsidR="008B529D" w:rsidRDefault="008B529D" w:rsidP="008B529D">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rPr>
      </w:pPr>
    </w:p>
    <w:p w:rsidR="008B529D" w:rsidRPr="008B529D" w:rsidRDefault="008B529D" w:rsidP="008B529D">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p>
    <w:p w:rsidR="008B529D" w:rsidRDefault="008B529D" w:rsidP="00101195"/>
    <w:p w:rsidR="0040693D" w:rsidRDefault="0040693D" w:rsidP="004069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Negative Weight Edges</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It is a weighted graph in which the total weight of an edge is negative. If a graph has a negative edge, then it produces a chain. After executing the chain if the output is negative then it will give - ∞ weight and condition get discarded. If weight is less than negative and - ∞ then we can't have the shortest path in it.</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Briefly, if the output is -</w:t>
      </w:r>
      <w:proofErr w:type="spellStart"/>
      <w:r>
        <w:rPr>
          <w:rFonts w:ascii="Segoe UI" w:hAnsi="Segoe UI" w:cs="Segoe UI"/>
          <w:color w:val="333333"/>
        </w:rPr>
        <w:t>ve</w:t>
      </w:r>
      <w:proofErr w:type="spellEnd"/>
      <w:r>
        <w:rPr>
          <w:rFonts w:ascii="Segoe UI" w:hAnsi="Segoe UI" w:cs="Segoe UI"/>
          <w:color w:val="333333"/>
        </w:rPr>
        <w:t>, then both condition get discarded.</w:t>
      </w:r>
    </w:p>
    <w:p w:rsidR="0040693D" w:rsidRDefault="0040693D" w:rsidP="0040693D">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w:t>
      </w:r>
    </w:p>
    <w:p w:rsidR="0040693D" w:rsidRDefault="0040693D" w:rsidP="0040693D">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 less than 0.</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And we cannot have the shortest Path.</w:t>
      </w:r>
    </w:p>
    <w:p w:rsidR="0040693D" w:rsidRDefault="0040693D" w:rsidP="004069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40693D" w:rsidRDefault="0040693D" w:rsidP="0040693D">
      <w:pPr>
        <w:rPr>
          <w:rFonts w:ascii="Times New Roman" w:hAnsi="Times New Roman" w:cs="Times New Roman"/>
          <w:sz w:val="24"/>
          <w:szCs w:val="24"/>
        </w:rPr>
      </w:pPr>
      <w:r>
        <w:rPr>
          <w:noProof/>
        </w:rPr>
        <w:drawing>
          <wp:inline distT="0" distB="0" distL="0" distR="0">
            <wp:extent cx="3695700" cy="2676525"/>
            <wp:effectExtent l="19050" t="0" r="0" b="0"/>
            <wp:docPr id="81" name="Picture 81" descr="Negative Weight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egative Weight Edges"/>
                    <pic:cNvPicPr>
                      <a:picLocks noChangeAspect="1" noChangeArrowheads="1"/>
                    </pic:cNvPicPr>
                  </pic:nvPicPr>
                  <pic:blipFill>
                    <a:blip r:embed="rId42"/>
                    <a:srcRect/>
                    <a:stretch>
                      <a:fillRect/>
                    </a:stretch>
                  </pic:blipFill>
                  <pic:spPr bwMode="auto">
                    <a:xfrm>
                      <a:off x="0" y="0"/>
                      <a:ext cx="3695700" cy="2676525"/>
                    </a:xfrm>
                    <a:prstGeom prst="rect">
                      <a:avLst/>
                    </a:prstGeom>
                    <a:noFill/>
                    <a:ln w="9525">
                      <a:noFill/>
                      <a:miter lim="800000"/>
                      <a:headEnd/>
                      <a:tailEnd/>
                    </a:ln>
                  </pic:spPr>
                </pic:pic>
              </a:graphicData>
            </a:graphic>
          </wp:inline>
        </w:drawing>
      </w:r>
    </w:p>
    <w:p w:rsidR="0040693D" w:rsidRDefault="0040693D" w:rsidP="0040693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Beginning from s  </w:t>
      </w:r>
    </w:p>
    <w:p w:rsidR="0040693D" w:rsidRDefault="0040693D" w:rsidP="0040693D">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Adj</w:t>
      </w:r>
      <w:proofErr w:type="spellEnd"/>
      <w:r>
        <w:rPr>
          <w:rFonts w:ascii="Segoe UI" w:hAnsi="Segoe UI" w:cs="Segoe UI"/>
          <w:color w:val="000000"/>
          <w:bdr w:val="none" w:sz="0" w:space="0" w:color="auto" w:frame="1"/>
        </w:rPr>
        <w:t> [s] = [a, c, e]  </w:t>
      </w:r>
    </w:p>
    <w:p w:rsidR="0040693D" w:rsidRDefault="0040693D" w:rsidP="0040693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Weight from s to a is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 xml:space="preserve">Suppose we want to calculate a path from </w:t>
      </w:r>
      <w:proofErr w:type="spellStart"/>
      <w:r>
        <w:rPr>
          <w:rFonts w:ascii="Segoe UI" w:hAnsi="Segoe UI" w:cs="Segoe UI"/>
          <w:color w:val="333333"/>
        </w:rPr>
        <w:t>s→c</w:t>
      </w:r>
      <w:proofErr w:type="spellEnd"/>
      <w:r>
        <w:rPr>
          <w:rFonts w:ascii="Segoe UI" w:hAnsi="Segoe UI" w:cs="Segoe UI"/>
          <w:color w:val="333333"/>
        </w:rPr>
        <w:t xml:space="preserve">. So </w:t>
      </w:r>
      <w:proofErr w:type="gramStart"/>
      <w:r>
        <w:rPr>
          <w:rFonts w:ascii="Segoe UI" w:hAnsi="Segoe UI" w:cs="Segoe UI"/>
          <w:color w:val="333333"/>
        </w:rPr>
        <w:t>We</w:t>
      </w:r>
      <w:proofErr w:type="gramEnd"/>
      <w:r>
        <w:rPr>
          <w:rFonts w:ascii="Segoe UI" w:hAnsi="Segoe UI" w:cs="Segoe UI"/>
          <w:color w:val="333333"/>
        </w:rPr>
        <w:t xml:space="preserve"> have 2 paths /weight</w:t>
      </w:r>
    </w:p>
    <w:p w:rsidR="0040693D" w:rsidRDefault="0040693D" w:rsidP="0040693D">
      <w:pPr>
        <w:jc w:val="center"/>
        <w:textAlignment w:val="baseline"/>
        <w:rPr>
          <w:rFonts w:ascii="inherit" w:hAnsi="inherit" w:cs="Times New Roman"/>
          <w:color w:val="FFFFFF"/>
          <w:sz w:val="21"/>
          <w:szCs w:val="21"/>
        </w:rPr>
      </w:pPr>
      <w:r>
        <w:rPr>
          <w:rFonts w:ascii="inherit" w:hAnsi="inherit"/>
          <w:color w:val="FFFFFF"/>
          <w:sz w:val="21"/>
          <w:szCs w:val="21"/>
        </w:rPr>
        <w:t>Difference between JDK, JRE, and JVM</w:t>
      </w:r>
    </w:p>
    <w:p w:rsidR="0040693D" w:rsidRDefault="0040693D" w:rsidP="0040693D">
      <w:pPr>
        <w:numPr>
          <w:ilvl w:val="0"/>
          <w:numId w:val="3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 to c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s→c→d→c</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40693D" w:rsidRDefault="0040693D" w:rsidP="0040693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But </w:t>
      </w:r>
      <w:proofErr w:type="spellStart"/>
      <w:r>
        <w:rPr>
          <w:rFonts w:ascii="Segoe UI" w:hAnsi="Segoe UI" w:cs="Segoe UI"/>
          <w:color w:val="000000"/>
          <w:bdr w:val="none" w:sz="0" w:space="0" w:color="auto" w:frame="1"/>
        </w:rPr>
        <w:t>s→c</w:t>
      </w:r>
      <w:proofErr w:type="spellEnd"/>
      <w:r>
        <w:rPr>
          <w:rFonts w:ascii="Segoe UI" w:hAnsi="Segoe UI" w:cs="Segoe UI"/>
          <w:color w:val="000000"/>
          <w:bdr w:val="none" w:sz="0" w:space="0" w:color="auto" w:frame="1"/>
        </w:rPr>
        <w:t> is minimum  </w:t>
      </w:r>
    </w:p>
    <w:p w:rsidR="0040693D" w:rsidRDefault="0040693D" w:rsidP="0040693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So </w:t>
      </w:r>
      <w:proofErr w:type="spellStart"/>
      <w:r>
        <w:rPr>
          <w:rFonts w:ascii="Segoe UI" w:hAnsi="Segoe UI" w:cs="Segoe UI"/>
          <w:color w:val="000000"/>
          <w:bdr w:val="none" w:sz="0" w:space="0" w:color="auto" w:frame="1"/>
        </w:rPr>
        <w:t>s→c</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 xml:space="preserve">Suppose we want to calculate a path from </w:t>
      </w:r>
      <w:proofErr w:type="spellStart"/>
      <w:r>
        <w:rPr>
          <w:rFonts w:ascii="Segoe UI" w:hAnsi="Segoe UI" w:cs="Segoe UI"/>
          <w:color w:val="333333"/>
        </w:rPr>
        <w:t>s→e</w:t>
      </w:r>
      <w:proofErr w:type="spellEnd"/>
      <w:r>
        <w:rPr>
          <w:rFonts w:ascii="Segoe UI" w:hAnsi="Segoe UI" w:cs="Segoe UI"/>
          <w:color w:val="333333"/>
        </w:rPr>
        <w:t>. So we have two paths again</w:t>
      </w:r>
    </w:p>
    <w:p w:rsidR="0040693D" w:rsidRDefault="0040693D" w:rsidP="0040693D">
      <w:pPr>
        <w:numPr>
          <w:ilvl w:val="0"/>
          <w:numId w:val="3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s→e</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s→e→f→e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40693D" w:rsidRDefault="0040693D" w:rsidP="0040693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As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Condition gets discarded. If we execute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chain, we will get - ∞. So we can't get the shortest path ∴ e = ∞.  </w:t>
      </w:r>
    </w:p>
    <w:p w:rsidR="0040693D" w:rsidRDefault="0040693D" w:rsidP="0040693D">
      <w:pPr>
        <w:spacing w:line="240" w:lineRule="auto"/>
        <w:rPr>
          <w:rFonts w:ascii="Times New Roman" w:hAnsi="Times New Roman" w:cs="Times New Roman"/>
        </w:rPr>
      </w:pPr>
      <w:r>
        <w:rPr>
          <w:noProof/>
        </w:rPr>
        <w:lastRenderedPageBreak/>
        <w:drawing>
          <wp:inline distT="0" distB="0" distL="0" distR="0">
            <wp:extent cx="3695700" cy="2676525"/>
            <wp:effectExtent l="19050" t="0" r="0" b="0"/>
            <wp:docPr id="82" name="Picture 82" descr="Negative Weight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egative Weight Edges"/>
                    <pic:cNvPicPr>
                      <a:picLocks noChangeAspect="1" noChangeArrowheads="1"/>
                    </pic:cNvPicPr>
                  </pic:nvPicPr>
                  <pic:blipFill>
                    <a:blip r:embed="rId42"/>
                    <a:srcRect/>
                    <a:stretch>
                      <a:fillRect/>
                    </a:stretch>
                  </pic:blipFill>
                  <pic:spPr bwMode="auto">
                    <a:xfrm>
                      <a:off x="0" y="0"/>
                      <a:ext cx="3695700" cy="2676525"/>
                    </a:xfrm>
                    <a:prstGeom prst="rect">
                      <a:avLst/>
                    </a:prstGeom>
                    <a:noFill/>
                    <a:ln w="9525">
                      <a:noFill/>
                      <a:miter lim="800000"/>
                      <a:headEnd/>
                      <a:tailEnd/>
                    </a:ln>
                  </pic:spPr>
                </pic:pic>
              </a:graphicData>
            </a:graphic>
          </wp:inline>
        </w:drawing>
      </w:r>
      <w:r>
        <w:rPr>
          <w:rFonts w:ascii="Segoe UI" w:hAnsi="Segoe UI" w:cs="Segoe UI"/>
          <w:color w:val="333333"/>
        </w:rPr>
        <w:br/>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This figure illustrates the effects of negative weights and negative weight cycle on the shortest path weights.</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Because there is only one path from "s to a" (the path &lt;s, a&gt;), δ (s, a) = w (s, a) = 3.</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Furthermore, there is only one path from "s to b", so δ (s, b) = w (s, a) + w (a, b) = 3 + (-4) = - 1.</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There are infinite many path from "s to c" : &lt;s, c&gt; : &lt;s, c, d, c&gt;, &lt;s, c, d, c, d, c&gt; and so on. Because the cycle &lt;c, d, c&gt; has weight δ (c, d) = w (c, d) + w (d, c) = 6 + (-3) = 3, which is greater than 0, the shortest path from s to c is &lt;s, c&gt; with weight δ (s, c) = 5.</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Similarly, the shortest path from "s to d" is &lt;s, c, d&gt; with weight δ (s, d) = w (s, c) + w (s, d) = 11.</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 xml:space="preserve">Analogously, there are infinite many paths from s to e: &lt;s, e&gt;, &lt;s, e, f, </w:t>
      </w:r>
      <w:proofErr w:type="gramStart"/>
      <w:r>
        <w:rPr>
          <w:rFonts w:ascii="Segoe UI" w:hAnsi="Segoe UI" w:cs="Segoe UI"/>
          <w:color w:val="333333"/>
        </w:rPr>
        <w:t>e</w:t>
      </w:r>
      <w:proofErr w:type="gramEnd"/>
      <w:r>
        <w:rPr>
          <w:rFonts w:ascii="Segoe UI" w:hAnsi="Segoe UI" w:cs="Segoe UI"/>
          <w:color w:val="333333"/>
        </w:rPr>
        <w:t>&gt;, &lt;s, e, f, e, f, e&gt; and so on. Since the cycle &lt;e, f, e&gt; has weight δ (e, f) = w (e, f) + w (f, e) = 3 + (-6) = -3. So - 3 &lt; 0, however there is no shortest path from s to e. B8y traversing the negative weight cycle &lt;e, f, e&gt;. This means path from s to e has arbitrary large negative weights and so δ (s, e) = - ∞.</w:t>
      </w:r>
    </w:p>
    <w:p w:rsidR="0040693D" w:rsidRDefault="0040693D" w:rsidP="0040693D">
      <w:pPr>
        <w:pStyle w:val="NormalWeb"/>
        <w:shd w:val="clear" w:color="auto" w:fill="FFFFFF"/>
        <w:jc w:val="both"/>
        <w:rPr>
          <w:rFonts w:ascii="Segoe UI" w:hAnsi="Segoe UI" w:cs="Segoe UI"/>
          <w:color w:val="333333"/>
        </w:rPr>
      </w:pPr>
      <w:r>
        <w:rPr>
          <w:rFonts w:ascii="Segoe UI" w:hAnsi="Segoe UI" w:cs="Segoe UI"/>
          <w:color w:val="333333"/>
        </w:rPr>
        <w:t>Similarly δ (s, f) = - ∞ because g is reachable from f, we can also find a path with arbitrary large negative weight from s to g and δ (s, g) = - ∞</w:t>
      </w:r>
    </w:p>
    <w:p w:rsidR="0040693D" w:rsidRDefault="0040693D" w:rsidP="0040693D">
      <w:pPr>
        <w:rPr>
          <w:rFonts w:ascii="Times New Roman" w:hAnsi="Times New Roman" w:cs="Times New Roman"/>
        </w:rPr>
      </w:pPr>
      <w:r>
        <w:rPr>
          <w:noProof/>
        </w:rPr>
        <w:lastRenderedPageBreak/>
        <w:drawing>
          <wp:inline distT="0" distB="0" distL="0" distR="0">
            <wp:extent cx="2381250" cy="2867025"/>
            <wp:effectExtent l="19050" t="0" r="0" b="0"/>
            <wp:docPr id="83" name="Picture 83" descr="Negative Weight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egative Weight Edges"/>
                    <pic:cNvPicPr>
                      <a:picLocks noChangeAspect="1" noChangeArrowheads="1"/>
                    </pic:cNvPicPr>
                  </pic:nvPicPr>
                  <pic:blipFill>
                    <a:blip r:embed="rId43"/>
                    <a:srcRect/>
                    <a:stretch>
                      <a:fillRect/>
                    </a:stretch>
                  </pic:blipFill>
                  <pic:spPr bwMode="auto">
                    <a:xfrm>
                      <a:off x="0" y="0"/>
                      <a:ext cx="2381250" cy="2867025"/>
                    </a:xfrm>
                    <a:prstGeom prst="rect">
                      <a:avLst/>
                    </a:prstGeom>
                    <a:noFill/>
                    <a:ln w="9525">
                      <a:noFill/>
                      <a:miter lim="800000"/>
                      <a:headEnd/>
                      <a:tailEnd/>
                    </a:ln>
                  </pic:spPr>
                </pic:pic>
              </a:graphicData>
            </a:graphic>
          </wp:inline>
        </w:drawing>
      </w:r>
      <w:r>
        <w:rPr>
          <w:rFonts w:ascii="Segoe UI" w:hAnsi="Segoe UI" w:cs="Segoe UI"/>
          <w:color w:val="333333"/>
        </w:rPr>
        <w:br/>
      </w:r>
    </w:p>
    <w:p w:rsidR="0040693D" w:rsidRDefault="0040693D" w:rsidP="0040693D">
      <w:pPr>
        <w:pStyle w:val="NormalWeb"/>
        <w:shd w:val="clear" w:color="auto" w:fill="FFFFFF"/>
        <w:jc w:val="both"/>
        <w:rPr>
          <w:rFonts w:ascii="Segoe UI" w:hAnsi="Segoe UI" w:cs="Segoe UI"/>
          <w:color w:val="333333"/>
        </w:rPr>
      </w:pPr>
      <w:proofErr w:type="gramStart"/>
      <w:r>
        <w:rPr>
          <w:rFonts w:ascii="Segoe UI" w:hAnsi="Segoe UI" w:cs="Segoe UI"/>
          <w:color w:val="333333"/>
        </w:rPr>
        <w:t xml:space="preserve">Vertices h, </w:t>
      </w:r>
      <w:proofErr w:type="spellStart"/>
      <w:r>
        <w:rPr>
          <w:rFonts w:ascii="Segoe UI" w:hAnsi="Segoe UI" w:cs="Segoe UI"/>
          <w:color w:val="333333"/>
        </w:rPr>
        <w:t>i</w:t>
      </w:r>
      <w:proofErr w:type="spellEnd"/>
      <w:r>
        <w:rPr>
          <w:rFonts w:ascii="Segoe UI" w:hAnsi="Segoe UI" w:cs="Segoe UI"/>
          <w:color w:val="333333"/>
        </w:rPr>
        <w:t>, g also from negative weight cycle.</w:t>
      </w:r>
      <w:proofErr w:type="gramEnd"/>
      <w:r>
        <w:rPr>
          <w:rFonts w:ascii="Segoe UI" w:hAnsi="Segoe UI" w:cs="Segoe UI"/>
          <w:color w:val="333333"/>
        </w:rPr>
        <w:t xml:space="preserve"> They are also not reachable from the source node, so distance from the source is - ∞ to three of nodes (h, </w:t>
      </w:r>
      <w:proofErr w:type="spellStart"/>
      <w:r>
        <w:rPr>
          <w:rFonts w:ascii="Segoe UI" w:hAnsi="Segoe UI" w:cs="Segoe UI"/>
          <w:color w:val="333333"/>
        </w:rPr>
        <w:t>i</w:t>
      </w:r>
      <w:proofErr w:type="spellEnd"/>
      <w:r>
        <w:rPr>
          <w:rFonts w:ascii="Segoe UI" w:hAnsi="Segoe UI" w:cs="Segoe UI"/>
          <w:color w:val="333333"/>
        </w:rPr>
        <w:t>, j).</w:t>
      </w:r>
    </w:p>
    <w:p w:rsidR="0040693D" w:rsidRPr="0040693D" w:rsidRDefault="0040693D" w:rsidP="004069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0693D">
        <w:rPr>
          <w:rFonts w:ascii="Helvetica" w:eastAsia="Times New Roman" w:hAnsi="Helvetica" w:cs="Helvetica"/>
          <w:color w:val="610B38"/>
          <w:kern w:val="36"/>
          <w:sz w:val="44"/>
          <w:szCs w:val="44"/>
        </w:rPr>
        <w:t>Representing: Shortest Path</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 xml:space="preserve">Given a graph G = (V, E), we maintain for each vertex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a </w:t>
      </w:r>
      <w:r w:rsidRPr="0040693D">
        <w:rPr>
          <w:rFonts w:ascii="Segoe UI" w:eastAsia="Times New Roman" w:hAnsi="Segoe UI" w:cs="Segoe UI"/>
          <w:b/>
          <w:bCs/>
          <w:color w:val="333333"/>
          <w:sz w:val="24"/>
          <w:szCs w:val="24"/>
        </w:rPr>
        <w:t>predecessor</w:t>
      </w:r>
      <w:r w:rsidRPr="0040693D">
        <w:rPr>
          <w:rFonts w:ascii="Segoe UI" w:eastAsia="Times New Roman" w:hAnsi="Segoe UI" w:cs="Segoe UI"/>
          <w:color w:val="333333"/>
          <w:sz w:val="24"/>
          <w:szCs w:val="24"/>
        </w:rPr>
        <w:t> π [v] that is either another vertex or NIL. During the execution of shortest paths algorithms, however, the π values need not indicate shortest paths. As in breadth-first search, we shall be interested in the </w:t>
      </w:r>
      <w:r w:rsidRPr="0040693D">
        <w:rPr>
          <w:rFonts w:ascii="Segoe UI" w:eastAsia="Times New Roman" w:hAnsi="Segoe UI" w:cs="Segoe UI"/>
          <w:b/>
          <w:bCs/>
          <w:color w:val="333333"/>
          <w:sz w:val="24"/>
          <w:szCs w:val="24"/>
        </w:rPr>
        <w:t xml:space="preserve">predecessor </w:t>
      </w:r>
      <w:proofErr w:type="spellStart"/>
      <w:r w:rsidRPr="0040693D">
        <w:rPr>
          <w:rFonts w:ascii="Segoe UI" w:eastAsia="Times New Roman" w:hAnsi="Segoe UI" w:cs="Segoe UI"/>
          <w:b/>
          <w:bCs/>
          <w:color w:val="333333"/>
          <w:sz w:val="24"/>
          <w:szCs w:val="24"/>
        </w:rPr>
        <w:t>subgraph</w:t>
      </w:r>
      <w:proofErr w:type="spellEnd"/>
      <w:r w:rsidRPr="0040693D">
        <w:rPr>
          <w:rFonts w:ascii="Segoe UI" w:eastAsia="Times New Roman" w:hAnsi="Segoe UI" w:cs="Segoe UI"/>
          <w:color w:val="333333"/>
          <w:sz w:val="24"/>
          <w:szCs w:val="24"/>
        </w:rPr>
        <w:t> </w:t>
      </w:r>
      <w:proofErr w:type="spellStart"/>
      <w:r w:rsidRPr="0040693D">
        <w:rPr>
          <w:rFonts w:ascii="Segoe UI" w:eastAsia="Times New Roman" w:hAnsi="Segoe UI" w:cs="Segoe UI"/>
          <w:color w:val="333333"/>
          <w:sz w:val="24"/>
          <w:szCs w:val="24"/>
        </w:rPr>
        <w:t>G</w:t>
      </w:r>
      <w:r w:rsidRPr="0040693D">
        <w:rPr>
          <w:rFonts w:ascii="Segoe UI" w:eastAsia="Times New Roman" w:hAnsi="Segoe UI" w:cs="Segoe UI"/>
          <w:color w:val="333333"/>
          <w:sz w:val="24"/>
          <w:szCs w:val="24"/>
          <w:vertAlign w:val="subscript"/>
        </w:rPr>
        <w:t>n</w:t>
      </w:r>
      <w:proofErr w:type="spellEnd"/>
      <w:r w:rsidRPr="0040693D">
        <w:rPr>
          <w:rFonts w:ascii="Segoe UI" w:eastAsia="Times New Roman" w:hAnsi="Segoe UI" w:cs="Segoe UI"/>
          <w:color w:val="333333"/>
          <w:sz w:val="24"/>
          <w:szCs w:val="24"/>
        </w:rPr>
        <w:t>= (</w:t>
      </w:r>
      <w:proofErr w:type="spellStart"/>
      <w:r w:rsidRPr="0040693D">
        <w:rPr>
          <w:rFonts w:ascii="Segoe UI" w:eastAsia="Times New Roman" w:hAnsi="Segoe UI" w:cs="Segoe UI"/>
          <w:color w:val="333333"/>
          <w:sz w:val="24"/>
          <w:szCs w:val="24"/>
        </w:rPr>
        <w:t>V</w:t>
      </w:r>
      <w:r w:rsidRPr="0040693D">
        <w:rPr>
          <w:rFonts w:ascii="Segoe UI" w:eastAsia="Times New Roman" w:hAnsi="Segoe UI" w:cs="Segoe UI"/>
          <w:color w:val="333333"/>
          <w:sz w:val="24"/>
          <w:szCs w:val="24"/>
          <w:vertAlign w:val="subscript"/>
        </w:rPr>
        <w:t>n</w:t>
      </w:r>
      <w:proofErr w:type="gramStart"/>
      <w:r w:rsidRPr="0040693D">
        <w:rPr>
          <w:rFonts w:ascii="Segoe UI" w:eastAsia="Times New Roman" w:hAnsi="Segoe UI" w:cs="Segoe UI"/>
          <w:color w:val="333333"/>
          <w:sz w:val="24"/>
          <w:szCs w:val="24"/>
        </w:rPr>
        <w:t>,E</w:t>
      </w:r>
      <w:r w:rsidRPr="0040693D">
        <w:rPr>
          <w:rFonts w:ascii="Segoe UI" w:eastAsia="Times New Roman" w:hAnsi="Segoe UI" w:cs="Segoe UI"/>
          <w:color w:val="333333"/>
          <w:sz w:val="24"/>
          <w:szCs w:val="24"/>
          <w:vertAlign w:val="subscript"/>
        </w:rPr>
        <w:t>n</w:t>
      </w:r>
      <w:proofErr w:type="spellEnd"/>
      <w:proofErr w:type="gramEnd"/>
      <w:r w:rsidRPr="0040693D">
        <w:rPr>
          <w:rFonts w:ascii="Segoe UI" w:eastAsia="Times New Roman" w:hAnsi="Segoe UI" w:cs="Segoe UI"/>
          <w:color w:val="333333"/>
          <w:sz w:val="24"/>
          <w:szCs w:val="24"/>
        </w:rPr>
        <w:t xml:space="preserve">) induced by the value π. Here again, we define the vertex set </w:t>
      </w:r>
      <w:proofErr w:type="spellStart"/>
      <w:r w:rsidRPr="0040693D">
        <w:rPr>
          <w:rFonts w:ascii="Segoe UI" w:eastAsia="Times New Roman" w:hAnsi="Segoe UI" w:cs="Segoe UI"/>
          <w:color w:val="333333"/>
          <w:sz w:val="24"/>
          <w:szCs w:val="24"/>
        </w:rPr>
        <w:t>V</w:t>
      </w:r>
      <w:r w:rsidRPr="0040693D">
        <w:rPr>
          <w:rFonts w:ascii="Segoe UI" w:eastAsia="Times New Roman" w:hAnsi="Segoe UI" w:cs="Segoe UI"/>
          <w:color w:val="333333"/>
          <w:sz w:val="24"/>
          <w:szCs w:val="24"/>
          <w:vertAlign w:val="subscript"/>
        </w:rPr>
        <w:t>π</w:t>
      </w:r>
      <w:proofErr w:type="spellEnd"/>
      <w:r w:rsidRPr="0040693D">
        <w:rPr>
          <w:rFonts w:ascii="Segoe UI" w:eastAsia="Times New Roman" w:hAnsi="Segoe UI" w:cs="Segoe UI"/>
          <w:color w:val="333333"/>
          <w:sz w:val="24"/>
          <w:szCs w:val="24"/>
        </w:rPr>
        <w:t xml:space="preserve">, to be the set of vertices of G with </w:t>
      </w:r>
      <w:proofErr w:type="gramStart"/>
      <w:r w:rsidRPr="0040693D">
        <w:rPr>
          <w:rFonts w:ascii="Segoe UI" w:eastAsia="Times New Roman" w:hAnsi="Segoe UI" w:cs="Segoe UI"/>
          <w:color w:val="333333"/>
          <w:sz w:val="24"/>
          <w:szCs w:val="24"/>
        </w:rPr>
        <w:t>non</w:t>
      </w:r>
      <w:proofErr w:type="gramEnd"/>
      <w:r w:rsidRPr="0040693D">
        <w:rPr>
          <w:rFonts w:ascii="Segoe UI" w:eastAsia="Times New Roman" w:hAnsi="Segoe UI" w:cs="Segoe UI"/>
          <w:color w:val="333333"/>
          <w:sz w:val="24"/>
          <w:szCs w:val="24"/>
        </w:rPr>
        <w:t xml:space="preserve"> - NIL predecessors, plus the source s:</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proofErr w:type="spellStart"/>
      <w:r w:rsidRPr="0040693D">
        <w:rPr>
          <w:rFonts w:ascii="Courier New" w:eastAsia="Times New Roman" w:hAnsi="Courier New" w:cs="Courier New"/>
          <w:color w:val="333333"/>
          <w:sz w:val="20"/>
          <w:szCs w:val="20"/>
        </w:rPr>
        <w:t>V</w:t>
      </w:r>
      <w:r w:rsidRPr="0040693D">
        <w:rPr>
          <w:rFonts w:ascii="Courier New" w:eastAsia="Times New Roman" w:hAnsi="Courier New" w:cs="Courier New"/>
          <w:color w:val="333333"/>
          <w:sz w:val="20"/>
          <w:szCs w:val="20"/>
          <w:vertAlign w:val="subscript"/>
        </w:rPr>
        <w:t>π</w:t>
      </w:r>
      <w:proofErr w:type="spellEnd"/>
      <w:r w:rsidRPr="0040693D">
        <w:rPr>
          <w:rFonts w:ascii="Courier New" w:eastAsia="Times New Roman" w:hAnsi="Courier New" w:cs="Courier New"/>
          <w:color w:val="333333"/>
          <w:sz w:val="20"/>
          <w:szCs w:val="20"/>
        </w:rPr>
        <w:t xml:space="preserve">=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V: π [v] ≠ NIL}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{s</w:t>
      </w:r>
      <w:proofErr w:type="gramStart"/>
      <w:r w:rsidRPr="0040693D">
        <w:rPr>
          <w:rFonts w:ascii="Courier New" w:eastAsia="Times New Roman" w:hAnsi="Courier New" w:cs="Courier New"/>
          <w:color w:val="333333"/>
          <w:sz w:val="20"/>
          <w:szCs w:val="20"/>
        </w:rPr>
        <w:t>} }</w:t>
      </w:r>
      <w:proofErr w:type="gramEnd"/>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The directed edge set E</w:t>
      </w:r>
      <w:r w:rsidRPr="0040693D">
        <w:rPr>
          <w:rFonts w:ascii="Segoe UI" w:eastAsia="Times New Roman" w:hAnsi="Segoe UI" w:cs="Segoe UI"/>
          <w:color w:val="333333"/>
          <w:sz w:val="24"/>
          <w:szCs w:val="24"/>
          <w:vertAlign w:val="subscript"/>
        </w:rPr>
        <w:t>Π</w:t>
      </w:r>
      <w:r w:rsidRPr="0040693D">
        <w:rPr>
          <w:rFonts w:ascii="Segoe UI" w:eastAsia="Times New Roman" w:hAnsi="Segoe UI" w:cs="Segoe UI"/>
          <w:color w:val="333333"/>
          <w:sz w:val="24"/>
          <w:szCs w:val="24"/>
        </w:rPr>
        <w:t> is the set of edges induced by the Π values for vertices in V</w:t>
      </w:r>
      <w:r w:rsidRPr="0040693D">
        <w:rPr>
          <w:rFonts w:ascii="Segoe UI" w:eastAsia="Times New Roman" w:hAnsi="Segoe UI" w:cs="Segoe UI"/>
          <w:color w:val="333333"/>
          <w:sz w:val="24"/>
          <w:szCs w:val="24"/>
          <w:vertAlign w:val="subscript"/>
        </w:rPr>
        <w:t>Π</w:t>
      </w:r>
      <w:r w:rsidRPr="0040693D">
        <w:rPr>
          <w:rFonts w:ascii="Segoe UI" w:eastAsia="Times New Roman" w:hAnsi="Segoe UI" w:cs="Segoe UI"/>
          <w:color w:val="333333"/>
          <w:sz w:val="24"/>
          <w:szCs w:val="24"/>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E</w:t>
      </w:r>
      <w:r w:rsidRPr="0040693D">
        <w:rPr>
          <w:rFonts w:ascii="Courier New" w:eastAsia="Times New Roman" w:hAnsi="Courier New" w:cs="Courier New"/>
          <w:color w:val="333333"/>
          <w:sz w:val="20"/>
          <w:szCs w:val="20"/>
          <w:vertAlign w:val="subscript"/>
        </w:rPr>
        <w:t>Π</w:t>
      </w:r>
      <w:r w:rsidRPr="0040693D">
        <w:rPr>
          <w:rFonts w:ascii="Courier New" w:eastAsia="Times New Roman" w:hAnsi="Courier New" w:cs="Courier New"/>
          <w:color w:val="333333"/>
          <w:sz w:val="20"/>
          <w:szCs w:val="20"/>
        </w:rPr>
        <w:t xml:space="preserve">= {(Π[v],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E: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V</w:t>
      </w:r>
      <w:r w:rsidRPr="0040693D">
        <w:rPr>
          <w:rFonts w:ascii="Courier New" w:eastAsia="Times New Roman" w:hAnsi="Courier New" w:cs="Courier New"/>
          <w:color w:val="333333"/>
          <w:sz w:val="20"/>
          <w:szCs w:val="20"/>
          <w:vertAlign w:val="subscript"/>
        </w:rPr>
        <w:t>Π</w:t>
      </w:r>
      <w:r w:rsidRPr="0040693D">
        <w:rPr>
          <w:rFonts w:ascii="Courier New" w:eastAsia="Times New Roman" w:hAnsi="Courier New" w:cs="Courier New"/>
          <w:color w:val="333333"/>
          <w:sz w:val="20"/>
          <w:szCs w:val="20"/>
        </w:rPr>
        <w:t xml:space="preserve"> - {s}}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A </w:t>
      </w:r>
      <w:r w:rsidRPr="0040693D">
        <w:rPr>
          <w:rFonts w:ascii="Segoe UI" w:eastAsia="Times New Roman" w:hAnsi="Segoe UI" w:cs="Segoe UI"/>
          <w:b/>
          <w:bCs/>
          <w:color w:val="333333"/>
          <w:sz w:val="24"/>
          <w:szCs w:val="24"/>
        </w:rPr>
        <w:t>shortest - paths tree</w:t>
      </w:r>
      <w:r w:rsidRPr="0040693D">
        <w:rPr>
          <w:rFonts w:ascii="Segoe UI" w:eastAsia="Times New Roman" w:hAnsi="Segoe UI" w:cs="Segoe UI"/>
          <w:color w:val="333333"/>
          <w:sz w:val="24"/>
          <w:szCs w:val="24"/>
        </w:rPr>
        <w:t xml:space="preserve"> rooted at s is a directed </w:t>
      </w:r>
      <w:proofErr w:type="spellStart"/>
      <w:r w:rsidRPr="0040693D">
        <w:rPr>
          <w:rFonts w:ascii="Segoe UI" w:eastAsia="Times New Roman" w:hAnsi="Segoe UI" w:cs="Segoe UI"/>
          <w:color w:val="333333"/>
          <w:sz w:val="24"/>
          <w:szCs w:val="24"/>
        </w:rPr>
        <w:t>subgraph</w:t>
      </w:r>
      <w:proofErr w:type="spellEnd"/>
      <w:r w:rsidRPr="0040693D">
        <w:rPr>
          <w:rFonts w:ascii="Segoe UI" w:eastAsia="Times New Roman" w:hAnsi="Segoe UI" w:cs="Segoe UI"/>
          <w:color w:val="333333"/>
          <w:sz w:val="24"/>
          <w:szCs w:val="24"/>
        </w:rPr>
        <w:t xml:space="preserve"> G = (V' E'), where V'</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w:t>
      </w:r>
      <w:proofErr w:type="spellStart"/>
      <w:r w:rsidRPr="0040693D">
        <w:rPr>
          <w:rFonts w:ascii="Segoe UI" w:eastAsia="Times New Roman" w:hAnsi="Segoe UI" w:cs="Segoe UI"/>
          <w:color w:val="333333"/>
          <w:sz w:val="24"/>
          <w:szCs w:val="24"/>
        </w:rPr>
        <w:t>andE'</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E</w:t>
      </w:r>
      <w:proofErr w:type="spellEnd"/>
      <w:r w:rsidRPr="0040693D">
        <w:rPr>
          <w:rFonts w:ascii="Segoe UI" w:eastAsia="Times New Roman" w:hAnsi="Segoe UI" w:cs="Segoe UI"/>
          <w:color w:val="333333"/>
          <w:sz w:val="24"/>
          <w:szCs w:val="24"/>
        </w:rPr>
        <w:t>, such that</w:t>
      </w:r>
    </w:p>
    <w:p w:rsidR="0040693D" w:rsidRPr="0040693D" w:rsidRDefault="0040693D" w:rsidP="0040693D">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V' is the set of vertices reachable from s in G</w:t>
      </w:r>
    </w:p>
    <w:p w:rsidR="0040693D" w:rsidRPr="0040693D" w:rsidRDefault="0040693D" w:rsidP="0040693D">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G' forms a rooted tree with root s, and</w:t>
      </w:r>
    </w:p>
    <w:p w:rsidR="0040693D" w:rsidRPr="0040693D" w:rsidRDefault="0040693D" w:rsidP="0040693D">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lastRenderedPageBreak/>
        <w:t xml:space="preserve">For all v </w:t>
      </w:r>
      <w:r w:rsidRPr="0040693D">
        <w:rPr>
          <w:rFonts w:ascii="Cambria Math" w:eastAsia="Times New Roman" w:hAnsi="Cambria Math" w:cs="Cambria Math"/>
          <w:color w:val="000000"/>
          <w:sz w:val="24"/>
          <w:szCs w:val="24"/>
        </w:rPr>
        <w:t>∈</w:t>
      </w:r>
      <w:r w:rsidRPr="0040693D">
        <w:rPr>
          <w:rFonts w:ascii="Segoe UI" w:eastAsia="Times New Roman" w:hAnsi="Segoe UI" w:cs="Segoe UI"/>
          <w:color w:val="000000"/>
          <w:sz w:val="24"/>
          <w:szCs w:val="24"/>
        </w:rPr>
        <w:t xml:space="preserve"> V', the unique, simple path from s to v in G' is the shortest path from s to v in G.</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Shortest paths are not naturally unique, and neither is shortest - paths trees.</w:t>
      </w:r>
    </w:p>
    <w:p w:rsidR="0040693D" w:rsidRPr="0040693D" w:rsidRDefault="0040693D" w:rsidP="0040693D">
      <w:pPr>
        <w:spacing w:after="0" w:line="240" w:lineRule="auto"/>
        <w:jc w:val="center"/>
        <w:textAlignment w:val="baseline"/>
        <w:rPr>
          <w:rFonts w:ascii="inherit" w:eastAsia="Times New Roman" w:hAnsi="inherit" w:cs="Times New Roman"/>
          <w:color w:val="FFFFFF"/>
          <w:sz w:val="20"/>
          <w:szCs w:val="20"/>
        </w:rPr>
      </w:pPr>
      <w:r w:rsidRPr="0040693D">
        <w:rPr>
          <w:rFonts w:ascii="inherit" w:eastAsia="Times New Roman" w:hAnsi="inherit" w:cs="Times New Roman"/>
          <w:color w:val="FFFFFF"/>
          <w:sz w:val="20"/>
          <w:szCs w:val="20"/>
        </w:rPr>
        <w:t>14.6M</w:t>
      </w:r>
    </w:p>
    <w:p w:rsidR="0040693D" w:rsidRPr="0040693D" w:rsidRDefault="0040693D" w:rsidP="0040693D">
      <w:pPr>
        <w:spacing w:after="0" w:line="240" w:lineRule="auto"/>
        <w:jc w:val="center"/>
        <w:textAlignment w:val="baseline"/>
        <w:rPr>
          <w:rFonts w:ascii="inherit" w:eastAsia="Times New Roman" w:hAnsi="inherit" w:cs="Times New Roman"/>
          <w:color w:val="FFFFFF"/>
          <w:sz w:val="20"/>
          <w:szCs w:val="20"/>
        </w:rPr>
      </w:pPr>
      <w:r w:rsidRPr="0040693D">
        <w:rPr>
          <w:rFonts w:ascii="inherit" w:eastAsia="Times New Roman" w:hAnsi="inherit" w:cs="Times New Roman"/>
          <w:color w:val="FFFFFF"/>
          <w:sz w:val="20"/>
          <w:szCs w:val="20"/>
        </w:rPr>
        <w:t>293</w:t>
      </w:r>
    </w:p>
    <w:p w:rsidR="0040693D" w:rsidRPr="0040693D" w:rsidRDefault="0040693D" w:rsidP="0040693D">
      <w:pPr>
        <w:spacing w:after="150" w:line="240" w:lineRule="auto"/>
        <w:jc w:val="center"/>
        <w:textAlignment w:val="baseline"/>
        <w:rPr>
          <w:rFonts w:ascii="inherit" w:eastAsia="Times New Roman" w:hAnsi="inherit" w:cs="Times New Roman"/>
          <w:color w:val="FFFFFF"/>
          <w:sz w:val="21"/>
          <w:szCs w:val="21"/>
        </w:rPr>
      </w:pPr>
      <w:r w:rsidRPr="0040693D">
        <w:rPr>
          <w:rFonts w:ascii="inherit" w:eastAsia="Times New Roman" w:hAnsi="inherit" w:cs="Times New Roman"/>
          <w:color w:val="FFFFFF"/>
          <w:sz w:val="21"/>
          <w:szCs w:val="21"/>
        </w:rPr>
        <w:t>HTML Tutorial</w:t>
      </w:r>
    </w:p>
    <w:p w:rsidR="0040693D" w:rsidRPr="0040693D" w:rsidRDefault="0040693D" w:rsidP="0040693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0693D">
        <w:rPr>
          <w:rFonts w:ascii="Helvetica" w:eastAsia="Times New Roman" w:hAnsi="Helvetica" w:cs="Helvetica"/>
          <w:color w:val="610B38"/>
          <w:sz w:val="38"/>
          <w:szCs w:val="38"/>
        </w:rPr>
        <w:t>Properties of Shortest Path:</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1. Optimal substructure property:</w:t>
      </w:r>
      <w:r w:rsidRPr="0040693D">
        <w:rPr>
          <w:rFonts w:ascii="Segoe UI" w:eastAsia="Times New Roman" w:hAnsi="Segoe UI" w:cs="Segoe UI"/>
          <w:color w:val="333333"/>
          <w:sz w:val="24"/>
          <w:szCs w:val="24"/>
        </w:rPr>
        <w:t xml:space="preserve"> All </w:t>
      </w:r>
      <w:proofErr w:type="spellStart"/>
      <w:r w:rsidRPr="0040693D">
        <w:rPr>
          <w:rFonts w:ascii="Segoe UI" w:eastAsia="Times New Roman" w:hAnsi="Segoe UI" w:cs="Segoe UI"/>
          <w:color w:val="333333"/>
          <w:sz w:val="24"/>
          <w:szCs w:val="24"/>
        </w:rPr>
        <w:t>subpaths</w:t>
      </w:r>
      <w:proofErr w:type="spellEnd"/>
      <w:r w:rsidRPr="0040693D">
        <w:rPr>
          <w:rFonts w:ascii="Segoe UI" w:eastAsia="Times New Roman" w:hAnsi="Segoe UI" w:cs="Segoe UI"/>
          <w:color w:val="333333"/>
          <w:sz w:val="24"/>
          <w:szCs w:val="24"/>
        </w:rPr>
        <w:t xml:space="preserve"> of shortest paths are shortest paths.</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4775" cy="1123950"/>
            <wp:effectExtent l="19050" t="0" r="0" b="0"/>
            <wp:docPr id="87" name="Picture 87" descr="Representing: Shortes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Representing: Shortest Path"/>
                    <pic:cNvPicPr>
                      <a:picLocks noChangeAspect="1" noChangeArrowheads="1"/>
                    </pic:cNvPicPr>
                  </pic:nvPicPr>
                  <pic:blipFill>
                    <a:blip r:embed="rId44"/>
                    <a:srcRect/>
                    <a:stretch>
                      <a:fillRect/>
                    </a:stretch>
                  </pic:blipFill>
                  <pic:spPr bwMode="auto">
                    <a:xfrm>
                      <a:off x="0" y="0"/>
                      <a:ext cx="3914775" cy="1123950"/>
                    </a:xfrm>
                    <a:prstGeom prst="rect">
                      <a:avLst/>
                    </a:prstGeom>
                    <a:noFill/>
                    <a:ln w="9525">
                      <a:noFill/>
                      <a:miter lim="800000"/>
                      <a:headEnd/>
                      <a:tailEnd/>
                    </a:ln>
                  </pic:spPr>
                </pic:pic>
              </a:graphicData>
            </a:graphic>
          </wp:inline>
        </w:drawing>
      </w:r>
      <w:r w:rsidRPr="0040693D">
        <w:rPr>
          <w:rFonts w:ascii="Segoe UI" w:eastAsia="Times New Roman" w:hAnsi="Segoe UI" w:cs="Segoe UI"/>
          <w:color w:val="333333"/>
          <w:sz w:val="24"/>
          <w:szCs w:val="24"/>
        </w:rPr>
        <w:br/>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Let P</w:t>
      </w:r>
      <w:r w:rsidRPr="0040693D">
        <w:rPr>
          <w:rFonts w:ascii="Segoe UI" w:eastAsia="Times New Roman" w:hAnsi="Segoe UI" w:cs="Segoe UI"/>
          <w:color w:val="333333"/>
          <w:sz w:val="24"/>
          <w:szCs w:val="24"/>
          <w:vertAlign w:val="subscript"/>
        </w:rPr>
        <w:t>1</w:t>
      </w:r>
      <w:r w:rsidRPr="0040693D">
        <w:rPr>
          <w:rFonts w:ascii="Segoe UI" w:eastAsia="Times New Roman" w:hAnsi="Segoe UI" w:cs="Segoe UI"/>
          <w:color w:val="333333"/>
          <w:sz w:val="24"/>
          <w:szCs w:val="24"/>
        </w:rPr>
        <w:t> be x - y sub path of shortest s - v path. Let P</w:t>
      </w:r>
      <w:r w:rsidRPr="0040693D">
        <w:rPr>
          <w:rFonts w:ascii="Segoe UI" w:eastAsia="Times New Roman" w:hAnsi="Segoe UI" w:cs="Segoe UI"/>
          <w:color w:val="333333"/>
          <w:sz w:val="24"/>
          <w:szCs w:val="24"/>
          <w:vertAlign w:val="subscript"/>
        </w:rPr>
        <w:t>2</w:t>
      </w:r>
      <w:r w:rsidRPr="0040693D">
        <w:rPr>
          <w:rFonts w:ascii="Segoe UI" w:eastAsia="Times New Roman" w:hAnsi="Segoe UI" w:cs="Segoe UI"/>
          <w:color w:val="333333"/>
          <w:sz w:val="24"/>
          <w:szCs w:val="24"/>
        </w:rPr>
        <w:t> be any x - y path. Then cost of P</w:t>
      </w:r>
      <w:r w:rsidRPr="0040693D">
        <w:rPr>
          <w:rFonts w:ascii="Segoe UI" w:eastAsia="Times New Roman" w:hAnsi="Segoe UI" w:cs="Segoe UI"/>
          <w:color w:val="333333"/>
          <w:sz w:val="24"/>
          <w:szCs w:val="24"/>
          <w:vertAlign w:val="subscript"/>
        </w:rPr>
        <w:t>1</w:t>
      </w:r>
      <w:r w:rsidRPr="0040693D">
        <w:rPr>
          <w:rFonts w:ascii="Segoe UI" w:eastAsia="Times New Roman" w:hAnsi="Segoe UI" w:cs="Segoe UI"/>
          <w:color w:val="333333"/>
          <w:sz w:val="24"/>
          <w:szCs w:val="24"/>
        </w:rPr>
        <w:t>≤ cost of P</w:t>
      </w:r>
      <w:r w:rsidRPr="0040693D">
        <w:rPr>
          <w:rFonts w:ascii="Segoe UI" w:eastAsia="Times New Roman" w:hAnsi="Segoe UI" w:cs="Segoe UI"/>
          <w:color w:val="333333"/>
          <w:sz w:val="24"/>
          <w:szCs w:val="24"/>
          <w:vertAlign w:val="subscript"/>
        </w:rPr>
        <w:t>2</w:t>
      </w:r>
      <w:proofErr w:type="gramStart"/>
      <w:r w:rsidRPr="0040693D">
        <w:rPr>
          <w:rFonts w:ascii="Segoe UI" w:eastAsia="Times New Roman" w:hAnsi="Segoe UI" w:cs="Segoe UI"/>
          <w:color w:val="333333"/>
          <w:sz w:val="24"/>
          <w:szCs w:val="24"/>
        </w:rPr>
        <w:t>,otherwise</w:t>
      </w:r>
      <w:proofErr w:type="gramEnd"/>
      <w:r w:rsidRPr="0040693D">
        <w:rPr>
          <w:rFonts w:ascii="Segoe UI" w:eastAsia="Times New Roman" w:hAnsi="Segoe UI" w:cs="Segoe UI"/>
          <w:color w:val="333333"/>
          <w:sz w:val="24"/>
          <w:szCs w:val="24"/>
        </w:rPr>
        <w:t xml:space="preserve"> P not shortest s - v path.</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2. Triangle inequality:</w:t>
      </w:r>
      <w:r w:rsidRPr="0040693D">
        <w:rPr>
          <w:rFonts w:ascii="Segoe UI" w:eastAsia="Times New Roman" w:hAnsi="Segoe UI" w:cs="Segoe UI"/>
          <w:color w:val="333333"/>
          <w:sz w:val="24"/>
          <w:szCs w:val="24"/>
        </w:rPr>
        <w:t xml:space="preserve"> Let d (v, w) </w:t>
      </w:r>
      <w:proofErr w:type="gramStart"/>
      <w:r w:rsidRPr="0040693D">
        <w:rPr>
          <w:rFonts w:ascii="Segoe UI" w:eastAsia="Times New Roman" w:hAnsi="Segoe UI" w:cs="Segoe UI"/>
          <w:color w:val="333333"/>
          <w:sz w:val="24"/>
          <w:szCs w:val="24"/>
        </w:rPr>
        <w:t>be</w:t>
      </w:r>
      <w:proofErr w:type="gramEnd"/>
      <w:r w:rsidRPr="0040693D">
        <w:rPr>
          <w:rFonts w:ascii="Segoe UI" w:eastAsia="Times New Roman" w:hAnsi="Segoe UI" w:cs="Segoe UI"/>
          <w:color w:val="333333"/>
          <w:sz w:val="24"/>
          <w:szCs w:val="24"/>
        </w:rPr>
        <w:t xml:space="preserve"> the length of shortest path from v to w. Then</w:t>
      </w:r>
      <w:proofErr w:type="gramStart"/>
      <w:r w:rsidRPr="0040693D">
        <w:rPr>
          <w:rFonts w:ascii="Segoe UI" w:eastAsia="Times New Roman" w:hAnsi="Segoe UI" w:cs="Segoe UI"/>
          <w:color w:val="333333"/>
          <w:sz w:val="24"/>
          <w:szCs w:val="24"/>
        </w:rPr>
        <w:t>,</w:t>
      </w:r>
      <w:proofErr w:type="gramEnd"/>
      <w:r w:rsidRPr="0040693D">
        <w:rPr>
          <w:rFonts w:ascii="Segoe UI" w:eastAsia="Times New Roman" w:hAnsi="Segoe UI" w:cs="Segoe UI"/>
          <w:color w:val="333333"/>
          <w:sz w:val="24"/>
          <w:szCs w:val="24"/>
        </w:rPr>
        <w:br/>
        <w:t>d (v, w) ≤ d (v, x) + d (x, w)</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4775" cy="1676400"/>
            <wp:effectExtent l="0" t="0" r="9525" b="0"/>
            <wp:docPr id="88" name="Picture 88" descr="Representing: Shortes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epresenting: Shortest Path"/>
                    <pic:cNvPicPr>
                      <a:picLocks noChangeAspect="1" noChangeArrowheads="1"/>
                    </pic:cNvPicPr>
                  </pic:nvPicPr>
                  <pic:blipFill>
                    <a:blip r:embed="rId45"/>
                    <a:srcRect/>
                    <a:stretch>
                      <a:fillRect/>
                    </a:stretch>
                  </pic:blipFill>
                  <pic:spPr bwMode="auto">
                    <a:xfrm>
                      <a:off x="0" y="0"/>
                      <a:ext cx="3914775" cy="1676400"/>
                    </a:xfrm>
                    <a:prstGeom prst="rect">
                      <a:avLst/>
                    </a:prstGeom>
                    <a:noFill/>
                    <a:ln w="9525">
                      <a:noFill/>
                      <a:miter lim="800000"/>
                      <a:headEnd/>
                      <a:tailEnd/>
                    </a:ln>
                  </pic:spPr>
                </pic:pic>
              </a:graphicData>
            </a:graphic>
          </wp:inline>
        </w:drawing>
      </w:r>
      <w:r w:rsidRPr="0040693D">
        <w:rPr>
          <w:rFonts w:ascii="Segoe UI" w:eastAsia="Times New Roman" w:hAnsi="Segoe UI" w:cs="Segoe UI"/>
          <w:color w:val="333333"/>
          <w:sz w:val="24"/>
          <w:szCs w:val="24"/>
        </w:rPr>
        <w:br/>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3. Upper-bound property:</w:t>
      </w:r>
      <w:r w:rsidRPr="0040693D">
        <w:rPr>
          <w:rFonts w:ascii="Segoe UI" w:eastAsia="Times New Roman" w:hAnsi="Segoe UI" w:cs="Segoe UI"/>
          <w:color w:val="333333"/>
          <w:sz w:val="24"/>
          <w:szCs w:val="24"/>
        </w:rPr>
        <w:t xml:space="preserve"> We always have d[v] ≥ δ(s, v) for all vertices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and once d[v] conclude the value δ(s, v), it never changes.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4. No-path property:</w:t>
      </w:r>
      <w:r w:rsidRPr="0040693D">
        <w:rPr>
          <w:rFonts w:ascii="Segoe UI" w:eastAsia="Times New Roman" w:hAnsi="Segoe UI" w:cs="Segoe UI"/>
          <w:color w:val="333333"/>
          <w:sz w:val="24"/>
          <w:szCs w:val="24"/>
        </w:rPr>
        <w:t> If there is no path from s to v, then we regularly have d[v] = δ(s, v) = ∞.</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lastRenderedPageBreak/>
        <w:t>5. Convergence property:</w:t>
      </w:r>
      <w:r w:rsidRPr="0040693D">
        <w:rPr>
          <w:rFonts w:ascii="Segoe UI" w:eastAsia="Times New Roman" w:hAnsi="Segoe UI" w:cs="Segoe UI"/>
          <w:color w:val="333333"/>
          <w:sz w:val="24"/>
          <w:szCs w:val="24"/>
        </w:rPr>
        <w:t xml:space="preserve"> If s-&gt;u-&gt;v is a shortest path in G for some u,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and if d[u] = δ(s, u) at any time prior to relaxing edge (u, v), then d[v] = δ(s, v) at all times thereafter.</w:t>
      </w:r>
    </w:p>
    <w:p w:rsidR="0040693D" w:rsidRPr="0040693D" w:rsidRDefault="0040693D" w:rsidP="004069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0693D">
        <w:rPr>
          <w:rFonts w:ascii="Helvetica" w:eastAsia="Times New Roman" w:hAnsi="Helvetica" w:cs="Helvetica"/>
          <w:color w:val="610B38"/>
          <w:kern w:val="36"/>
          <w:sz w:val="44"/>
          <w:szCs w:val="44"/>
        </w:rPr>
        <w:t>Relaxation</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The single - source shortest paths are based on a technique known as </w:t>
      </w:r>
      <w:r w:rsidRPr="0040693D">
        <w:rPr>
          <w:rFonts w:ascii="Segoe UI" w:eastAsia="Times New Roman" w:hAnsi="Segoe UI" w:cs="Segoe UI"/>
          <w:b/>
          <w:bCs/>
          <w:color w:val="333333"/>
          <w:sz w:val="24"/>
          <w:szCs w:val="24"/>
        </w:rPr>
        <w:t>relaxation</w:t>
      </w:r>
      <w:r w:rsidRPr="0040693D">
        <w:rPr>
          <w:rFonts w:ascii="Segoe UI" w:eastAsia="Times New Roman" w:hAnsi="Segoe UI" w:cs="Segoe UI"/>
          <w:color w:val="333333"/>
          <w:sz w:val="24"/>
          <w:szCs w:val="24"/>
        </w:rPr>
        <w:t xml:space="preserve">, a method that repeatedly decreases an upper bound on the actual shortest path weight of each vertex until the upper bound equivalent the shortest - path weight. For each vertex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we maintain an attribute d [v], which is an upper bound on the weight of the shortest path from source s to v. We call d [v] the </w:t>
      </w:r>
      <w:r w:rsidRPr="0040693D">
        <w:rPr>
          <w:rFonts w:ascii="Segoe UI" w:eastAsia="Times New Roman" w:hAnsi="Segoe UI" w:cs="Segoe UI"/>
          <w:b/>
          <w:bCs/>
          <w:color w:val="333333"/>
          <w:sz w:val="24"/>
          <w:szCs w:val="24"/>
        </w:rPr>
        <w:t>shortest path estimate</w:t>
      </w:r>
      <w:r w:rsidRPr="0040693D">
        <w:rPr>
          <w:rFonts w:ascii="Segoe UI" w:eastAsia="Times New Roman" w:hAnsi="Segoe UI" w:cs="Segoe UI"/>
          <w:color w:val="333333"/>
          <w:sz w:val="24"/>
          <w:szCs w:val="24"/>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Segoe UI" w:eastAsia="Times New Roman" w:hAnsi="Segoe UI" w:cs="Segoe UI"/>
          <w:b/>
          <w:bCs/>
          <w:color w:val="333333"/>
          <w:sz w:val="20"/>
          <w:szCs w:val="20"/>
        </w:rPr>
        <w:t>INITIALIZE - SINGLE - SOURCE (G, s)</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1. for each vertex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V [G]</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2. </w:t>
      </w:r>
      <w:proofErr w:type="gramStart"/>
      <w:r w:rsidRPr="0040693D">
        <w:rPr>
          <w:rFonts w:ascii="Courier New" w:eastAsia="Times New Roman" w:hAnsi="Courier New" w:cs="Courier New"/>
          <w:color w:val="333333"/>
          <w:sz w:val="20"/>
          <w:szCs w:val="20"/>
        </w:rPr>
        <w:t>do</w:t>
      </w:r>
      <w:proofErr w:type="gramEnd"/>
      <w:r w:rsidRPr="0040693D">
        <w:rPr>
          <w:rFonts w:ascii="Courier New" w:eastAsia="Times New Roman" w:hAnsi="Courier New" w:cs="Courier New"/>
          <w:color w:val="333333"/>
          <w:sz w:val="20"/>
          <w:szCs w:val="20"/>
        </w:rPr>
        <w:t xml:space="preserve"> d [v] ← ∞</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3. </w:t>
      </w:r>
      <w:proofErr w:type="gramStart"/>
      <w:r w:rsidRPr="0040693D">
        <w:rPr>
          <w:rFonts w:ascii="Courier New" w:eastAsia="Times New Roman" w:hAnsi="Courier New" w:cs="Courier New"/>
          <w:color w:val="333333"/>
          <w:sz w:val="20"/>
          <w:szCs w:val="20"/>
        </w:rPr>
        <w:t>π</w:t>
      </w:r>
      <w:proofErr w:type="gramEnd"/>
      <w:r w:rsidRPr="0040693D">
        <w:rPr>
          <w:rFonts w:ascii="Courier New" w:eastAsia="Times New Roman" w:hAnsi="Courier New" w:cs="Courier New"/>
          <w:color w:val="333333"/>
          <w:sz w:val="20"/>
          <w:szCs w:val="20"/>
        </w:rPr>
        <w:t xml:space="preserve"> [v] ← NIL</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4. </w:t>
      </w:r>
      <w:proofErr w:type="gramStart"/>
      <w:r w:rsidRPr="0040693D">
        <w:rPr>
          <w:rFonts w:ascii="Courier New" w:eastAsia="Times New Roman" w:hAnsi="Courier New" w:cs="Courier New"/>
          <w:color w:val="333333"/>
          <w:sz w:val="20"/>
          <w:szCs w:val="20"/>
        </w:rPr>
        <w:t>d</w:t>
      </w:r>
      <w:proofErr w:type="gramEnd"/>
      <w:r w:rsidRPr="0040693D">
        <w:rPr>
          <w:rFonts w:ascii="Courier New" w:eastAsia="Times New Roman" w:hAnsi="Courier New" w:cs="Courier New"/>
          <w:color w:val="333333"/>
          <w:sz w:val="20"/>
          <w:szCs w:val="20"/>
        </w:rPr>
        <w:t xml:space="preserve"> [s] ← 0</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 xml:space="preserve">After initialization, π [v] = NIL for all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d [v] = 0 for v = s, and d [v] = ∞ for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 {s}.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 xml:space="preserve">The development of relaxing an edge (u, v) consists of testing whether we can improve the shortest path to v found so far by going through u and if so, updating d [v] and π [v]. A relaxation step may decrease the value of the shortest - path estimate d [v] and updated </w:t>
      </w:r>
      <w:proofErr w:type="spellStart"/>
      <w:r w:rsidRPr="0040693D">
        <w:rPr>
          <w:rFonts w:ascii="Segoe UI" w:eastAsia="Times New Roman" w:hAnsi="Segoe UI" w:cs="Segoe UI"/>
          <w:color w:val="333333"/>
          <w:sz w:val="24"/>
          <w:szCs w:val="24"/>
        </w:rPr>
        <w:t>v's</w:t>
      </w:r>
      <w:proofErr w:type="spellEnd"/>
      <w:r w:rsidRPr="0040693D">
        <w:rPr>
          <w:rFonts w:ascii="Segoe UI" w:eastAsia="Times New Roman" w:hAnsi="Segoe UI" w:cs="Segoe UI"/>
          <w:color w:val="333333"/>
          <w:sz w:val="24"/>
          <w:szCs w:val="24"/>
        </w:rPr>
        <w:t xml:space="preserve"> predecessor field π [v].</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Fig: Relaxing an edge (u, v) with weight w (u, v) = 2. The shortest-path estimate of each vertex appears within the vertex.</w:t>
      </w:r>
    </w:p>
    <w:p w:rsidR="0040693D" w:rsidRPr="0040693D" w:rsidRDefault="0040693D" w:rsidP="0040693D">
      <w:pPr>
        <w:spacing w:after="150" w:line="240" w:lineRule="auto"/>
        <w:jc w:val="center"/>
        <w:textAlignment w:val="baseline"/>
        <w:rPr>
          <w:rFonts w:ascii="inherit" w:eastAsia="Times New Roman" w:hAnsi="inherit" w:cs="Times New Roman"/>
          <w:color w:val="FFFFFF"/>
          <w:sz w:val="21"/>
          <w:szCs w:val="21"/>
        </w:rPr>
      </w:pPr>
      <w:r w:rsidRPr="0040693D">
        <w:rPr>
          <w:rFonts w:ascii="inherit" w:eastAsia="Times New Roman" w:hAnsi="inherit" w:cs="Times New Roman"/>
          <w:color w:val="FFFFFF"/>
          <w:sz w:val="21"/>
          <w:szCs w:val="21"/>
        </w:rPr>
        <w:t>History of Java</w:t>
      </w:r>
    </w:p>
    <w:p w:rsidR="00543B7A"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7025" cy="2619375"/>
            <wp:effectExtent l="19050" t="0" r="0" b="0"/>
            <wp:docPr id="91" name="Picture 91" descr="Relax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laxation"/>
                    <pic:cNvPicPr>
                      <a:picLocks noChangeAspect="1" noChangeArrowheads="1"/>
                    </pic:cNvPicPr>
                  </pic:nvPicPr>
                  <pic:blipFill>
                    <a:blip r:embed="rId46"/>
                    <a:srcRect/>
                    <a:stretch>
                      <a:fillRect/>
                    </a:stretch>
                  </pic:blipFill>
                  <pic:spPr bwMode="auto">
                    <a:xfrm>
                      <a:off x="0" y="0"/>
                      <a:ext cx="2867025" cy="2619375"/>
                    </a:xfrm>
                    <a:prstGeom prst="rect">
                      <a:avLst/>
                    </a:prstGeom>
                    <a:noFill/>
                    <a:ln w="9525">
                      <a:noFill/>
                      <a:miter lim="800000"/>
                      <a:headEnd/>
                      <a:tailEnd/>
                    </a:ln>
                  </pic:spPr>
                </pic:pic>
              </a:graphicData>
            </a:graphic>
          </wp:inline>
        </w:drawing>
      </w:r>
      <w:r w:rsidR="00543B7A">
        <w:rPr>
          <w:rFonts w:ascii="Times New Roman" w:eastAsia="Times New Roman" w:hAnsi="Times New Roman" w:cs="Times New Roman"/>
          <w:sz w:val="24"/>
          <w:szCs w:val="24"/>
        </w:rPr>
        <w:t xml:space="preserve"> d(u)=0,    w(</w:t>
      </w:r>
      <w:proofErr w:type="spellStart"/>
      <w:r w:rsidR="00543B7A">
        <w:rPr>
          <w:rFonts w:ascii="Times New Roman" w:eastAsia="Times New Roman" w:hAnsi="Times New Roman" w:cs="Times New Roman"/>
          <w:sz w:val="24"/>
          <w:szCs w:val="24"/>
        </w:rPr>
        <w:t>u,v</w:t>
      </w:r>
      <w:proofErr w:type="spellEnd"/>
      <w:r w:rsidR="00543B7A">
        <w:rPr>
          <w:rFonts w:ascii="Times New Roman" w:eastAsia="Times New Roman" w:hAnsi="Times New Roman" w:cs="Times New Roman"/>
          <w:sz w:val="24"/>
          <w:szCs w:val="24"/>
        </w:rPr>
        <w:t>) or c(</w:t>
      </w:r>
      <w:proofErr w:type="spellStart"/>
      <w:r w:rsidR="00543B7A">
        <w:rPr>
          <w:rFonts w:ascii="Times New Roman" w:eastAsia="Times New Roman" w:hAnsi="Times New Roman" w:cs="Times New Roman"/>
          <w:sz w:val="24"/>
          <w:szCs w:val="24"/>
        </w:rPr>
        <w:t>u,v</w:t>
      </w:r>
      <w:proofErr w:type="spellEnd"/>
      <w:r w:rsidR="00543B7A">
        <w:rPr>
          <w:rFonts w:ascii="Times New Roman" w:eastAsia="Times New Roman" w:hAnsi="Times New Roman" w:cs="Times New Roman"/>
          <w:sz w:val="24"/>
          <w:szCs w:val="24"/>
        </w:rPr>
        <w:t>)=2, d(v)=infinity</w:t>
      </w:r>
    </w:p>
    <w:p w:rsidR="0040693D" w:rsidRDefault="0040693D" w:rsidP="0040693D">
      <w:pPr>
        <w:spacing w:after="0" w:line="240" w:lineRule="auto"/>
        <w:rPr>
          <w:rFonts w:ascii="Times New Roman" w:eastAsia="Times New Roman" w:hAnsi="Times New Roman" w:cs="Times New Roman"/>
          <w:sz w:val="24"/>
          <w:szCs w:val="24"/>
        </w:rPr>
      </w:pPr>
      <w:r w:rsidRPr="0040693D">
        <w:rPr>
          <w:rFonts w:ascii="Segoe UI" w:eastAsia="Times New Roman" w:hAnsi="Segoe UI" w:cs="Segoe UI"/>
          <w:color w:val="333333"/>
          <w:sz w:val="24"/>
          <w:szCs w:val="24"/>
        </w:rPr>
        <w:br/>
      </w:r>
      <w:proofErr w:type="gramStart"/>
      <w:r w:rsidR="00543B7A">
        <w:rPr>
          <w:rFonts w:ascii="Times New Roman" w:eastAsia="Times New Roman" w:hAnsi="Times New Roman" w:cs="Times New Roman"/>
          <w:sz w:val="24"/>
          <w:szCs w:val="24"/>
        </w:rPr>
        <w:t>if</w:t>
      </w:r>
      <w:proofErr w:type="gramEnd"/>
      <w:r w:rsidR="00543B7A">
        <w:rPr>
          <w:rFonts w:ascii="Times New Roman" w:eastAsia="Times New Roman" w:hAnsi="Times New Roman" w:cs="Times New Roman"/>
          <w:sz w:val="24"/>
          <w:szCs w:val="24"/>
        </w:rPr>
        <w:t xml:space="preserve"> d(u)+c(</w:t>
      </w:r>
      <w:proofErr w:type="spellStart"/>
      <w:r w:rsidR="00543B7A">
        <w:rPr>
          <w:rFonts w:ascii="Times New Roman" w:eastAsia="Times New Roman" w:hAnsi="Times New Roman" w:cs="Times New Roman"/>
          <w:sz w:val="24"/>
          <w:szCs w:val="24"/>
        </w:rPr>
        <w:t>u,v</w:t>
      </w:r>
      <w:proofErr w:type="spellEnd"/>
      <w:r w:rsidR="00543B7A">
        <w:rPr>
          <w:rFonts w:ascii="Times New Roman" w:eastAsia="Times New Roman" w:hAnsi="Times New Roman" w:cs="Times New Roman"/>
          <w:sz w:val="24"/>
          <w:szCs w:val="24"/>
        </w:rPr>
        <w:t>)&lt;d(v) then</w:t>
      </w:r>
    </w:p>
    <w:p w:rsidR="00543B7A" w:rsidRDefault="00543B7A"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0+2&lt;infinite</w:t>
      </w:r>
    </w:p>
    <w:p w:rsidR="00543B7A" w:rsidRPr="0040693D" w:rsidRDefault="00543B7A" w:rsidP="0040693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v)= d(u)+c(</w:t>
      </w:r>
      <w:proofErr w:type="spellStart"/>
      <w:r>
        <w:rPr>
          <w:rFonts w:ascii="Times New Roman" w:eastAsia="Times New Roman" w:hAnsi="Times New Roman" w:cs="Times New Roman"/>
          <w:sz w:val="24"/>
          <w:szCs w:val="24"/>
        </w:rPr>
        <w:t>u,v</w:t>
      </w:r>
      <w:proofErr w:type="spellEnd"/>
      <w:r>
        <w:rPr>
          <w:rFonts w:ascii="Times New Roman" w:eastAsia="Times New Roman" w:hAnsi="Times New Roman" w:cs="Times New Roman"/>
          <w:sz w:val="24"/>
          <w:szCs w:val="24"/>
        </w:rPr>
        <w:t>)=2</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(a) Because v. d &gt; u. d + w (u, v) prior to relaxation, the value of v. d decreases</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2619375"/>
            <wp:effectExtent l="0" t="0" r="0" b="0"/>
            <wp:docPr id="92" name="Picture 92" descr="Relax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elaxation"/>
                    <pic:cNvPicPr>
                      <a:picLocks noChangeAspect="1" noChangeArrowheads="1"/>
                    </pic:cNvPicPr>
                  </pic:nvPicPr>
                  <pic:blipFill>
                    <a:blip r:embed="rId47"/>
                    <a:srcRect/>
                    <a:stretch>
                      <a:fillRect/>
                    </a:stretch>
                  </pic:blipFill>
                  <pic:spPr bwMode="auto">
                    <a:xfrm>
                      <a:off x="0" y="0"/>
                      <a:ext cx="3048000" cy="2619375"/>
                    </a:xfrm>
                    <a:prstGeom prst="rect">
                      <a:avLst/>
                    </a:prstGeom>
                    <a:noFill/>
                    <a:ln w="9525">
                      <a:noFill/>
                      <a:miter lim="800000"/>
                      <a:headEnd/>
                      <a:tailEnd/>
                    </a:ln>
                  </pic:spPr>
                </pic:pic>
              </a:graphicData>
            </a:graphic>
          </wp:inline>
        </w:drawing>
      </w:r>
      <w:r w:rsidRPr="0040693D">
        <w:rPr>
          <w:rFonts w:ascii="Segoe UI" w:eastAsia="Times New Roman" w:hAnsi="Segoe UI" w:cs="Segoe UI"/>
          <w:color w:val="333333"/>
          <w:sz w:val="24"/>
          <w:szCs w:val="24"/>
        </w:rPr>
        <w:br/>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(b) Here, v. d &lt; u. d + w (u, v) before relaxing the edge, and so the relaxation step leaves v. d unchanged.</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The subsequent code performs a relaxation step on edge (u, v)</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Segoe UI" w:eastAsia="Times New Roman" w:hAnsi="Segoe UI" w:cs="Segoe UI"/>
          <w:b/>
          <w:bCs/>
          <w:color w:val="333333"/>
          <w:sz w:val="20"/>
          <w:szCs w:val="20"/>
        </w:rPr>
        <w:t xml:space="preserve">RELAX (u, v, </w:t>
      </w:r>
      <w:proofErr w:type="gramStart"/>
      <w:r w:rsidRPr="0040693D">
        <w:rPr>
          <w:rFonts w:ascii="Segoe UI" w:eastAsia="Times New Roman" w:hAnsi="Segoe UI" w:cs="Segoe UI"/>
          <w:b/>
          <w:bCs/>
          <w:color w:val="333333"/>
          <w:sz w:val="20"/>
          <w:szCs w:val="20"/>
        </w:rPr>
        <w:t>w</w:t>
      </w:r>
      <w:proofErr w:type="gramEnd"/>
      <w:r w:rsidRPr="0040693D">
        <w:rPr>
          <w:rFonts w:ascii="Segoe UI" w:eastAsia="Times New Roman" w:hAnsi="Segoe UI" w:cs="Segoe UI"/>
          <w:b/>
          <w:bCs/>
          <w:color w:val="333333"/>
          <w:sz w:val="20"/>
          <w:szCs w:val="20"/>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lastRenderedPageBreak/>
        <w:t xml:space="preserve"> 1. If d [v] &gt; d [u] + w (u, v)</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2. </w:t>
      </w:r>
      <w:proofErr w:type="gramStart"/>
      <w:r w:rsidRPr="0040693D">
        <w:rPr>
          <w:rFonts w:ascii="Courier New" w:eastAsia="Times New Roman" w:hAnsi="Courier New" w:cs="Courier New"/>
          <w:color w:val="333333"/>
          <w:sz w:val="20"/>
          <w:szCs w:val="20"/>
        </w:rPr>
        <w:t>then</w:t>
      </w:r>
      <w:proofErr w:type="gramEnd"/>
      <w:r w:rsidRPr="0040693D">
        <w:rPr>
          <w:rFonts w:ascii="Courier New" w:eastAsia="Times New Roman" w:hAnsi="Courier New" w:cs="Courier New"/>
          <w:color w:val="333333"/>
          <w:sz w:val="20"/>
          <w:szCs w:val="20"/>
        </w:rPr>
        <w:t xml:space="preserve"> d [v] ← d [u] + w (u, v)</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3. </w:t>
      </w:r>
      <w:proofErr w:type="gramStart"/>
      <w:r w:rsidRPr="0040693D">
        <w:rPr>
          <w:rFonts w:ascii="Courier New" w:eastAsia="Times New Roman" w:hAnsi="Courier New" w:cs="Courier New"/>
          <w:color w:val="333333"/>
          <w:sz w:val="20"/>
          <w:szCs w:val="20"/>
        </w:rPr>
        <w:t>π</w:t>
      </w:r>
      <w:proofErr w:type="gramEnd"/>
      <w:r w:rsidRPr="0040693D">
        <w:rPr>
          <w:rFonts w:ascii="Courier New" w:eastAsia="Times New Roman" w:hAnsi="Courier New" w:cs="Courier New"/>
          <w:color w:val="333333"/>
          <w:sz w:val="20"/>
          <w:szCs w:val="20"/>
        </w:rPr>
        <w:t xml:space="preserve"> [v] ← u</w:t>
      </w:r>
    </w:p>
    <w:p w:rsidR="0040693D" w:rsidRPr="0040693D" w:rsidRDefault="0040693D" w:rsidP="0040693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40693D">
        <w:rPr>
          <w:rFonts w:ascii="Helvetica" w:eastAsia="Times New Roman" w:hAnsi="Helvetica" w:cs="Helvetica"/>
          <w:color w:val="610B38"/>
          <w:kern w:val="36"/>
          <w:sz w:val="44"/>
          <w:szCs w:val="44"/>
        </w:rPr>
        <w:t>Dijkstra's</w:t>
      </w:r>
      <w:proofErr w:type="spellEnd"/>
      <w:r w:rsidRPr="0040693D">
        <w:rPr>
          <w:rFonts w:ascii="Helvetica" w:eastAsia="Times New Roman" w:hAnsi="Helvetica" w:cs="Helvetica"/>
          <w:color w:val="610B38"/>
          <w:kern w:val="36"/>
          <w:sz w:val="44"/>
          <w:szCs w:val="44"/>
        </w:rPr>
        <w:t xml:space="preserve"> Algorithm</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 xml:space="preserve">It is a greedy algorithm that solves the single-source shortest path problem for a directed graph G = (V, E) with nonnegative edge weights, i.e., w (u, v) ≥ 0 for each edge (u,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E.</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40693D">
        <w:rPr>
          <w:rFonts w:ascii="Segoe UI" w:eastAsia="Times New Roman" w:hAnsi="Segoe UI" w:cs="Segoe UI"/>
          <w:color w:val="333333"/>
          <w:sz w:val="24"/>
          <w:szCs w:val="24"/>
        </w:rPr>
        <w:t>Dijkstra's</w:t>
      </w:r>
      <w:proofErr w:type="spellEnd"/>
      <w:r w:rsidRPr="0040693D">
        <w:rPr>
          <w:rFonts w:ascii="Segoe UI" w:eastAsia="Times New Roman" w:hAnsi="Segoe UI" w:cs="Segoe UI"/>
          <w:color w:val="333333"/>
          <w:sz w:val="24"/>
          <w:szCs w:val="24"/>
        </w:rPr>
        <w:t xml:space="preserve"> Algorithm maintains a set S of vertices whose final shortest - path weights from the source s have already been determined. That's for all vertices v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S; we have d [v] = δ (s, v). The </w:t>
      </w:r>
      <w:proofErr w:type="gramStart"/>
      <w:r w:rsidRPr="0040693D">
        <w:rPr>
          <w:rFonts w:ascii="Segoe UI" w:eastAsia="Times New Roman" w:hAnsi="Segoe UI" w:cs="Segoe UI"/>
          <w:color w:val="333333"/>
          <w:sz w:val="24"/>
          <w:szCs w:val="24"/>
        </w:rPr>
        <w:t xml:space="preserve">algorithm repeatedly selects the vertex u </w:t>
      </w:r>
      <w:r w:rsidRPr="0040693D">
        <w:rPr>
          <w:rFonts w:ascii="Cambria Math" w:eastAsia="Times New Roman" w:hAnsi="Cambria Math" w:cs="Cambria Math"/>
          <w:color w:val="333333"/>
          <w:sz w:val="24"/>
          <w:szCs w:val="24"/>
        </w:rPr>
        <w:t>∈</w:t>
      </w:r>
      <w:r w:rsidRPr="0040693D">
        <w:rPr>
          <w:rFonts w:ascii="Segoe UI" w:eastAsia="Times New Roman" w:hAnsi="Segoe UI" w:cs="Segoe UI"/>
          <w:color w:val="333333"/>
          <w:sz w:val="24"/>
          <w:szCs w:val="24"/>
        </w:rPr>
        <w:t xml:space="preserve"> V - S with the minimum shortest - path estimate, insert</w:t>
      </w:r>
      <w:proofErr w:type="gramEnd"/>
      <w:r w:rsidRPr="0040693D">
        <w:rPr>
          <w:rFonts w:ascii="Segoe UI" w:eastAsia="Times New Roman" w:hAnsi="Segoe UI" w:cs="Segoe UI"/>
          <w:color w:val="333333"/>
          <w:sz w:val="24"/>
          <w:szCs w:val="24"/>
        </w:rPr>
        <w:t xml:space="preserve"> u into S and relaxes all edges leaving u.</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Because it always chooses the "lightest" or "closest" vertex in V - S to insert into set S, it is called as the </w:t>
      </w:r>
      <w:r w:rsidRPr="0040693D">
        <w:rPr>
          <w:rFonts w:ascii="Segoe UI" w:eastAsia="Times New Roman" w:hAnsi="Segoe UI" w:cs="Segoe UI"/>
          <w:b/>
          <w:bCs/>
          <w:color w:val="333333"/>
          <w:sz w:val="24"/>
          <w:szCs w:val="24"/>
        </w:rPr>
        <w:t>greedy strategy</w:t>
      </w:r>
      <w:r w:rsidRPr="0040693D">
        <w:rPr>
          <w:rFonts w:ascii="Segoe UI" w:eastAsia="Times New Roman" w:hAnsi="Segoe UI" w:cs="Segoe UI"/>
          <w:color w:val="333333"/>
          <w:sz w:val="24"/>
          <w:szCs w:val="24"/>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proofErr w:type="spellStart"/>
      <w:r w:rsidRPr="0040693D">
        <w:rPr>
          <w:rFonts w:ascii="Segoe UI" w:eastAsia="Times New Roman" w:hAnsi="Segoe UI" w:cs="Segoe UI"/>
          <w:b/>
          <w:bCs/>
          <w:color w:val="333333"/>
          <w:sz w:val="20"/>
          <w:szCs w:val="20"/>
        </w:rPr>
        <w:t>Dijkstra's</w:t>
      </w:r>
      <w:proofErr w:type="spellEnd"/>
      <w:r w:rsidRPr="0040693D">
        <w:rPr>
          <w:rFonts w:ascii="Segoe UI" w:eastAsia="Times New Roman" w:hAnsi="Segoe UI" w:cs="Segoe UI"/>
          <w:b/>
          <w:bCs/>
          <w:color w:val="333333"/>
          <w:sz w:val="20"/>
          <w:szCs w:val="20"/>
        </w:rPr>
        <w:t xml:space="preserve"> Algorithm (G, w, s)</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1. INITIALIZE - SINGLE - SOURCE (G, s)</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2. S←</w:t>
      </w:r>
      <w:r w:rsidRPr="0040693D">
        <w:rPr>
          <w:rFonts w:ascii="Cambria Math" w:eastAsia="Times New Roman" w:hAnsi="Cambria Math" w:cs="Cambria Math"/>
          <w:color w:val="333333"/>
          <w:sz w:val="20"/>
          <w:szCs w:val="20"/>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3. Q←V [G]</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4. </w:t>
      </w:r>
      <w:proofErr w:type="gramStart"/>
      <w:r w:rsidRPr="0040693D">
        <w:rPr>
          <w:rFonts w:ascii="Courier New" w:eastAsia="Times New Roman" w:hAnsi="Courier New" w:cs="Courier New"/>
          <w:color w:val="333333"/>
          <w:sz w:val="20"/>
          <w:szCs w:val="20"/>
        </w:rPr>
        <w:t>while</w:t>
      </w:r>
      <w:proofErr w:type="gramEnd"/>
      <w:r w:rsidRPr="0040693D">
        <w:rPr>
          <w:rFonts w:ascii="Courier New" w:eastAsia="Times New Roman" w:hAnsi="Courier New" w:cs="Courier New"/>
          <w:color w:val="333333"/>
          <w:sz w:val="20"/>
          <w:szCs w:val="20"/>
        </w:rPr>
        <w:t xml:space="preserve"> Q ≠ </w:t>
      </w:r>
      <w:r w:rsidRPr="0040693D">
        <w:rPr>
          <w:rFonts w:ascii="Cambria Math" w:eastAsia="Times New Roman" w:hAnsi="Cambria Math" w:cs="Cambria Math"/>
          <w:color w:val="333333"/>
          <w:sz w:val="20"/>
          <w:szCs w:val="20"/>
        </w:rPr>
        <w:t>∅</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5. </w:t>
      </w:r>
      <w:proofErr w:type="gramStart"/>
      <w:r w:rsidRPr="0040693D">
        <w:rPr>
          <w:rFonts w:ascii="Courier New" w:eastAsia="Times New Roman" w:hAnsi="Courier New" w:cs="Courier New"/>
          <w:color w:val="333333"/>
          <w:sz w:val="20"/>
          <w:szCs w:val="20"/>
        </w:rPr>
        <w:t>do</w:t>
      </w:r>
      <w:proofErr w:type="gramEnd"/>
      <w:r w:rsidRPr="0040693D">
        <w:rPr>
          <w:rFonts w:ascii="Courier New" w:eastAsia="Times New Roman" w:hAnsi="Courier New" w:cs="Courier New"/>
          <w:color w:val="333333"/>
          <w:sz w:val="20"/>
          <w:szCs w:val="20"/>
        </w:rPr>
        <w:t xml:space="preserve"> u ← EXTRACT - MIN (Q)</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6. S ← S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{u}</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7. for each vertex v </w:t>
      </w:r>
      <w:r w:rsidRPr="0040693D">
        <w:rPr>
          <w:rFonts w:ascii="Cambria Math" w:eastAsia="Times New Roman" w:hAnsi="Cambria Math" w:cs="Cambria Math"/>
          <w:color w:val="333333"/>
          <w:sz w:val="20"/>
          <w:szCs w:val="20"/>
        </w:rPr>
        <w:t>∈</w:t>
      </w:r>
      <w:r w:rsidRPr="0040693D">
        <w:rPr>
          <w:rFonts w:ascii="Courier New" w:eastAsia="Times New Roman" w:hAnsi="Courier New" w:cs="Courier New"/>
          <w:color w:val="333333"/>
          <w:sz w:val="20"/>
          <w:szCs w:val="20"/>
        </w:rPr>
        <w:t xml:space="preserve"> </w:t>
      </w:r>
      <w:proofErr w:type="spellStart"/>
      <w:r w:rsidRPr="0040693D">
        <w:rPr>
          <w:rFonts w:ascii="Courier New" w:eastAsia="Times New Roman" w:hAnsi="Courier New" w:cs="Courier New"/>
          <w:color w:val="333333"/>
          <w:sz w:val="20"/>
          <w:szCs w:val="20"/>
        </w:rPr>
        <w:t>Adj</w:t>
      </w:r>
      <w:proofErr w:type="spellEnd"/>
      <w:r w:rsidRPr="0040693D">
        <w:rPr>
          <w:rFonts w:ascii="Courier New" w:eastAsia="Times New Roman" w:hAnsi="Courier New" w:cs="Courier New"/>
          <w:color w:val="333333"/>
          <w:sz w:val="20"/>
          <w:szCs w:val="20"/>
        </w:rPr>
        <w:t xml:space="preserve"> [u]</w:t>
      </w:r>
    </w:p>
    <w:p w:rsidR="0040693D" w:rsidRPr="0040693D" w:rsidRDefault="0040693D" w:rsidP="0040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40693D">
        <w:rPr>
          <w:rFonts w:ascii="Courier New" w:eastAsia="Times New Roman" w:hAnsi="Courier New" w:cs="Courier New"/>
          <w:color w:val="333333"/>
          <w:sz w:val="20"/>
          <w:szCs w:val="20"/>
        </w:rPr>
        <w:t xml:space="preserve"> 8. </w:t>
      </w:r>
      <w:proofErr w:type="gramStart"/>
      <w:r w:rsidRPr="0040693D">
        <w:rPr>
          <w:rFonts w:ascii="Courier New" w:eastAsia="Times New Roman" w:hAnsi="Courier New" w:cs="Courier New"/>
          <w:color w:val="333333"/>
          <w:sz w:val="20"/>
          <w:szCs w:val="20"/>
        </w:rPr>
        <w:t>do</w:t>
      </w:r>
      <w:proofErr w:type="gramEnd"/>
      <w:r w:rsidRPr="0040693D">
        <w:rPr>
          <w:rFonts w:ascii="Courier New" w:eastAsia="Times New Roman" w:hAnsi="Courier New" w:cs="Courier New"/>
          <w:color w:val="333333"/>
          <w:sz w:val="20"/>
          <w:szCs w:val="20"/>
        </w:rPr>
        <w:t xml:space="preserve"> RELAX (u, v, w)</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Analysis:</w:t>
      </w:r>
      <w:r w:rsidRPr="0040693D">
        <w:rPr>
          <w:rFonts w:ascii="Segoe UI" w:eastAsia="Times New Roman" w:hAnsi="Segoe UI" w:cs="Segoe UI"/>
          <w:color w:val="333333"/>
          <w:sz w:val="24"/>
          <w:szCs w:val="24"/>
        </w:rPr>
        <w:t xml:space="preserve"> The running time of </w:t>
      </w:r>
      <w:proofErr w:type="spellStart"/>
      <w:r w:rsidRPr="0040693D">
        <w:rPr>
          <w:rFonts w:ascii="Segoe UI" w:eastAsia="Times New Roman" w:hAnsi="Segoe UI" w:cs="Segoe UI"/>
          <w:color w:val="333333"/>
          <w:sz w:val="24"/>
          <w:szCs w:val="24"/>
        </w:rPr>
        <w:t>Dijkstra's</w:t>
      </w:r>
      <w:proofErr w:type="spellEnd"/>
      <w:r w:rsidRPr="0040693D">
        <w:rPr>
          <w:rFonts w:ascii="Segoe UI" w:eastAsia="Times New Roman" w:hAnsi="Segoe UI" w:cs="Segoe UI"/>
          <w:color w:val="333333"/>
          <w:sz w:val="24"/>
          <w:szCs w:val="24"/>
        </w:rPr>
        <w:t xml:space="preserve"> algorithm on a graph with edges E and vertices V can be expressed as a function of |E| and |V| using the Big - O notation. The simplest implementation of the </w:t>
      </w:r>
      <w:proofErr w:type="spellStart"/>
      <w:r w:rsidRPr="0040693D">
        <w:rPr>
          <w:rFonts w:ascii="Segoe UI" w:eastAsia="Times New Roman" w:hAnsi="Segoe UI" w:cs="Segoe UI"/>
          <w:color w:val="333333"/>
          <w:sz w:val="24"/>
          <w:szCs w:val="24"/>
        </w:rPr>
        <w:t>Dijkstra's</w:t>
      </w:r>
      <w:proofErr w:type="spellEnd"/>
      <w:r w:rsidRPr="0040693D">
        <w:rPr>
          <w:rFonts w:ascii="Segoe UI" w:eastAsia="Times New Roman" w:hAnsi="Segoe UI" w:cs="Segoe UI"/>
          <w:color w:val="333333"/>
          <w:sz w:val="24"/>
          <w:szCs w:val="24"/>
        </w:rPr>
        <w:t xml:space="preserve"> algorithm stores vertices of set Q in an ordinary linked list or array, and operation Extract - Min (Q) is simply a linear search through all vertices in Q. In this case, the running time is O (|V</w:t>
      </w:r>
      <w:r w:rsidRPr="0040693D">
        <w:rPr>
          <w:rFonts w:ascii="Segoe UI" w:eastAsia="Times New Roman" w:hAnsi="Segoe UI" w:cs="Segoe UI"/>
          <w:color w:val="333333"/>
          <w:sz w:val="24"/>
          <w:szCs w:val="24"/>
          <w:vertAlign w:val="superscript"/>
        </w:rPr>
        <w:t>2</w:t>
      </w:r>
      <w:r w:rsidRPr="0040693D">
        <w:rPr>
          <w:rFonts w:ascii="Segoe UI" w:eastAsia="Times New Roman" w:hAnsi="Segoe UI" w:cs="Segoe UI"/>
          <w:color w:val="333333"/>
          <w:sz w:val="24"/>
          <w:szCs w:val="24"/>
        </w:rPr>
        <w:t> |+|E|=</w:t>
      </w:r>
      <w:proofErr w:type="gramStart"/>
      <w:r w:rsidRPr="0040693D">
        <w:rPr>
          <w:rFonts w:ascii="Segoe UI" w:eastAsia="Times New Roman" w:hAnsi="Segoe UI" w:cs="Segoe UI"/>
          <w:color w:val="333333"/>
          <w:sz w:val="24"/>
          <w:szCs w:val="24"/>
        </w:rPr>
        <w:t>O(</w:t>
      </w:r>
      <w:proofErr w:type="gramEnd"/>
      <w:r w:rsidRPr="0040693D">
        <w:rPr>
          <w:rFonts w:ascii="Segoe UI" w:eastAsia="Times New Roman" w:hAnsi="Segoe UI" w:cs="Segoe UI"/>
          <w:color w:val="333333"/>
          <w:sz w:val="24"/>
          <w:szCs w:val="24"/>
        </w:rPr>
        <w:t>V</w:t>
      </w:r>
      <w:r w:rsidRPr="0040693D">
        <w:rPr>
          <w:rFonts w:ascii="Segoe UI" w:eastAsia="Times New Roman" w:hAnsi="Segoe UI" w:cs="Segoe UI"/>
          <w:color w:val="333333"/>
          <w:sz w:val="24"/>
          <w:szCs w:val="24"/>
          <w:vertAlign w:val="superscript"/>
        </w:rPr>
        <w:t>2</w:t>
      </w:r>
      <w:r w:rsidRPr="0040693D">
        <w:rPr>
          <w:rFonts w:ascii="Segoe UI" w:eastAsia="Times New Roman" w:hAnsi="Segoe UI" w:cs="Segoe UI"/>
          <w:color w:val="333333"/>
          <w:sz w:val="24"/>
          <w:szCs w:val="24"/>
        </w:rPr>
        <w:t> ).</w:t>
      </w:r>
    </w:p>
    <w:p w:rsidR="0040693D" w:rsidRPr="0040693D" w:rsidRDefault="0040693D" w:rsidP="0040693D">
      <w:pPr>
        <w:spacing w:after="0" w:line="240" w:lineRule="auto"/>
        <w:jc w:val="center"/>
        <w:textAlignment w:val="baseline"/>
        <w:rPr>
          <w:rFonts w:ascii="inherit" w:eastAsia="Times New Roman" w:hAnsi="inherit" w:cs="Times New Roman"/>
          <w:color w:val="FFFFFF"/>
          <w:sz w:val="20"/>
          <w:szCs w:val="20"/>
        </w:rPr>
      </w:pPr>
      <w:r w:rsidRPr="0040693D">
        <w:rPr>
          <w:rFonts w:ascii="inherit" w:eastAsia="Times New Roman" w:hAnsi="inherit" w:cs="Times New Roman"/>
          <w:color w:val="FFFFFF"/>
          <w:sz w:val="20"/>
          <w:szCs w:val="20"/>
        </w:rPr>
        <w:t>14.6M</w:t>
      </w:r>
    </w:p>
    <w:p w:rsidR="0040693D" w:rsidRPr="0040693D" w:rsidRDefault="0040693D" w:rsidP="0040693D">
      <w:pPr>
        <w:spacing w:after="0" w:line="240" w:lineRule="auto"/>
        <w:jc w:val="center"/>
        <w:textAlignment w:val="baseline"/>
        <w:rPr>
          <w:rFonts w:ascii="inherit" w:eastAsia="Times New Roman" w:hAnsi="inherit" w:cs="Times New Roman"/>
          <w:color w:val="FFFFFF"/>
          <w:sz w:val="20"/>
          <w:szCs w:val="20"/>
        </w:rPr>
      </w:pPr>
      <w:r w:rsidRPr="0040693D">
        <w:rPr>
          <w:rFonts w:ascii="inherit" w:eastAsia="Times New Roman" w:hAnsi="inherit" w:cs="Times New Roman"/>
          <w:color w:val="FFFFFF"/>
          <w:sz w:val="20"/>
          <w:szCs w:val="20"/>
        </w:rPr>
        <w:t>293</w:t>
      </w:r>
    </w:p>
    <w:p w:rsidR="0040693D" w:rsidRPr="0040693D" w:rsidRDefault="0040693D" w:rsidP="0040693D">
      <w:pPr>
        <w:spacing w:after="150" w:line="240" w:lineRule="auto"/>
        <w:jc w:val="center"/>
        <w:textAlignment w:val="baseline"/>
        <w:rPr>
          <w:rFonts w:ascii="inherit" w:eastAsia="Times New Roman" w:hAnsi="inherit" w:cs="Times New Roman"/>
          <w:color w:val="FFFFFF"/>
          <w:sz w:val="21"/>
          <w:szCs w:val="21"/>
        </w:rPr>
      </w:pPr>
      <w:r w:rsidRPr="0040693D">
        <w:rPr>
          <w:rFonts w:ascii="inherit" w:eastAsia="Times New Roman" w:hAnsi="inherit" w:cs="Times New Roman"/>
          <w:color w:val="FFFFFF"/>
          <w:sz w:val="21"/>
          <w:szCs w:val="21"/>
        </w:rPr>
        <w:t>HTML Tutorial</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Example:</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24075" cy="1590675"/>
            <wp:effectExtent l="19050" t="0" r="0" b="0"/>
            <wp:docPr id="95" name="Picture 95"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jkstra's Algorithm"/>
                    <pic:cNvPicPr>
                      <a:picLocks noChangeAspect="1" noChangeArrowheads="1"/>
                    </pic:cNvPicPr>
                  </pic:nvPicPr>
                  <pic:blipFill>
                    <a:blip r:embed="rId48"/>
                    <a:srcRect/>
                    <a:stretch>
                      <a:fillRect/>
                    </a:stretch>
                  </pic:blipFill>
                  <pic:spPr bwMode="auto">
                    <a:xfrm>
                      <a:off x="0" y="0"/>
                      <a:ext cx="2124075" cy="1590675"/>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Solution:</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Step1:</w:t>
      </w:r>
      <w:r w:rsidRPr="0040693D">
        <w:rPr>
          <w:rFonts w:ascii="Segoe UI" w:eastAsia="Times New Roman" w:hAnsi="Segoe UI" w:cs="Segoe UI"/>
          <w:color w:val="333333"/>
          <w:sz w:val="24"/>
          <w:szCs w:val="24"/>
        </w:rPr>
        <w:t> Q =[s, t, x, y, z]</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We scanned vertices one by one and find out its adjacent. Calculate the distance of each adjacent to the source vertices.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We make a stack, which contains those vertices which are selected after computation of shortest distance.</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Firstly we take's' in stack M (which is a source)</w:t>
      </w:r>
    </w:p>
    <w:p w:rsidR="0040693D" w:rsidRPr="0040693D" w:rsidRDefault="0040693D" w:rsidP="0040693D">
      <w:pPr>
        <w:numPr>
          <w:ilvl w:val="0"/>
          <w:numId w:val="35"/>
        </w:numPr>
        <w:spacing w:after="120" w:line="375" w:lineRule="atLeast"/>
        <w:ind w:left="0"/>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bdr w:val="none" w:sz="0" w:space="0" w:color="auto" w:frame="1"/>
        </w:rPr>
        <w:t>M = [S]       Q = [t, x, y, z]  </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Step 2:</w:t>
      </w:r>
      <w:r w:rsidRPr="0040693D">
        <w:rPr>
          <w:rFonts w:ascii="Segoe UI" w:eastAsia="Times New Roman" w:hAnsi="Segoe UI" w:cs="Segoe UI"/>
          <w:color w:val="333333"/>
          <w:sz w:val="24"/>
          <w:szCs w:val="24"/>
        </w:rPr>
        <w:t> Now find the adjacent of s that are t and y.</w:t>
      </w:r>
    </w:p>
    <w:p w:rsidR="0040693D" w:rsidRPr="0040693D" w:rsidRDefault="0040693D" w:rsidP="0040693D">
      <w:pPr>
        <w:numPr>
          <w:ilvl w:val="0"/>
          <w:numId w:val="36"/>
        </w:numPr>
        <w:spacing w:after="120" w:line="375" w:lineRule="atLeast"/>
        <w:ind w:left="0"/>
        <w:jc w:val="both"/>
        <w:rPr>
          <w:rFonts w:ascii="Segoe UI" w:eastAsia="Times New Roman" w:hAnsi="Segoe UI" w:cs="Segoe UI"/>
          <w:color w:val="000000"/>
          <w:sz w:val="24"/>
          <w:szCs w:val="24"/>
        </w:rPr>
      </w:pPr>
      <w:proofErr w:type="spellStart"/>
      <w:r w:rsidRPr="0040693D">
        <w:rPr>
          <w:rFonts w:ascii="Segoe UI" w:eastAsia="Times New Roman" w:hAnsi="Segoe UI" w:cs="Segoe UI"/>
          <w:color w:val="000000"/>
          <w:sz w:val="24"/>
          <w:szCs w:val="24"/>
          <w:bdr w:val="none" w:sz="0" w:space="0" w:color="auto" w:frame="1"/>
        </w:rPr>
        <w:t>Adj</w:t>
      </w:r>
      <w:proofErr w:type="spellEnd"/>
      <w:r w:rsidRPr="0040693D">
        <w:rPr>
          <w:rFonts w:ascii="Segoe UI" w:eastAsia="Times New Roman" w:hAnsi="Segoe UI" w:cs="Segoe UI"/>
          <w:color w:val="000000"/>
          <w:sz w:val="24"/>
          <w:szCs w:val="24"/>
          <w:bdr w:val="none" w:sz="0" w:space="0" w:color="auto" w:frame="1"/>
        </w:rPr>
        <w:t> [s] → t, y      [Here s is u and t and y are v]  </w:t>
      </w:r>
    </w:p>
    <w:p w:rsidR="0040693D" w:rsidRPr="0040693D" w:rsidRDefault="0040693D" w:rsidP="0040693D">
      <w:pPr>
        <w:spacing w:after="0" w:line="240" w:lineRule="auto"/>
        <w:rPr>
          <w:rFonts w:ascii="Times New Roman" w:eastAsia="Times New Roman" w:hAnsi="Times New Roman" w:cs="Times New Roman"/>
          <w:sz w:val="24"/>
          <w:szCs w:val="24"/>
        </w:rPr>
      </w:pPr>
      <w:r w:rsidRPr="0040693D">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2247900" cy="1543050"/>
            <wp:effectExtent l="0" t="0" r="0" b="0"/>
            <wp:docPr id="96" name="Picture 96"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jkstra's Algorithm"/>
                    <pic:cNvPicPr>
                      <a:picLocks noChangeAspect="1" noChangeArrowheads="1"/>
                    </pic:cNvPicPr>
                  </pic:nvPicPr>
                  <pic:blipFill>
                    <a:blip r:embed="rId49"/>
                    <a:srcRect/>
                    <a:stretch>
                      <a:fillRect/>
                    </a:stretch>
                  </pic:blipFill>
                  <pic:spPr bwMode="auto">
                    <a:xfrm>
                      <a:off x="0" y="0"/>
                      <a:ext cx="2247900" cy="1543050"/>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w:t>
      </w:r>
      <w:proofErr w:type="spellStart"/>
      <w:r w:rsidRPr="0040693D">
        <w:rPr>
          <w:rFonts w:ascii="Segoe UI" w:eastAsia="Times New Roman" w:hAnsi="Segoe UI" w:cs="Segoe UI"/>
          <w:b/>
          <w:bCs/>
          <w:color w:val="333333"/>
          <w:sz w:val="24"/>
          <w:szCs w:val="24"/>
        </w:rPr>
        <w:t>i</w:t>
      </w:r>
      <w:proofErr w:type="spellEnd"/>
      <w:r w:rsidRPr="0040693D">
        <w:rPr>
          <w:rFonts w:ascii="Segoe UI" w:eastAsia="Times New Roman" w:hAnsi="Segoe UI" w:cs="Segoe UI"/>
          <w:b/>
          <w:bCs/>
          <w:color w:val="333333"/>
          <w:sz w:val="24"/>
          <w:szCs w:val="24"/>
        </w:rPr>
        <w:t>) </w:t>
      </w:r>
      <w:r w:rsidRPr="0040693D">
        <w:rPr>
          <w:rFonts w:ascii="Segoe UI" w:eastAsia="Times New Roman" w:hAnsi="Segoe UI" w:cs="Segoe UI"/>
          <w:color w:val="333333"/>
          <w:sz w:val="24"/>
          <w:szCs w:val="24"/>
        </w:rPr>
        <w:t>s → t</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[t] &gt; d [s] + w [s, t]</w:t>
      </w:r>
      <w:r w:rsidRPr="0040693D">
        <w:rPr>
          <w:rFonts w:ascii="Segoe UI" w:eastAsia="Times New Roman" w:hAnsi="Segoe UI" w:cs="Segoe UI"/>
          <w:color w:val="333333"/>
          <w:sz w:val="24"/>
          <w:szCs w:val="24"/>
        </w:rPr>
        <w:br/>
        <w:t>                ∞ &gt; 0 + 10                [false condition</w:t>
      </w:r>
      <w:proofErr w:type="gramStart"/>
      <w:r w:rsidRPr="0040693D">
        <w:rPr>
          <w:rFonts w:ascii="Segoe UI" w:eastAsia="Times New Roman" w:hAnsi="Segoe UI" w:cs="Segoe UI"/>
          <w:color w:val="333333"/>
          <w:sz w:val="24"/>
          <w:szCs w:val="24"/>
        </w:rPr>
        <w:t>]</w:t>
      </w:r>
      <w:proofErr w:type="gramEnd"/>
      <w:r w:rsidRPr="0040693D">
        <w:rPr>
          <w:rFonts w:ascii="Segoe UI" w:eastAsia="Times New Roman" w:hAnsi="Segoe UI" w:cs="Segoe UI"/>
          <w:color w:val="333333"/>
          <w:sz w:val="24"/>
          <w:szCs w:val="24"/>
        </w:rPr>
        <w:br/>
        <w:t>Then       </w:t>
      </w:r>
      <w:r w:rsidRPr="0040693D">
        <w:rPr>
          <w:rFonts w:ascii="Segoe UI" w:eastAsia="Times New Roman" w:hAnsi="Segoe UI" w:cs="Segoe UI"/>
          <w:b/>
          <w:bCs/>
          <w:color w:val="333333"/>
          <w:sz w:val="24"/>
          <w:szCs w:val="24"/>
        </w:rPr>
        <w:t>d [t] ← 10</w:t>
      </w:r>
      <w:r w:rsidRPr="0040693D">
        <w:rPr>
          <w:rFonts w:ascii="Segoe UI" w:eastAsia="Times New Roman" w:hAnsi="Segoe UI" w:cs="Segoe UI"/>
          <w:color w:val="333333"/>
          <w:sz w:val="24"/>
          <w:szCs w:val="24"/>
        </w:rPr>
        <w:br/>
      </w:r>
      <w:r w:rsidRPr="0040693D">
        <w:rPr>
          <w:rFonts w:ascii="Segoe UI" w:eastAsia="Times New Roman" w:hAnsi="Segoe UI" w:cs="Segoe UI"/>
          <w:color w:val="333333"/>
          <w:sz w:val="24"/>
          <w:szCs w:val="24"/>
        </w:rPr>
        <w:lastRenderedPageBreak/>
        <w:t>                </w:t>
      </w:r>
      <w:r w:rsidRPr="0040693D">
        <w:rPr>
          <w:rFonts w:ascii="Segoe UI" w:eastAsia="Times New Roman" w:hAnsi="Segoe UI" w:cs="Segoe UI"/>
          <w:b/>
          <w:bCs/>
          <w:color w:val="333333"/>
          <w:sz w:val="24"/>
          <w:szCs w:val="24"/>
        </w:rPr>
        <w:t>π [t] ← 5</w:t>
      </w:r>
      <w:r w:rsidRPr="0040693D">
        <w:rPr>
          <w:rFonts w:ascii="Segoe UI" w:eastAsia="Times New Roman" w:hAnsi="Segoe UI" w:cs="Segoe UI"/>
          <w:color w:val="333333"/>
          <w:sz w:val="24"/>
          <w:szCs w:val="24"/>
        </w:rPr>
        <w:br/>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[s] ← t, y</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 </w:t>
      </w:r>
      <w:r w:rsidRPr="0040693D">
        <w:rPr>
          <w:rFonts w:ascii="Segoe UI" w:eastAsia="Times New Roman" w:hAnsi="Segoe UI" w:cs="Segoe UI"/>
          <w:color w:val="333333"/>
          <w:sz w:val="24"/>
          <w:szCs w:val="24"/>
        </w:rPr>
        <w:t>s→ y</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[y] &gt; d [s] + w [s, y]</w:t>
      </w:r>
      <w:r w:rsidRPr="0040693D">
        <w:rPr>
          <w:rFonts w:ascii="Segoe UI" w:eastAsia="Times New Roman" w:hAnsi="Segoe UI" w:cs="Segoe UI"/>
          <w:color w:val="333333"/>
          <w:sz w:val="24"/>
          <w:szCs w:val="24"/>
        </w:rPr>
        <w:br/>
        <w:t>                ∞ &gt; 0 + 5                [false condition]</w:t>
      </w:r>
      <w:r w:rsidRPr="0040693D">
        <w:rPr>
          <w:rFonts w:ascii="Segoe UI" w:eastAsia="Times New Roman" w:hAnsi="Segoe UI" w:cs="Segoe UI"/>
          <w:color w:val="333333"/>
          <w:sz w:val="24"/>
          <w:szCs w:val="24"/>
        </w:rPr>
        <w:br/>
        <w:t>                ∞ &gt; 5</w:t>
      </w:r>
      <w:r w:rsidRPr="0040693D">
        <w:rPr>
          <w:rFonts w:ascii="Segoe UI" w:eastAsia="Times New Roman" w:hAnsi="Segoe UI" w:cs="Segoe UI"/>
          <w:color w:val="333333"/>
          <w:sz w:val="24"/>
          <w:szCs w:val="24"/>
        </w:rPr>
        <w:br/>
        <w:t>Then       </w:t>
      </w:r>
      <w:r w:rsidRPr="0040693D">
        <w:rPr>
          <w:rFonts w:ascii="Segoe UI" w:eastAsia="Times New Roman" w:hAnsi="Segoe UI" w:cs="Segoe UI"/>
          <w:b/>
          <w:bCs/>
          <w:color w:val="333333"/>
          <w:sz w:val="24"/>
          <w:szCs w:val="24"/>
        </w:rPr>
        <w:t>d [y] ← 5</w:t>
      </w:r>
      <w:r w:rsidRPr="0040693D">
        <w:rPr>
          <w:rFonts w:ascii="Segoe UI" w:eastAsia="Times New Roman" w:hAnsi="Segoe UI" w:cs="Segoe UI"/>
          <w:color w:val="333333"/>
          <w:sz w:val="24"/>
          <w:szCs w:val="24"/>
        </w:rPr>
        <w:br/>
        <w:t>              </w:t>
      </w:r>
      <w:r w:rsidRPr="0040693D">
        <w:rPr>
          <w:rFonts w:ascii="Segoe UI" w:eastAsia="Times New Roman" w:hAnsi="Segoe UI" w:cs="Segoe UI"/>
          <w:b/>
          <w:bCs/>
          <w:color w:val="333333"/>
          <w:sz w:val="24"/>
          <w:szCs w:val="24"/>
        </w:rPr>
        <w:t>π [y] ← 5</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By comparing case (</w:t>
      </w:r>
      <w:proofErr w:type="spellStart"/>
      <w:r w:rsidRPr="0040693D">
        <w:rPr>
          <w:rFonts w:ascii="Segoe UI" w:eastAsia="Times New Roman" w:hAnsi="Segoe UI" w:cs="Segoe UI"/>
          <w:color w:val="333333"/>
          <w:sz w:val="24"/>
          <w:szCs w:val="24"/>
        </w:rPr>
        <w:t>i</w:t>
      </w:r>
      <w:proofErr w:type="spellEnd"/>
      <w:r w:rsidRPr="0040693D">
        <w:rPr>
          <w:rFonts w:ascii="Segoe UI" w:eastAsia="Times New Roman" w:hAnsi="Segoe UI" w:cs="Segoe UI"/>
          <w:color w:val="333333"/>
          <w:sz w:val="24"/>
          <w:szCs w:val="24"/>
        </w:rPr>
        <w:t>) and case (ii)</w:t>
      </w:r>
      <w:r w:rsidRPr="0040693D">
        <w:rPr>
          <w:rFonts w:ascii="Segoe UI" w:eastAsia="Times New Roman" w:hAnsi="Segoe UI" w:cs="Segoe UI"/>
          <w:color w:val="333333"/>
          <w:sz w:val="24"/>
          <w:szCs w:val="24"/>
        </w:rPr>
        <w:br/>
        <w:t>     </w:t>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[s] → t = 10, y = 5</w:t>
      </w:r>
      <w:r w:rsidRPr="0040693D">
        <w:rPr>
          <w:rFonts w:ascii="Segoe UI" w:eastAsia="Times New Roman" w:hAnsi="Segoe UI" w:cs="Segoe UI"/>
          <w:color w:val="333333"/>
          <w:sz w:val="24"/>
          <w:szCs w:val="24"/>
        </w:rPr>
        <w:br/>
        <w:t>     y is shortest</w:t>
      </w:r>
      <w:r w:rsidRPr="0040693D">
        <w:rPr>
          <w:rFonts w:ascii="Segoe UI" w:eastAsia="Times New Roman" w:hAnsi="Segoe UI" w:cs="Segoe UI"/>
          <w:color w:val="333333"/>
          <w:sz w:val="24"/>
          <w:szCs w:val="24"/>
        </w:rPr>
        <w:br/>
      </w:r>
      <w:r w:rsidRPr="0040693D">
        <w:rPr>
          <w:rFonts w:ascii="Segoe UI" w:eastAsia="Times New Roman" w:hAnsi="Segoe UI" w:cs="Segoe UI"/>
          <w:b/>
          <w:bCs/>
          <w:color w:val="333333"/>
          <w:sz w:val="24"/>
          <w:szCs w:val="24"/>
        </w:rPr>
        <w:t>y is assigned in 5 = [s, y]</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47875" cy="1552575"/>
            <wp:effectExtent l="19050" t="0" r="9525" b="0"/>
            <wp:docPr id="97" name="Picture 97"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jkstra's Algorithm"/>
                    <pic:cNvPicPr>
                      <a:picLocks noChangeAspect="1" noChangeArrowheads="1"/>
                    </pic:cNvPicPr>
                  </pic:nvPicPr>
                  <pic:blipFill>
                    <a:blip r:embed="rId50"/>
                    <a:srcRect/>
                    <a:stretch>
                      <a:fillRect/>
                    </a:stretch>
                  </pic:blipFill>
                  <pic:spPr bwMode="auto">
                    <a:xfrm>
                      <a:off x="0" y="0"/>
                      <a:ext cx="2047875" cy="1552575"/>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Step 3:</w:t>
      </w:r>
      <w:r w:rsidRPr="0040693D">
        <w:rPr>
          <w:rFonts w:ascii="Segoe UI" w:eastAsia="Times New Roman" w:hAnsi="Segoe UI" w:cs="Segoe UI"/>
          <w:color w:val="333333"/>
          <w:sz w:val="24"/>
          <w:szCs w:val="24"/>
        </w:rPr>
        <w:t> Now find the adjacent of y that is t, x, z.</w:t>
      </w:r>
    </w:p>
    <w:p w:rsidR="0040693D" w:rsidRPr="0040693D" w:rsidRDefault="0040693D" w:rsidP="0040693D">
      <w:pPr>
        <w:numPr>
          <w:ilvl w:val="0"/>
          <w:numId w:val="37"/>
        </w:numPr>
        <w:spacing w:after="120" w:line="375" w:lineRule="atLeast"/>
        <w:ind w:left="0"/>
        <w:jc w:val="both"/>
        <w:rPr>
          <w:rFonts w:ascii="Segoe UI" w:eastAsia="Times New Roman" w:hAnsi="Segoe UI" w:cs="Segoe UI"/>
          <w:color w:val="000000"/>
          <w:sz w:val="24"/>
          <w:szCs w:val="24"/>
        </w:rPr>
      </w:pPr>
      <w:proofErr w:type="spellStart"/>
      <w:r w:rsidRPr="0040693D">
        <w:rPr>
          <w:rFonts w:ascii="Segoe UI" w:eastAsia="Times New Roman" w:hAnsi="Segoe UI" w:cs="Segoe UI"/>
          <w:color w:val="000000"/>
          <w:sz w:val="24"/>
          <w:szCs w:val="24"/>
          <w:bdr w:val="none" w:sz="0" w:space="0" w:color="auto" w:frame="1"/>
        </w:rPr>
        <w:t>Adj</w:t>
      </w:r>
      <w:proofErr w:type="spellEnd"/>
      <w:r w:rsidRPr="0040693D">
        <w:rPr>
          <w:rFonts w:ascii="Segoe UI" w:eastAsia="Times New Roman" w:hAnsi="Segoe UI" w:cs="Segoe UI"/>
          <w:color w:val="000000"/>
          <w:sz w:val="24"/>
          <w:szCs w:val="24"/>
          <w:bdr w:val="none" w:sz="0" w:space="0" w:color="auto" w:frame="1"/>
        </w:rPr>
        <w:t> [y] → t, x, z   [Here y is u and t, x, z are v]  </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w:t>
      </w:r>
      <w:proofErr w:type="spellStart"/>
      <w:r w:rsidRPr="0040693D">
        <w:rPr>
          <w:rFonts w:ascii="Segoe UI" w:eastAsia="Times New Roman" w:hAnsi="Segoe UI" w:cs="Segoe UI"/>
          <w:b/>
          <w:bCs/>
          <w:color w:val="333333"/>
          <w:sz w:val="24"/>
          <w:szCs w:val="24"/>
        </w:rPr>
        <w:t>i</w:t>
      </w:r>
      <w:proofErr w:type="spellEnd"/>
      <w:r w:rsidRPr="0040693D">
        <w:rPr>
          <w:rFonts w:ascii="Segoe UI" w:eastAsia="Times New Roman" w:hAnsi="Segoe UI" w:cs="Segoe UI"/>
          <w:b/>
          <w:bCs/>
          <w:color w:val="333333"/>
          <w:sz w:val="24"/>
          <w:szCs w:val="24"/>
        </w:rPr>
        <w:t>)</w:t>
      </w:r>
      <w:r w:rsidRPr="0040693D">
        <w:rPr>
          <w:rFonts w:ascii="Segoe UI" w:eastAsia="Times New Roman" w:hAnsi="Segoe UI" w:cs="Segoe UI"/>
          <w:color w:val="333333"/>
          <w:sz w:val="24"/>
          <w:szCs w:val="24"/>
        </w:rPr>
        <w:t> y →t</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[t] &gt; d [y] + w [y, t]</w:t>
      </w:r>
      <w:r w:rsidRPr="0040693D">
        <w:rPr>
          <w:rFonts w:ascii="Segoe UI" w:eastAsia="Times New Roman" w:hAnsi="Segoe UI" w:cs="Segoe UI"/>
          <w:color w:val="333333"/>
          <w:sz w:val="24"/>
          <w:szCs w:val="24"/>
        </w:rPr>
        <w:br/>
        <w:t>              10 &gt; 5 + 3</w:t>
      </w:r>
      <w:r w:rsidRPr="0040693D">
        <w:rPr>
          <w:rFonts w:ascii="Segoe UI" w:eastAsia="Times New Roman" w:hAnsi="Segoe UI" w:cs="Segoe UI"/>
          <w:color w:val="333333"/>
          <w:sz w:val="24"/>
          <w:szCs w:val="24"/>
        </w:rPr>
        <w:br/>
        <w:t>              10 &gt; 8</w:t>
      </w:r>
      <w:r w:rsidRPr="0040693D">
        <w:rPr>
          <w:rFonts w:ascii="Segoe UI" w:eastAsia="Times New Roman" w:hAnsi="Segoe UI" w:cs="Segoe UI"/>
          <w:color w:val="333333"/>
          <w:sz w:val="24"/>
          <w:szCs w:val="24"/>
        </w:rPr>
        <w:br/>
        <w:t>Then     d [t] ← 8</w:t>
      </w:r>
      <w:r w:rsidRPr="0040693D">
        <w:rPr>
          <w:rFonts w:ascii="Segoe UI" w:eastAsia="Times New Roman" w:hAnsi="Segoe UI" w:cs="Segoe UI"/>
          <w:color w:val="333333"/>
          <w:sz w:val="24"/>
          <w:szCs w:val="24"/>
        </w:rPr>
        <w:br/>
        <w:t>              π [t] ← y</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w:t>
      </w:r>
      <w:r w:rsidRPr="0040693D">
        <w:rPr>
          <w:rFonts w:ascii="Segoe UI" w:eastAsia="Times New Roman" w:hAnsi="Segoe UI" w:cs="Segoe UI"/>
          <w:color w:val="333333"/>
          <w:sz w:val="24"/>
          <w:szCs w:val="24"/>
        </w:rPr>
        <w:t> y → x</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[x] &gt; d [y] + w [y, x]</w:t>
      </w:r>
      <w:r w:rsidRPr="0040693D">
        <w:rPr>
          <w:rFonts w:ascii="Segoe UI" w:eastAsia="Times New Roman" w:hAnsi="Segoe UI" w:cs="Segoe UI"/>
          <w:color w:val="333333"/>
          <w:sz w:val="24"/>
          <w:szCs w:val="24"/>
        </w:rPr>
        <w:br/>
        <w:t>              ∞ &gt; 5 + 9</w:t>
      </w:r>
      <w:r w:rsidRPr="0040693D">
        <w:rPr>
          <w:rFonts w:ascii="Segoe UI" w:eastAsia="Times New Roman" w:hAnsi="Segoe UI" w:cs="Segoe UI"/>
          <w:color w:val="333333"/>
          <w:sz w:val="24"/>
          <w:szCs w:val="24"/>
        </w:rPr>
        <w:br/>
      </w:r>
      <w:r w:rsidRPr="0040693D">
        <w:rPr>
          <w:rFonts w:ascii="Segoe UI" w:eastAsia="Times New Roman" w:hAnsi="Segoe UI" w:cs="Segoe UI"/>
          <w:color w:val="333333"/>
          <w:sz w:val="24"/>
          <w:szCs w:val="24"/>
        </w:rPr>
        <w:lastRenderedPageBreak/>
        <w:t>              ∞ &gt; 14</w:t>
      </w:r>
      <w:r w:rsidRPr="0040693D">
        <w:rPr>
          <w:rFonts w:ascii="Segoe UI" w:eastAsia="Times New Roman" w:hAnsi="Segoe UI" w:cs="Segoe UI"/>
          <w:color w:val="333333"/>
          <w:sz w:val="24"/>
          <w:szCs w:val="24"/>
        </w:rPr>
        <w:br/>
        <w:t>Then      d [x] ← 14</w:t>
      </w:r>
      <w:r w:rsidRPr="0040693D">
        <w:rPr>
          <w:rFonts w:ascii="Segoe UI" w:eastAsia="Times New Roman" w:hAnsi="Segoe UI" w:cs="Segoe UI"/>
          <w:color w:val="333333"/>
          <w:sz w:val="24"/>
          <w:szCs w:val="24"/>
        </w:rPr>
        <w:br/>
        <w:t>             π [x] ← 14</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(iii)</w:t>
      </w:r>
      <w:r w:rsidRPr="0040693D">
        <w:rPr>
          <w:rFonts w:ascii="Segoe UI" w:eastAsia="Times New Roman" w:hAnsi="Segoe UI" w:cs="Segoe UI"/>
          <w:color w:val="333333"/>
          <w:sz w:val="24"/>
          <w:szCs w:val="24"/>
        </w:rPr>
        <w:t> y → z</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[z] &gt; d [y] + w [y, z]</w:t>
      </w:r>
      <w:r w:rsidRPr="0040693D">
        <w:rPr>
          <w:rFonts w:ascii="Segoe UI" w:eastAsia="Times New Roman" w:hAnsi="Segoe UI" w:cs="Segoe UI"/>
          <w:color w:val="333333"/>
          <w:sz w:val="24"/>
          <w:szCs w:val="24"/>
        </w:rPr>
        <w:br/>
        <w:t>             ∞ &gt; 5 + 2</w:t>
      </w:r>
      <w:r w:rsidRPr="0040693D">
        <w:rPr>
          <w:rFonts w:ascii="Segoe UI" w:eastAsia="Times New Roman" w:hAnsi="Segoe UI" w:cs="Segoe UI"/>
          <w:color w:val="333333"/>
          <w:sz w:val="24"/>
          <w:szCs w:val="24"/>
        </w:rPr>
        <w:br/>
        <w:t>             ∞ &gt; 7</w:t>
      </w:r>
      <w:r w:rsidRPr="0040693D">
        <w:rPr>
          <w:rFonts w:ascii="Segoe UI" w:eastAsia="Times New Roman" w:hAnsi="Segoe UI" w:cs="Segoe UI"/>
          <w:color w:val="333333"/>
          <w:sz w:val="24"/>
          <w:szCs w:val="24"/>
        </w:rPr>
        <w:br/>
        <w:t>Then      d [z] ← 7</w:t>
      </w:r>
      <w:r w:rsidRPr="0040693D">
        <w:rPr>
          <w:rFonts w:ascii="Segoe UI" w:eastAsia="Times New Roman" w:hAnsi="Segoe UI" w:cs="Segoe UI"/>
          <w:color w:val="333333"/>
          <w:sz w:val="24"/>
          <w:szCs w:val="24"/>
        </w:rPr>
        <w:br/>
        <w:t>             π [z] ← y</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By comparing case (</w:t>
      </w:r>
      <w:proofErr w:type="spellStart"/>
      <w:r w:rsidRPr="0040693D">
        <w:rPr>
          <w:rFonts w:ascii="Segoe UI" w:eastAsia="Times New Roman" w:hAnsi="Segoe UI" w:cs="Segoe UI"/>
          <w:color w:val="333333"/>
          <w:sz w:val="24"/>
          <w:szCs w:val="24"/>
        </w:rPr>
        <w:t>i</w:t>
      </w:r>
      <w:proofErr w:type="spellEnd"/>
      <w:r w:rsidRPr="0040693D">
        <w:rPr>
          <w:rFonts w:ascii="Segoe UI" w:eastAsia="Times New Roman" w:hAnsi="Segoe UI" w:cs="Segoe UI"/>
          <w:color w:val="333333"/>
          <w:sz w:val="24"/>
          <w:szCs w:val="24"/>
        </w:rPr>
        <w:t>), case (ii) and case (iii)</w:t>
      </w:r>
      <w:r w:rsidRPr="0040693D">
        <w:rPr>
          <w:rFonts w:ascii="Segoe UI" w:eastAsia="Times New Roman" w:hAnsi="Segoe UI" w:cs="Segoe UI"/>
          <w:color w:val="333333"/>
          <w:sz w:val="24"/>
          <w:szCs w:val="24"/>
        </w:rPr>
        <w:br/>
        <w:t>           </w:t>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[y] → x = 14, t = 8, z =7</w:t>
      </w:r>
      <w:r w:rsidRPr="0040693D">
        <w:rPr>
          <w:rFonts w:ascii="Segoe UI" w:eastAsia="Times New Roman" w:hAnsi="Segoe UI" w:cs="Segoe UI"/>
          <w:color w:val="333333"/>
          <w:sz w:val="24"/>
          <w:szCs w:val="24"/>
        </w:rPr>
        <w:br/>
        <w:t>z is shortest</w:t>
      </w:r>
      <w:r w:rsidRPr="0040693D">
        <w:rPr>
          <w:rFonts w:ascii="Segoe UI" w:eastAsia="Times New Roman" w:hAnsi="Segoe UI" w:cs="Segoe UI"/>
          <w:color w:val="333333"/>
          <w:sz w:val="24"/>
          <w:szCs w:val="24"/>
        </w:rPr>
        <w:br/>
      </w:r>
      <w:r w:rsidRPr="0040693D">
        <w:rPr>
          <w:rFonts w:ascii="Segoe UI" w:eastAsia="Times New Roman" w:hAnsi="Segoe UI" w:cs="Segoe UI"/>
          <w:b/>
          <w:bCs/>
          <w:color w:val="333333"/>
          <w:sz w:val="24"/>
          <w:szCs w:val="24"/>
        </w:rPr>
        <w:t>z is assigned in 7 = [s, z]</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590675"/>
            <wp:effectExtent l="19050" t="0" r="0" b="0"/>
            <wp:docPr id="98" name="Picture 98"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jkstra's Algorithm"/>
                    <pic:cNvPicPr>
                      <a:picLocks noChangeAspect="1" noChangeArrowheads="1"/>
                    </pic:cNvPicPr>
                  </pic:nvPicPr>
                  <pic:blipFill>
                    <a:blip r:embed="rId51"/>
                    <a:srcRect/>
                    <a:stretch>
                      <a:fillRect/>
                    </a:stretch>
                  </pic:blipFill>
                  <pic:spPr bwMode="auto">
                    <a:xfrm>
                      <a:off x="0" y="0"/>
                      <a:ext cx="2171700" cy="1590675"/>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 xml:space="preserve">Step - 4 </w:t>
      </w:r>
      <w:proofErr w:type="gramStart"/>
      <w:r w:rsidRPr="0040693D">
        <w:rPr>
          <w:rFonts w:ascii="Segoe UI" w:eastAsia="Times New Roman" w:hAnsi="Segoe UI" w:cs="Segoe UI"/>
          <w:b/>
          <w:bCs/>
          <w:color w:val="333333"/>
          <w:sz w:val="24"/>
          <w:szCs w:val="24"/>
        </w:rPr>
        <w:t>Now</w:t>
      </w:r>
      <w:proofErr w:type="gramEnd"/>
      <w:r w:rsidRPr="0040693D">
        <w:rPr>
          <w:rFonts w:ascii="Segoe UI" w:eastAsia="Times New Roman" w:hAnsi="Segoe UI" w:cs="Segoe UI"/>
          <w:color w:val="333333"/>
          <w:sz w:val="24"/>
          <w:szCs w:val="24"/>
        </w:rPr>
        <w:t xml:space="preserve"> we will find </w:t>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[z] that are s, x</w:t>
      </w:r>
    </w:p>
    <w:p w:rsidR="0040693D" w:rsidRPr="0040693D" w:rsidRDefault="0040693D" w:rsidP="0040693D">
      <w:pPr>
        <w:numPr>
          <w:ilvl w:val="0"/>
          <w:numId w:val="38"/>
        </w:numPr>
        <w:spacing w:after="120" w:line="375" w:lineRule="atLeast"/>
        <w:ind w:left="0"/>
        <w:jc w:val="both"/>
        <w:rPr>
          <w:rFonts w:ascii="Segoe UI" w:eastAsia="Times New Roman" w:hAnsi="Segoe UI" w:cs="Segoe UI"/>
          <w:color w:val="000000"/>
          <w:sz w:val="24"/>
          <w:szCs w:val="24"/>
        </w:rPr>
      </w:pPr>
      <w:proofErr w:type="spellStart"/>
      <w:r w:rsidRPr="0040693D">
        <w:rPr>
          <w:rFonts w:ascii="Segoe UI" w:eastAsia="Times New Roman" w:hAnsi="Segoe UI" w:cs="Segoe UI"/>
          <w:color w:val="000000"/>
          <w:sz w:val="24"/>
          <w:szCs w:val="24"/>
          <w:bdr w:val="none" w:sz="0" w:space="0" w:color="auto" w:frame="1"/>
        </w:rPr>
        <w:t>Adj</w:t>
      </w:r>
      <w:proofErr w:type="spellEnd"/>
      <w:r w:rsidRPr="0040693D">
        <w:rPr>
          <w:rFonts w:ascii="Segoe UI" w:eastAsia="Times New Roman" w:hAnsi="Segoe UI" w:cs="Segoe UI"/>
          <w:color w:val="000000"/>
          <w:sz w:val="24"/>
          <w:szCs w:val="24"/>
          <w:bdr w:val="none" w:sz="0" w:space="0" w:color="auto" w:frame="1"/>
        </w:rPr>
        <w:t> [z] → [x, s]    [Here z is u and s and x are v]  </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w:t>
      </w:r>
      <w:proofErr w:type="spellStart"/>
      <w:r w:rsidRPr="0040693D">
        <w:rPr>
          <w:rFonts w:ascii="Segoe UI" w:eastAsia="Times New Roman" w:hAnsi="Segoe UI" w:cs="Segoe UI"/>
          <w:b/>
          <w:bCs/>
          <w:color w:val="333333"/>
          <w:sz w:val="24"/>
          <w:szCs w:val="24"/>
        </w:rPr>
        <w:t>i</w:t>
      </w:r>
      <w:proofErr w:type="spellEnd"/>
      <w:r w:rsidRPr="0040693D">
        <w:rPr>
          <w:rFonts w:ascii="Segoe UI" w:eastAsia="Times New Roman" w:hAnsi="Segoe UI" w:cs="Segoe UI"/>
          <w:b/>
          <w:bCs/>
          <w:color w:val="333333"/>
          <w:sz w:val="24"/>
          <w:szCs w:val="24"/>
        </w:rPr>
        <w:t>)</w:t>
      </w:r>
      <w:r w:rsidRPr="0040693D">
        <w:rPr>
          <w:rFonts w:ascii="Segoe UI" w:eastAsia="Times New Roman" w:hAnsi="Segoe UI" w:cs="Segoe UI"/>
          <w:color w:val="333333"/>
          <w:sz w:val="24"/>
          <w:szCs w:val="24"/>
        </w:rPr>
        <w:t> z → x</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[x] &gt; d [z] + w [z, x]</w:t>
      </w:r>
      <w:r w:rsidRPr="0040693D">
        <w:rPr>
          <w:rFonts w:ascii="Segoe UI" w:eastAsia="Times New Roman" w:hAnsi="Segoe UI" w:cs="Segoe UI"/>
          <w:color w:val="333333"/>
          <w:sz w:val="24"/>
          <w:szCs w:val="24"/>
        </w:rPr>
        <w:br/>
        <w:t>              14 &gt; 7 + 6</w:t>
      </w:r>
      <w:r w:rsidRPr="0040693D">
        <w:rPr>
          <w:rFonts w:ascii="Segoe UI" w:eastAsia="Times New Roman" w:hAnsi="Segoe UI" w:cs="Segoe UI"/>
          <w:color w:val="333333"/>
          <w:sz w:val="24"/>
          <w:szCs w:val="24"/>
        </w:rPr>
        <w:br/>
        <w:t>              14 &gt; 13</w:t>
      </w:r>
      <w:r w:rsidRPr="0040693D">
        <w:rPr>
          <w:rFonts w:ascii="Segoe UI" w:eastAsia="Times New Roman" w:hAnsi="Segoe UI" w:cs="Segoe UI"/>
          <w:color w:val="333333"/>
          <w:sz w:val="24"/>
          <w:szCs w:val="24"/>
        </w:rPr>
        <w:br/>
        <w:t>Then       d [x] ← 13</w:t>
      </w:r>
      <w:r w:rsidRPr="0040693D">
        <w:rPr>
          <w:rFonts w:ascii="Segoe UI" w:eastAsia="Times New Roman" w:hAnsi="Segoe UI" w:cs="Segoe UI"/>
          <w:color w:val="333333"/>
          <w:sz w:val="24"/>
          <w:szCs w:val="24"/>
        </w:rPr>
        <w:br/>
        <w:t>              π [x] ← z</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w:t>
      </w:r>
      <w:r w:rsidRPr="0040693D">
        <w:rPr>
          <w:rFonts w:ascii="Segoe UI" w:eastAsia="Times New Roman" w:hAnsi="Segoe UI" w:cs="Segoe UI"/>
          <w:color w:val="333333"/>
          <w:sz w:val="24"/>
          <w:szCs w:val="24"/>
        </w:rPr>
        <w:t> z → s</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[s] &gt; d [z] + w [z, s]</w:t>
      </w:r>
      <w:r w:rsidRPr="0040693D">
        <w:rPr>
          <w:rFonts w:ascii="Segoe UI" w:eastAsia="Times New Roman" w:hAnsi="Segoe UI" w:cs="Segoe UI"/>
          <w:color w:val="333333"/>
          <w:sz w:val="24"/>
          <w:szCs w:val="24"/>
        </w:rPr>
        <w:br/>
      </w:r>
      <w:r w:rsidRPr="0040693D">
        <w:rPr>
          <w:rFonts w:ascii="Segoe UI" w:eastAsia="Times New Roman" w:hAnsi="Segoe UI" w:cs="Segoe UI"/>
          <w:color w:val="333333"/>
          <w:sz w:val="24"/>
          <w:szCs w:val="24"/>
        </w:rPr>
        <w:lastRenderedPageBreak/>
        <w:t>              0 &gt; 7 + 7</w:t>
      </w:r>
      <w:r w:rsidRPr="0040693D">
        <w:rPr>
          <w:rFonts w:ascii="Segoe UI" w:eastAsia="Times New Roman" w:hAnsi="Segoe UI" w:cs="Segoe UI"/>
          <w:color w:val="333333"/>
          <w:sz w:val="24"/>
          <w:szCs w:val="24"/>
        </w:rPr>
        <w:br/>
        <w:t>              0 &gt; 14</w:t>
      </w:r>
      <w:r w:rsidRPr="0040693D">
        <w:rPr>
          <w:rFonts w:ascii="Segoe UI" w:eastAsia="Times New Roman" w:hAnsi="Segoe UI" w:cs="Segoe UI"/>
          <w:color w:val="333333"/>
          <w:sz w:val="24"/>
          <w:szCs w:val="24"/>
        </w:rPr>
        <w:br/>
        <w:t xml:space="preserve">∴ </w:t>
      </w:r>
      <w:proofErr w:type="gramStart"/>
      <w:r w:rsidRPr="0040693D">
        <w:rPr>
          <w:rFonts w:ascii="Segoe UI" w:eastAsia="Times New Roman" w:hAnsi="Segoe UI" w:cs="Segoe UI"/>
          <w:color w:val="333333"/>
          <w:sz w:val="24"/>
          <w:szCs w:val="24"/>
        </w:rPr>
        <w:t>This</w:t>
      </w:r>
      <w:proofErr w:type="gramEnd"/>
      <w:r w:rsidRPr="0040693D">
        <w:rPr>
          <w:rFonts w:ascii="Segoe UI" w:eastAsia="Times New Roman" w:hAnsi="Segoe UI" w:cs="Segoe UI"/>
          <w:color w:val="333333"/>
          <w:sz w:val="24"/>
          <w:szCs w:val="24"/>
        </w:rPr>
        <w:t xml:space="preserve"> condition does not satisfy so it will be discarded.</w:t>
      </w:r>
      <w:r w:rsidRPr="0040693D">
        <w:rPr>
          <w:rFonts w:ascii="Segoe UI" w:eastAsia="Times New Roman" w:hAnsi="Segoe UI" w:cs="Segoe UI"/>
          <w:color w:val="333333"/>
          <w:sz w:val="24"/>
          <w:szCs w:val="24"/>
        </w:rPr>
        <w:br/>
        <w:t>Now we have x = 13.</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590675"/>
            <wp:effectExtent l="19050" t="0" r="0" b="0"/>
            <wp:docPr id="99" name="Picture 99"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jkstra's Algorithm"/>
                    <pic:cNvPicPr>
                      <a:picLocks noChangeAspect="1" noChangeArrowheads="1"/>
                    </pic:cNvPicPr>
                  </pic:nvPicPr>
                  <pic:blipFill>
                    <a:blip r:embed="rId51"/>
                    <a:srcRect/>
                    <a:stretch>
                      <a:fillRect/>
                    </a:stretch>
                  </pic:blipFill>
                  <pic:spPr bwMode="auto">
                    <a:xfrm>
                      <a:off x="0" y="0"/>
                      <a:ext cx="2171700" cy="1590675"/>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Step 5:</w:t>
      </w:r>
      <w:r w:rsidRPr="0040693D">
        <w:rPr>
          <w:rFonts w:ascii="Segoe UI" w:eastAsia="Times New Roman" w:hAnsi="Segoe UI" w:cs="Segoe UI"/>
          <w:color w:val="333333"/>
          <w:sz w:val="24"/>
          <w:szCs w:val="24"/>
        </w:rPr>
        <w:t xml:space="preserve"> Now we will find </w:t>
      </w: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[t]</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40693D">
        <w:rPr>
          <w:rFonts w:ascii="Segoe UI" w:eastAsia="Times New Roman" w:hAnsi="Segoe UI" w:cs="Segoe UI"/>
          <w:color w:val="333333"/>
          <w:sz w:val="24"/>
          <w:szCs w:val="24"/>
        </w:rPr>
        <w:t>Adj</w:t>
      </w:r>
      <w:proofErr w:type="spellEnd"/>
      <w:r w:rsidRPr="0040693D">
        <w:rPr>
          <w:rFonts w:ascii="Segoe UI" w:eastAsia="Times New Roman" w:hAnsi="Segoe UI" w:cs="Segoe UI"/>
          <w:color w:val="333333"/>
          <w:sz w:val="24"/>
          <w:szCs w:val="24"/>
        </w:rPr>
        <w:t xml:space="preserve"> [t] → [x, y] [Here t is u and x and y are v]</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w:t>
      </w:r>
      <w:proofErr w:type="spellStart"/>
      <w:r w:rsidRPr="0040693D">
        <w:rPr>
          <w:rFonts w:ascii="Segoe UI" w:eastAsia="Times New Roman" w:hAnsi="Segoe UI" w:cs="Segoe UI"/>
          <w:b/>
          <w:bCs/>
          <w:color w:val="333333"/>
          <w:sz w:val="24"/>
          <w:szCs w:val="24"/>
        </w:rPr>
        <w:t>i</w:t>
      </w:r>
      <w:proofErr w:type="spellEnd"/>
      <w:r w:rsidRPr="0040693D">
        <w:rPr>
          <w:rFonts w:ascii="Segoe UI" w:eastAsia="Times New Roman" w:hAnsi="Segoe UI" w:cs="Segoe UI"/>
          <w:b/>
          <w:bCs/>
          <w:color w:val="333333"/>
          <w:sz w:val="24"/>
          <w:szCs w:val="24"/>
        </w:rPr>
        <w:t>)</w:t>
      </w:r>
      <w:r w:rsidRPr="0040693D">
        <w:rPr>
          <w:rFonts w:ascii="Segoe UI" w:eastAsia="Times New Roman" w:hAnsi="Segoe UI" w:cs="Segoe UI"/>
          <w:color w:val="333333"/>
          <w:sz w:val="24"/>
          <w:szCs w:val="24"/>
        </w:rPr>
        <w:t> t → x</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[x] &gt; d [t] + w [t, x]</w:t>
      </w:r>
      <w:r w:rsidRPr="0040693D">
        <w:rPr>
          <w:rFonts w:ascii="Segoe UI" w:eastAsia="Times New Roman" w:hAnsi="Segoe UI" w:cs="Segoe UI"/>
          <w:color w:val="333333"/>
          <w:sz w:val="24"/>
          <w:szCs w:val="24"/>
        </w:rPr>
        <w:br/>
        <w:t>              13 &gt; 8 + 1</w:t>
      </w:r>
      <w:r w:rsidRPr="0040693D">
        <w:rPr>
          <w:rFonts w:ascii="Segoe UI" w:eastAsia="Times New Roman" w:hAnsi="Segoe UI" w:cs="Segoe UI"/>
          <w:color w:val="333333"/>
          <w:sz w:val="24"/>
          <w:szCs w:val="24"/>
        </w:rPr>
        <w:br/>
        <w:t>              13 &gt; 9</w:t>
      </w:r>
      <w:r w:rsidRPr="0040693D">
        <w:rPr>
          <w:rFonts w:ascii="Segoe UI" w:eastAsia="Times New Roman" w:hAnsi="Segoe UI" w:cs="Segoe UI"/>
          <w:color w:val="333333"/>
          <w:sz w:val="24"/>
          <w:szCs w:val="24"/>
        </w:rPr>
        <w:br/>
      </w:r>
      <w:r w:rsidRPr="0040693D">
        <w:rPr>
          <w:rFonts w:ascii="Segoe UI" w:eastAsia="Times New Roman" w:hAnsi="Segoe UI" w:cs="Segoe UI"/>
          <w:b/>
          <w:bCs/>
          <w:color w:val="333333"/>
          <w:sz w:val="24"/>
          <w:szCs w:val="24"/>
        </w:rPr>
        <w:t>Then       d [x] ← 9</w:t>
      </w:r>
      <w:r w:rsidRPr="0040693D">
        <w:rPr>
          <w:rFonts w:ascii="Segoe UI" w:eastAsia="Times New Roman" w:hAnsi="Segoe UI" w:cs="Segoe UI"/>
          <w:color w:val="333333"/>
          <w:sz w:val="24"/>
          <w:szCs w:val="24"/>
        </w:rPr>
        <w:br/>
        <w:t>              </w:t>
      </w:r>
      <w:r w:rsidRPr="0040693D">
        <w:rPr>
          <w:rFonts w:ascii="Segoe UI" w:eastAsia="Times New Roman" w:hAnsi="Segoe UI" w:cs="Segoe UI"/>
          <w:b/>
          <w:bCs/>
          <w:color w:val="333333"/>
          <w:sz w:val="24"/>
          <w:szCs w:val="24"/>
        </w:rPr>
        <w:t>π [x] ← t</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b/>
          <w:bCs/>
          <w:color w:val="333333"/>
          <w:sz w:val="24"/>
          <w:szCs w:val="24"/>
        </w:rPr>
        <w:t>Case - (ii)</w:t>
      </w:r>
      <w:r w:rsidRPr="0040693D">
        <w:rPr>
          <w:rFonts w:ascii="Segoe UI" w:eastAsia="Times New Roman" w:hAnsi="Segoe UI" w:cs="Segoe UI"/>
          <w:color w:val="333333"/>
          <w:sz w:val="24"/>
          <w:szCs w:val="24"/>
        </w:rPr>
        <w:t> t → y</w:t>
      </w:r>
      <w:r w:rsidRPr="0040693D">
        <w:rPr>
          <w:rFonts w:ascii="Segoe UI" w:eastAsia="Times New Roman" w:hAnsi="Segoe UI" w:cs="Segoe UI"/>
          <w:color w:val="333333"/>
          <w:sz w:val="24"/>
          <w:szCs w:val="24"/>
        </w:rPr>
        <w:br/>
        <w:t>              d [v] &gt; d [u] + w [u, v]</w:t>
      </w:r>
      <w:r w:rsidRPr="0040693D">
        <w:rPr>
          <w:rFonts w:ascii="Segoe UI" w:eastAsia="Times New Roman" w:hAnsi="Segoe UI" w:cs="Segoe UI"/>
          <w:color w:val="333333"/>
          <w:sz w:val="24"/>
          <w:szCs w:val="24"/>
        </w:rPr>
        <w:br/>
        <w:t>              d [y] &gt; d [t] + w [t, y]</w:t>
      </w:r>
      <w:r w:rsidRPr="0040693D">
        <w:rPr>
          <w:rFonts w:ascii="Segoe UI" w:eastAsia="Times New Roman" w:hAnsi="Segoe UI" w:cs="Segoe UI"/>
          <w:color w:val="333333"/>
          <w:sz w:val="24"/>
          <w:szCs w:val="24"/>
        </w:rPr>
        <w:br/>
        <w:t>              5 &gt; 10</w:t>
      </w:r>
      <w:r w:rsidRPr="0040693D">
        <w:rPr>
          <w:rFonts w:ascii="Segoe UI" w:eastAsia="Times New Roman" w:hAnsi="Segoe UI" w:cs="Segoe UI"/>
          <w:color w:val="333333"/>
          <w:sz w:val="24"/>
          <w:szCs w:val="24"/>
        </w:rPr>
        <w:br/>
        <w:t xml:space="preserve">∴ </w:t>
      </w:r>
      <w:proofErr w:type="gramStart"/>
      <w:r w:rsidRPr="0040693D">
        <w:rPr>
          <w:rFonts w:ascii="Segoe UI" w:eastAsia="Times New Roman" w:hAnsi="Segoe UI" w:cs="Segoe UI"/>
          <w:color w:val="333333"/>
          <w:sz w:val="24"/>
          <w:szCs w:val="24"/>
        </w:rPr>
        <w:t>This</w:t>
      </w:r>
      <w:proofErr w:type="gramEnd"/>
      <w:r w:rsidRPr="0040693D">
        <w:rPr>
          <w:rFonts w:ascii="Segoe UI" w:eastAsia="Times New Roman" w:hAnsi="Segoe UI" w:cs="Segoe UI"/>
          <w:color w:val="333333"/>
          <w:sz w:val="24"/>
          <w:szCs w:val="24"/>
        </w:rPr>
        <w:t xml:space="preserve"> condition does not satisfy so it will be discarded.</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4575" cy="1628775"/>
            <wp:effectExtent l="0" t="0" r="0" b="0"/>
            <wp:docPr id="100" name="Picture 100"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jkstra's Algorithm"/>
                    <pic:cNvPicPr>
                      <a:picLocks noChangeAspect="1" noChangeArrowheads="1"/>
                    </pic:cNvPicPr>
                  </pic:nvPicPr>
                  <pic:blipFill>
                    <a:blip r:embed="rId52"/>
                    <a:srcRect/>
                    <a:stretch>
                      <a:fillRect/>
                    </a:stretch>
                  </pic:blipFill>
                  <pic:spPr bwMode="auto">
                    <a:xfrm>
                      <a:off x="0" y="0"/>
                      <a:ext cx="2314575" cy="1628775"/>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lastRenderedPageBreak/>
        <w:t>Thus we get all shortest path vertex as</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Weight from s to y is 5</w:t>
      </w:r>
      <w:r w:rsidRPr="0040693D">
        <w:rPr>
          <w:rFonts w:ascii="Segoe UI" w:eastAsia="Times New Roman" w:hAnsi="Segoe UI" w:cs="Segoe UI"/>
          <w:color w:val="333333"/>
          <w:sz w:val="24"/>
          <w:szCs w:val="24"/>
        </w:rPr>
        <w:br/>
        <w:t>Weight from s to z is 7</w:t>
      </w:r>
      <w:r w:rsidRPr="0040693D">
        <w:rPr>
          <w:rFonts w:ascii="Segoe UI" w:eastAsia="Times New Roman" w:hAnsi="Segoe UI" w:cs="Segoe UI"/>
          <w:color w:val="333333"/>
          <w:sz w:val="24"/>
          <w:szCs w:val="24"/>
        </w:rPr>
        <w:br/>
        <w:t>Weight from s to t is 8</w:t>
      </w:r>
      <w:r w:rsidRPr="0040693D">
        <w:rPr>
          <w:rFonts w:ascii="Segoe UI" w:eastAsia="Times New Roman" w:hAnsi="Segoe UI" w:cs="Segoe UI"/>
          <w:color w:val="333333"/>
          <w:sz w:val="24"/>
          <w:szCs w:val="24"/>
        </w:rPr>
        <w:br/>
        <w:t>Weight from s to x is 9</w:t>
      </w:r>
    </w:p>
    <w:p w:rsidR="0040693D" w:rsidRPr="0040693D" w:rsidRDefault="0040693D" w:rsidP="0040693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0693D">
        <w:rPr>
          <w:rFonts w:ascii="Segoe UI" w:eastAsia="Times New Roman" w:hAnsi="Segoe UI" w:cs="Segoe UI"/>
          <w:color w:val="333333"/>
          <w:sz w:val="24"/>
          <w:szCs w:val="24"/>
        </w:rPr>
        <w:t>These are the shortest distance from the source's' in the given graph.</w:t>
      </w:r>
    </w:p>
    <w:p w:rsidR="0040693D" w:rsidRPr="0040693D" w:rsidRDefault="0040693D" w:rsidP="004069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0" cy="2571750"/>
            <wp:effectExtent l="19050" t="0" r="0" b="0"/>
            <wp:docPr id="101" name="Picture 101"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ijkstra's Algorithm"/>
                    <pic:cNvPicPr>
                      <a:picLocks noChangeAspect="1" noChangeArrowheads="1"/>
                    </pic:cNvPicPr>
                  </pic:nvPicPr>
                  <pic:blipFill>
                    <a:blip r:embed="rId53"/>
                    <a:srcRect/>
                    <a:stretch>
                      <a:fillRect/>
                    </a:stretch>
                  </pic:blipFill>
                  <pic:spPr bwMode="auto">
                    <a:xfrm>
                      <a:off x="0" y="0"/>
                      <a:ext cx="4000500" cy="2571750"/>
                    </a:xfrm>
                    <a:prstGeom prst="rect">
                      <a:avLst/>
                    </a:prstGeom>
                    <a:noFill/>
                    <a:ln w="9525">
                      <a:noFill/>
                      <a:miter lim="800000"/>
                      <a:headEnd/>
                      <a:tailEnd/>
                    </a:ln>
                  </pic:spPr>
                </pic:pic>
              </a:graphicData>
            </a:graphic>
          </wp:inline>
        </w:drawing>
      </w:r>
    </w:p>
    <w:p w:rsidR="0040693D" w:rsidRPr="0040693D" w:rsidRDefault="0040693D" w:rsidP="0040693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40693D">
        <w:rPr>
          <w:rFonts w:ascii="Helvetica" w:eastAsia="Times New Roman" w:hAnsi="Helvetica" w:cs="Helvetica"/>
          <w:color w:val="610B4B"/>
          <w:sz w:val="32"/>
          <w:szCs w:val="32"/>
        </w:rPr>
        <w:t xml:space="preserve">Disadvantage of </w:t>
      </w:r>
      <w:proofErr w:type="spellStart"/>
      <w:r w:rsidRPr="0040693D">
        <w:rPr>
          <w:rFonts w:ascii="Helvetica" w:eastAsia="Times New Roman" w:hAnsi="Helvetica" w:cs="Helvetica"/>
          <w:color w:val="610B4B"/>
          <w:sz w:val="32"/>
          <w:szCs w:val="32"/>
        </w:rPr>
        <w:t>Dijkstra's</w:t>
      </w:r>
      <w:proofErr w:type="spellEnd"/>
      <w:r w:rsidRPr="0040693D">
        <w:rPr>
          <w:rFonts w:ascii="Helvetica" w:eastAsia="Times New Roman" w:hAnsi="Helvetica" w:cs="Helvetica"/>
          <w:color w:val="610B4B"/>
          <w:sz w:val="32"/>
          <w:szCs w:val="32"/>
        </w:rPr>
        <w:t xml:space="preserve"> Algorithm:</w:t>
      </w:r>
    </w:p>
    <w:p w:rsidR="0040693D" w:rsidRPr="0040693D" w:rsidRDefault="0040693D" w:rsidP="0040693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It does a blind search, so wastes a lot of time while processing.</w:t>
      </w:r>
    </w:p>
    <w:p w:rsidR="0040693D" w:rsidRPr="0040693D" w:rsidRDefault="0040693D" w:rsidP="0040693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It can't handle negative edges.</w:t>
      </w:r>
    </w:p>
    <w:p w:rsidR="0040693D" w:rsidRPr="0040693D" w:rsidRDefault="0040693D" w:rsidP="0040693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It leads to the acyclic graph and most often cannot obtain the right shortest path.</w:t>
      </w:r>
    </w:p>
    <w:p w:rsidR="0040693D" w:rsidRPr="0040693D" w:rsidRDefault="0040693D" w:rsidP="0040693D">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0693D">
        <w:rPr>
          <w:rFonts w:ascii="Segoe UI" w:eastAsia="Times New Roman" w:hAnsi="Segoe UI" w:cs="Segoe UI"/>
          <w:color w:val="000000"/>
          <w:sz w:val="24"/>
          <w:szCs w:val="24"/>
        </w:rPr>
        <w:t>We need to keep track of vertices that have been visited.</w:t>
      </w:r>
    </w:p>
    <w:p w:rsidR="0040693D" w:rsidRDefault="0040693D" w:rsidP="0040693D">
      <w:pPr>
        <w:shd w:val="clear" w:color="auto" w:fill="FFFFFF"/>
        <w:spacing w:after="0" w:line="240" w:lineRule="auto"/>
        <w:jc w:val="both"/>
        <w:rPr>
          <w:rFonts w:ascii="Segoe UI" w:hAnsi="Segoe UI" w:cs="Segoe UI"/>
          <w:color w:val="333333"/>
        </w:rPr>
      </w:pPr>
      <w:r w:rsidRPr="0040693D">
        <w:rPr>
          <w:rFonts w:ascii="Times New Roman" w:eastAsia="Times New Roman" w:hAnsi="Times New Roman" w:cs="Times New Roman"/>
          <w:color w:val="FFFFFF"/>
          <w:sz w:val="24"/>
          <w:szCs w:val="24"/>
        </w:rPr>
        <w:t xml:space="preserve">Next </w:t>
      </w:r>
    </w:p>
    <w:p w:rsidR="00C24281" w:rsidRPr="00C24281" w:rsidRDefault="00C24281" w:rsidP="00C2428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4281">
        <w:rPr>
          <w:rFonts w:ascii="Helvetica" w:eastAsia="Times New Roman" w:hAnsi="Helvetica" w:cs="Helvetica"/>
          <w:color w:val="610B38"/>
          <w:kern w:val="36"/>
          <w:sz w:val="44"/>
          <w:szCs w:val="44"/>
        </w:rPr>
        <w:t>Bellman-Ford Algorithm</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Solves single shortest path problem in which edge weight may be negative but no negative cycle exists.</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This algorithm works correctly when some of the edges of the directed graph G may have negative weight. When there are no cycles of negative weight, then we can find out the shortest path between source and destination.</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lastRenderedPageBreak/>
        <w:t xml:space="preserve">It is slower than </w:t>
      </w:r>
      <w:proofErr w:type="spellStart"/>
      <w:r w:rsidRPr="00C24281">
        <w:rPr>
          <w:rFonts w:ascii="Segoe UI" w:eastAsia="Times New Roman" w:hAnsi="Segoe UI" w:cs="Segoe UI"/>
          <w:color w:val="333333"/>
          <w:sz w:val="24"/>
          <w:szCs w:val="24"/>
        </w:rPr>
        <w:t>Dijkstra's</w:t>
      </w:r>
      <w:proofErr w:type="spellEnd"/>
      <w:r w:rsidRPr="00C24281">
        <w:rPr>
          <w:rFonts w:ascii="Segoe UI" w:eastAsia="Times New Roman" w:hAnsi="Segoe UI" w:cs="Segoe UI"/>
          <w:color w:val="333333"/>
          <w:sz w:val="24"/>
          <w:szCs w:val="24"/>
        </w:rPr>
        <w:t xml:space="preserve"> Algorithm but more versatile, as it capable of handling some of the negative weight edges.</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This algorithm detects the negative cycle in a graph and reports their existence.</w:t>
      </w:r>
    </w:p>
    <w:p w:rsidR="00C24281" w:rsidRPr="00C24281" w:rsidRDefault="00C24281" w:rsidP="00C24281">
      <w:pPr>
        <w:spacing w:after="0" w:line="240" w:lineRule="auto"/>
        <w:jc w:val="center"/>
        <w:textAlignment w:val="baseline"/>
        <w:rPr>
          <w:rFonts w:ascii="inherit" w:eastAsia="Times New Roman" w:hAnsi="inherit" w:cs="Times New Roman"/>
          <w:color w:val="FFFFFF"/>
          <w:sz w:val="20"/>
          <w:szCs w:val="20"/>
        </w:rPr>
      </w:pPr>
      <w:r w:rsidRPr="00C24281">
        <w:rPr>
          <w:rFonts w:ascii="inherit" w:eastAsia="Times New Roman" w:hAnsi="inherit" w:cs="Times New Roman"/>
          <w:color w:val="FFFFFF"/>
          <w:sz w:val="20"/>
          <w:szCs w:val="20"/>
        </w:rPr>
        <w:t>11.9M</w:t>
      </w:r>
    </w:p>
    <w:p w:rsidR="00C24281" w:rsidRPr="00C24281" w:rsidRDefault="00C24281" w:rsidP="00C24281">
      <w:pPr>
        <w:spacing w:after="0" w:line="240" w:lineRule="auto"/>
        <w:jc w:val="center"/>
        <w:textAlignment w:val="baseline"/>
        <w:rPr>
          <w:rFonts w:ascii="inherit" w:eastAsia="Times New Roman" w:hAnsi="inherit" w:cs="Times New Roman"/>
          <w:color w:val="FFFFFF"/>
          <w:sz w:val="20"/>
          <w:szCs w:val="20"/>
        </w:rPr>
      </w:pPr>
      <w:r w:rsidRPr="00C24281">
        <w:rPr>
          <w:rFonts w:ascii="inherit" w:eastAsia="Times New Roman" w:hAnsi="inherit" w:cs="Times New Roman"/>
          <w:color w:val="FFFFFF"/>
          <w:sz w:val="20"/>
          <w:szCs w:val="20"/>
        </w:rPr>
        <w:t>240</w:t>
      </w:r>
    </w:p>
    <w:p w:rsidR="00C24281" w:rsidRPr="00C24281" w:rsidRDefault="00C24281" w:rsidP="00C24281">
      <w:pPr>
        <w:spacing w:after="150" w:line="240" w:lineRule="auto"/>
        <w:jc w:val="center"/>
        <w:textAlignment w:val="baseline"/>
        <w:rPr>
          <w:rFonts w:ascii="inherit" w:eastAsia="Times New Roman" w:hAnsi="inherit" w:cs="Times New Roman"/>
          <w:color w:val="FFFFFF"/>
          <w:sz w:val="21"/>
          <w:szCs w:val="21"/>
        </w:rPr>
      </w:pPr>
      <w:r w:rsidRPr="00C24281">
        <w:rPr>
          <w:rFonts w:ascii="inherit" w:eastAsia="Times New Roman" w:hAnsi="inherit" w:cs="Times New Roman"/>
          <w:color w:val="FFFFFF"/>
          <w:sz w:val="21"/>
          <w:szCs w:val="21"/>
        </w:rPr>
        <w:t>History of Java</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C24281">
        <w:rPr>
          <w:rFonts w:ascii="Segoe UI" w:eastAsia="Times New Roman" w:hAnsi="Segoe UI" w:cs="Segoe UI"/>
          <w:color w:val="333333"/>
          <w:sz w:val="24"/>
          <w:szCs w:val="24"/>
        </w:rPr>
        <w:t>Based on the "</w:t>
      </w:r>
      <w:r w:rsidRPr="00C24281">
        <w:rPr>
          <w:rFonts w:ascii="Segoe UI" w:eastAsia="Times New Roman" w:hAnsi="Segoe UI" w:cs="Segoe UI"/>
          <w:b/>
          <w:bCs/>
          <w:color w:val="333333"/>
          <w:sz w:val="24"/>
          <w:szCs w:val="24"/>
        </w:rPr>
        <w:t>Principle of Relaxation</w:t>
      </w:r>
      <w:r w:rsidRPr="00C24281">
        <w:rPr>
          <w:rFonts w:ascii="Segoe UI" w:eastAsia="Times New Roman" w:hAnsi="Segoe UI" w:cs="Segoe UI"/>
          <w:color w:val="333333"/>
          <w:sz w:val="24"/>
          <w:szCs w:val="24"/>
        </w:rPr>
        <w:t>" in which more accurate values gradually recovered an approximation to the proper distance by until eventually reaching the optimum solution.</w:t>
      </w:r>
      <w:proofErr w:type="gramEnd"/>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Given a weighted directed graph G = (V, E) with source s and weight function w: E → R, the Bellman-Ford algorithm returns a Boolean value indicating whether or not there is a negative weight cycle that is attainable from the source. If there is such a cycle, the algorithm produces the shortest paths and their weights. The algorithm returns TRUE if and only if a graph contains no negative - weight cycles that are reachable from the source.</w:t>
      </w:r>
    </w:p>
    <w:p w:rsidR="00C24281" w:rsidRPr="00C24281" w:rsidRDefault="00C24281" w:rsidP="00C2428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24281">
        <w:rPr>
          <w:rFonts w:ascii="Helvetica" w:eastAsia="Times New Roman" w:hAnsi="Helvetica" w:cs="Helvetica"/>
          <w:color w:val="610B38"/>
          <w:sz w:val="38"/>
          <w:szCs w:val="38"/>
        </w:rPr>
        <w:t xml:space="preserve">Recurrence </w:t>
      </w:r>
      <w:proofErr w:type="gramStart"/>
      <w:r w:rsidRPr="00C24281">
        <w:rPr>
          <w:rFonts w:ascii="Helvetica" w:eastAsia="Times New Roman" w:hAnsi="Helvetica" w:cs="Helvetica"/>
          <w:color w:val="610B38"/>
          <w:sz w:val="38"/>
          <w:szCs w:val="38"/>
        </w:rPr>
        <w:t>Relation</w:t>
      </w:r>
      <w:r w:rsidR="003A3707">
        <w:rPr>
          <w:rFonts w:ascii="Helvetica" w:eastAsia="Times New Roman" w:hAnsi="Helvetica" w:cs="Helvetica"/>
          <w:color w:val="610B38"/>
          <w:sz w:val="38"/>
          <w:szCs w:val="38"/>
        </w:rPr>
        <w:t>(</w:t>
      </w:r>
      <w:proofErr w:type="gramEnd"/>
      <w:r w:rsidR="003A3707">
        <w:rPr>
          <w:rFonts w:ascii="Helvetica" w:eastAsia="Times New Roman" w:hAnsi="Helvetica" w:cs="Helvetica"/>
          <w:color w:val="610B38"/>
          <w:sz w:val="38"/>
          <w:szCs w:val="38"/>
        </w:rPr>
        <w:t xml:space="preserve">NOT in </w:t>
      </w:r>
      <w:proofErr w:type="spellStart"/>
      <w:r w:rsidR="003A3707">
        <w:rPr>
          <w:rFonts w:ascii="Helvetica" w:eastAsia="Times New Roman" w:hAnsi="Helvetica" w:cs="Helvetica"/>
          <w:color w:val="610B38"/>
          <w:sz w:val="38"/>
          <w:szCs w:val="38"/>
        </w:rPr>
        <w:t>Syllabuss</w:t>
      </w:r>
      <w:proofErr w:type="spellEnd"/>
      <w:r w:rsidR="003A3707">
        <w:rPr>
          <w:rFonts w:ascii="Helvetica" w:eastAsia="Times New Roman" w:hAnsi="Helvetica" w:cs="Helvetica"/>
          <w:color w:val="610B38"/>
          <w:sz w:val="38"/>
          <w:szCs w:val="38"/>
        </w:rPr>
        <w:t>)</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C24281">
        <w:rPr>
          <w:rFonts w:ascii="Segoe UI" w:eastAsia="Times New Roman" w:hAnsi="Segoe UI" w:cs="Segoe UI"/>
          <w:b/>
          <w:bCs/>
          <w:color w:val="333333"/>
          <w:sz w:val="24"/>
          <w:szCs w:val="24"/>
        </w:rPr>
        <w:t>dist</w:t>
      </w:r>
      <w:r w:rsidRPr="00C24281">
        <w:rPr>
          <w:rFonts w:ascii="Segoe UI" w:eastAsia="Times New Roman" w:hAnsi="Segoe UI" w:cs="Segoe UI"/>
          <w:b/>
          <w:bCs/>
          <w:color w:val="333333"/>
          <w:sz w:val="24"/>
          <w:szCs w:val="24"/>
          <w:vertAlign w:val="superscript"/>
        </w:rPr>
        <w:t>k</w:t>
      </w:r>
      <w:proofErr w:type="spellEnd"/>
      <w:r w:rsidRPr="00C24281">
        <w:rPr>
          <w:rFonts w:ascii="Segoe UI" w:eastAsia="Times New Roman" w:hAnsi="Segoe UI" w:cs="Segoe UI"/>
          <w:b/>
          <w:bCs/>
          <w:color w:val="333333"/>
          <w:sz w:val="24"/>
          <w:szCs w:val="24"/>
        </w:rPr>
        <w:t> [u] = [min[dist</w:t>
      </w:r>
      <w:r w:rsidRPr="00C24281">
        <w:rPr>
          <w:rFonts w:ascii="Segoe UI" w:eastAsia="Times New Roman" w:hAnsi="Segoe UI" w:cs="Segoe UI"/>
          <w:b/>
          <w:bCs/>
          <w:color w:val="333333"/>
          <w:sz w:val="24"/>
          <w:szCs w:val="24"/>
          <w:vertAlign w:val="superscript"/>
        </w:rPr>
        <w:t>k-1</w:t>
      </w:r>
      <w:r w:rsidRPr="00C24281">
        <w:rPr>
          <w:rFonts w:ascii="Segoe UI" w:eastAsia="Times New Roman" w:hAnsi="Segoe UI" w:cs="Segoe UI"/>
          <w:b/>
          <w:bCs/>
          <w:color w:val="333333"/>
          <w:sz w:val="24"/>
          <w:szCs w:val="24"/>
        </w:rPr>
        <w:t> [u],min[ dist</w:t>
      </w:r>
      <w:r w:rsidRPr="00C24281">
        <w:rPr>
          <w:rFonts w:ascii="Segoe UI" w:eastAsia="Times New Roman" w:hAnsi="Segoe UI" w:cs="Segoe UI"/>
          <w:b/>
          <w:bCs/>
          <w:color w:val="333333"/>
          <w:sz w:val="24"/>
          <w:szCs w:val="24"/>
          <w:vertAlign w:val="superscript"/>
        </w:rPr>
        <w:t>k-1</w:t>
      </w:r>
      <w:r w:rsidRPr="00C24281">
        <w:rPr>
          <w:rFonts w:ascii="Segoe UI" w:eastAsia="Times New Roman" w:hAnsi="Segoe UI" w:cs="Segoe UI"/>
          <w:b/>
          <w:bCs/>
          <w:color w:val="333333"/>
          <w:sz w:val="24"/>
          <w:szCs w:val="24"/>
        </w:rPr>
        <w:t> [</w:t>
      </w:r>
      <w:proofErr w:type="spellStart"/>
      <w:r w:rsidRPr="00C24281">
        <w:rPr>
          <w:rFonts w:ascii="Segoe UI" w:eastAsia="Times New Roman" w:hAnsi="Segoe UI" w:cs="Segoe UI"/>
          <w:b/>
          <w:bCs/>
          <w:color w:val="333333"/>
          <w:sz w:val="24"/>
          <w:szCs w:val="24"/>
        </w:rPr>
        <w:t>i</w:t>
      </w:r>
      <w:proofErr w:type="spellEnd"/>
      <w:r w:rsidRPr="00C24281">
        <w:rPr>
          <w:rFonts w:ascii="Segoe UI" w:eastAsia="Times New Roman" w:hAnsi="Segoe UI" w:cs="Segoe UI"/>
          <w:b/>
          <w:bCs/>
          <w:color w:val="333333"/>
          <w:sz w:val="24"/>
          <w:szCs w:val="24"/>
        </w:rPr>
        <w:t>]+cost [</w:t>
      </w:r>
      <w:proofErr w:type="spellStart"/>
      <w:r w:rsidRPr="00C24281">
        <w:rPr>
          <w:rFonts w:ascii="Segoe UI" w:eastAsia="Times New Roman" w:hAnsi="Segoe UI" w:cs="Segoe UI"/>
          <w:b/>
          <w:bCs/>
          <w:color w:val="333333"/>
          <w:sz w:val="24"/>
          <w:szCs w:val="24"/>
        </w:rPr>
        <w:t>i,u</w:t>
      </w:r>
      <w:proofErr w:type="spellEnd"/>
      <w:r w:rsidRPr="00C24281">
        <w:rPr>
          <w:rFonts w:ascii="Segoe UI" w:eastAsia="Times New Roman" w:hAnsi="Segoe UI" w:cs="Segoe UI"/>
          <w:b/>
          <w:bCs/>
          <w:color w:val="333333"/>
          <w:sz w:val="24"/>
          <w:szCs w:val="24"/>
        </w:rPr>
        <w:t xml:space="preserve">]]] as </w:t>
      </w:r>
      <w:proofErr w:type="spellStart"/>
      <w:r w:rsidRPr="00C24281">
        <w:rPr>
          <w:rFonts w:ascii="Segoe UI" w:eastAsia="Times New Roman" w:hAnsi="Segoe UI" w:cs="Segoe UI"/>
          <w:b/>
          <w:bCs/>
          <w:color w:val="333333"/>
          <w:sz w:val="24"/>
          <w:szCs w:val="24"/>
        </w:rPr>
        <w:t>i</w:t>
      </w:r>
      <w:proofErr w:type="spellEnd"/>
      <w:r w:rsidRPr="00C24281">
        <w:rPr>
          <w:rFonts w:ascii="Segoe UI" w:eastAsia="Times New Roman" w:hAnsi="Segoe UI" w:cs="Segoe UI"/>
          <w:b/>
          <w:bCs/>
          <w:color w:val="333333"/>
          <w:sz w:val="24"/>
          <w:szCs w:val="24"/>
        </w:rPr>
        <w:t xml:space="preserve"> except u.</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C24281">
        <w:rPr>
          <w:rFonts w:ascii="Segoe UI" w:eastAsia="Times New Roman" w:hAnsi="Segoe UI" w:cs="Segoe UI"/>
          <w:color w:val="333333"/>
          <w:sz w:val="24"/>
          <w:szCs w:val="24"/>
        </w:rPr>
        <w:t>k</w:t>
      </w:r>
      <w:proofErr w:type="gramEnd"/>
      <w:r w:rsidRPr="00C24281">
        <w:rPr>
          <w:rFonts w:ascii="Segoe UI" w:eastAsia="Times New Roman" w:hAnsi="Segoe UI" w:cs="Segoe UI"/>
          <w:color w:val="333333"/>
          <w:sz w:val="24"/>
          <w:szCs w:val="24"/>
        </w:rPr>
        <w:t xml:space="preserve"> → k is the source vertex</w:t>
      </w:r>
      <w:r w:rsidRPr="00C24281">
        <w:rPr>
          <w:rFonts w:ascii="Segoe UI" w:eastAsia="Times New Roman" w:hAnsi="Segoe UI" w:cs="Segoe UI"/>
          <w:color w:val="333333"/>
          <w:sz w:val="24"/>
          <w:szCs w:val="24"/>
        </w:rPr>
        <w:br/>
        <w:t>u → u is the destination vertex</w:t>
      </w:r>
      <w:r w:rsidRPr="00C24281">
        <w:rPr>
          <w:rFonts w:ascii="Segoe UI" w:eastAsia="Times New Roman" w:hAnsi="Segoe UI" w:cs="Segoe UI"/>
          <w:color w:val="333333"/>
          <w:sz w:val="24"/>
          <w:szCs w:val="24"/>
        </w:rPr>
        <w:br/>
      </w:r>
      <w:proofErr w:type="spellStart"/>
      <w:r w:rsidRPr="00C24281">
        <w:rPr>
          <w:rFonts w:ascii="Segoe UI" w:eastAsia="Times New Roman" w:hAnsi="Segoe UI" w:cs="Segoe UI"/>
          <w:color w:val="333333"/>
          <w:sz w:val="24"/>
          <w:szCs w:val="24"/>
        </w:rPr>
        <w:t>i</w:t>
      </w:r>
      <w:proofErr w:type="spellEnd"/>
      <w:r w:rsidRPr="00C24281">
        <w:rPr>
          <w:rFonts w:ascii="Segoe UI" w:eastAsia="Times New Roman" w:hAnsi="Segoe UI" w:cs="Segoe UI"/>
          <w:color w:val="333333"/>
          <w:sz w:val="24"/>
          <w:szCs w:val="24"/>
        </w:rPr>
        <w:t xml:space="preserve"> → no of edges to be scanned concerning a vertex.</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Segoe UI" w:eastAsia="Times New Roman" w:hAnsi="Segoe UI" w:cs="Segoe UI"/>
          <w:b/>
          <w:bCs/>
          <w:color w:val="333333"/>
          <w:sz w:val="20"/>
          <w:szCs w:val="20"/>
        </w:rPr>
        <w:t>BELLMAN -FORD (G, w, s)</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1. INITIALIZE - SINGLE - SOURCE (G, s)</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2. </w:t>
      </w:r>
      <w:proofErr w:type="gramStart"/>
      <w:r w:rsidRPr="00C24281">
        <w:rPr>
          <w:rFonts w:ascii="Courier New" w:eastAsia="Times New Roman" w:hAnsi="Courier New" w:cs="Courier New"/>
          <w:color w:val="333333"/>
          <w:sz w:val="20"/>
          <w:szCs w:val="20"/>
        </w:rPr>
        <w:t>for</w:t>
      </w:r>
      <w:proofErr w:type="gramEnd"/>
      <w:r w:rsidRPr="00C24281">
        <w:rPr>
          <w:rFonts w:ascii="Courier New" w:eastAsia="Times New Roman" w:hAnsi="Courier New" w:cs="Courier New"/>
          <w:color w:val="333333"/>
          <w:sz w:val="20"/>
          <w:szCs w:val="20"/>
        </w:rPr>
        <w:t xml:space="preserve"> </w:t>
      </w:r>
      <w:proofErr w:type="spellStart"/>
      <w:r w:rsidRPr="00C24281">
        <w:rPr>
          <w:rFonts w:ascii="Courier New" w:eastAsia="Times New Roman" w:hAnsi="Courier New" w:cs="Courier New"/>
          <w:color w:val="333333"/>
          <w:sz w:val="20"/>
          <w:szCs w:val="20"/>
        </w:rPr>
        <w:t>i</w:t>
      </w:r>
      <w:proofErr w:type="spellEnd"/>
      <w:r w:rsidRPr="00C24281">
        <w:rPr>
          <w:rFonts w:ascii="Courier New" w:eastAsia="Times New Roman" w:hAnsi="Courier New" w:cs="Courier New"/>
          <w:color w:val="333333"/>
          <w:sz w:val="20"/>
          <w:szCs w:val="20"/>
        </w:rPr>
        <w:t xml:space="preserve"> ← 1 to |V[G]| - 1</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3. </w:t>
      </w:r>
      <w:proofErr w:type="gramStart"/>
      <w:r w:rsidRPr="00C24281">
        <w:rPr>
          <w:rFonts w:ascii="Courier New" w:eastAsia="Times New Roman" w:hAnsi="Courier New" w:cs="Courier New"/>
          <w:color w:val="333333"/>
          <w:sz w:val="20"/>
          <w:szCs w:val="20"/>
        </w:rPr>
        <w:t>do</w:t>
      </w:r>
      <w:proofErr w:type="gramEnd"/>
      <w:r w:rsidRPr="00C24281">
        <w:rPr>
          <w:rFonts w:ascii="Courier New" w:eastAsia="Times New Roman" w:hAnsi="Courier New" w:cs="Courier New"/>
          <w:color w:val="333333"/>
          <w:sz w:val="20"/>
          <w:szCs w:val="20"/>
        </w:rPr>
        <w:t xml:space="preserve"> for each edge (u, v) </w:t>
      </w:r>
      <w:r w:rsidRPr="00C24281">
        <w:rPr>
          <w:rFonts w:ascii="Cambria Math" w:eastAsia="Times New Roman" w:hAnsi="Cambria Math" w:cs="Cambria Math"/>
          <w:color w:val="333333"/>
          <w:sz w:val="20"/>
          <w:szCs w:val="20"/>
        </w:rPr>
        <w:t>∈</w:t>
      </w:r>
      <w:r w:rsidRPr="00C24281">
        <w:rPr>
          <w:rFonts w:ascii="Courier New" w:eastAsia="Times New Roman" w:hAnsi="Courier New" w:cs="Courier New"/>
          <w:color w:val="333333"/>
          <w:sz w:val="20"/>
          <w:szCs w:val="20"/>
        </w:rPr>
        <w:t xml:space="preserve"> E [G]</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4. </w:t>
      </w:r>
      <w:proofErr w:type="gramStart"/>
      <w:r w:rsidRPr="00C24281">
        <w:rPr>
          <w:rFonts w:ascii="Courier New" w:eastAsia="Times New Roman" w:hAnsi="Courier New" w:cs="Courier New"/>
          <w:color w:val="333333"/>
          <w:sz w:val="20"/>
          <w:szCs w:val="20"/>
        </w:rPr>
        <w:t>do</w:t>
      </w:r>
      <w:proofErr w:type="gramEnd"/>
      <w:r w:rsidRPr="00C24281">
        <w:rPr>
          <w:rFonts w:ascii="Courier New" w:eastAsia="Times New Roman" w:hAnsi="Courier New" w:cs="Courier New"/>
          <w:color w:val="333333"/>
          <w:sz w:val="20"/>
          <w:szCs w:val="20"/>
        </w:rPr>
        <w:t xml:space="preserve"> RELAX (u, v, w)</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5. for each edge (u, v) </w:t>
      </w:r>
      <w:r w:rsidRPr="00C24281">
        <w:rPr>
          <w:rFonts w:ascii="Cambria Math" w:eastAsia="Times New Roman" w:hAnsi="Cambria Math" w:cs="Cambria Math"/>
          <w:color w:val="333333"/>
          <w:sz w:val="20"/>
          <w:szCs w:val="20"/>
        </w:rPr>
        <w:t>∈</w:t>
      </w:r>
      <w:r w:rsidRPr="00C24281">
        <w:rPr>
          <w:rFonts w:ascii="Courier New" w:eastAsia="Times New Roman" w:hAnsi="Courier New" w:cs="Courier New"/>
          <w:color w:val="333333"/>
          <w:sz w:val="20"/>
          <w:szCs w:val="20"/>
        </w:rPr>
        <w:t xml:space="preserve"> E [G]</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6. </w:t>
      </w:r>
      <w:proofErr w:type="gramStart"/>
      <w:r w:rsidRPr="00C24281">
        <w:rPr>
          <w:rFonts w:ascii="Courier New" w:eastAsia="Times New Roman" w:hAnsi="Courier New" w:cs="Courier New"/>
          <w:color w:val="333333"/>
          <w:sz w:val="20"/>
          <w:szCs w:val="20"/>
        </w:rPr>
        <w:t>do</w:t>
      </w:r>
      <w:proofErr w:type="gramEnd"/>
      <w:r w:rsidRPr="00C24281">
        <w:rPr>
          <w:rFonts w:ascii="Courier New" w:eastAsia="Times New Roman" w:hAnsi="Courier New" w:cs="Courier New"/>
          <w:color w:val="333333"/>
          <w:sz w:val="20"/>
          <w:szCs w:val="20"/>
        </w:rPr>
        <w:t xml:space="preserve"> if d [v] &gt; d [u] + w (u, v)</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7. </w:t>
      </w:r>
      <w:proofErr w:type="gramStart"/>
      <w:r w:rsidRPr="00C24281">
        <w:rPr>
          <w:rFonts w:ascii="Courier New" w:eastAsia="Times New Roman" w:hAnsi="Courier New" w:cs="Courier New"/>
          <w:color w:val="333333"/>
          <w:sz w:val="20"/>
          <w:szCs w:val="20"/>
        </w:rPr>
        <w:t>then</w:t>
      </w:r>
      <w:proofErr w:type="gramEnd"/>
      <w:r w:rsidRPr="00C24281">
        <w:rPr>
          <w:rFonts w:ascii="Courier New" w:eastAsia="Times New Roman" w:hAnsi="Courier New" w:cs="Courier New"/>
          <w:color w:val="333333"/>
          <w:sz w:val="20"/>
          <w:szCs w:val="20"/>
        </w:rPr>
        <w:t xml:space="preserve"> return FALSE.</w:t>
      </w:r>
    </w:p>
    <w:p w:rsidR="00C24281" w:rsidRPr="00C24281" w:rsidRDefault="00C24281" w:rsidP="00C2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C24281">
        <w:rPr>
          <w:rFonts w:ascii="Courier New" w:eastAsia="Times New Roman" w:hAnsi="Courier New" w:cs="Courier New"/>
          <w:color w:val="333333"/>
          <w:sz w:val="20"/>
          <w:szCs w:val="20"/>
        </w:rPr>
        <w:t xml:space="preserve"> 8. </w:t>
      </w:r>
      <w:proofErr w:type="gramStart"/>
      <w:r w:rsidRPr="00C24281">
        <w:rPr>
          <w:rFonts w:ascii="Courier New" w:eastAsia="Times New Roman" w:hAnsi="Courier New" w:cs="Courier New"/>
          <w:color w:val="333333"/>
          <w:sz w:val="20"/>
          <w:szCs w:val="20"/>
        </w:rPr>
        <w:t>return</w:t>
      </w:r>
      <w:proofErr w:type="gramEnd"/>
      <w:r w:rsidRPr="00C24281">
        <w:rPr>
          <w:rFonts w:ascii="Courier New" w:eastAsia="Times New Roman" w:hAnsi="Courier New" w:cs="Courier New"/>
          <w:color w:val="333333"/>
          <w:sz w:val="20"/>
          <w:szCs w:val="20"/>
        </w:rPr>
        <w:t xml:space="preserve"> TRUE.</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b/>
          <w:bCs/>
          <w:color w:val="333333"/>
          <w:sz w:val="24"/>
          <w:szCs w:val="24"/>
        </w:rPr>
        <w:t>Example:</w:t>
      </w:r>
      <w:r w:rsidRPr="00C24281">
        <w:rPr>
          <w:rFonts w:ascii="Segoe UI" w:eastAsia="Times New Roman" w:hAnsi="Segoe UI" w:cs="Segoe UI"/>
          <w:color w:val="333333"/>
          <w:sz w:val="24"/>
          <w:szCs w:val="24"/>
        </w:rPr>
        <w:t> Here first we list all the edges and their weights.</w:t>
      </w:r>
    </w:p>
    <w:p w:rsidR="00C24281" w:rsidRPr="00C24281" w:rsidRDefault="00C24281" w:rsidP="00C242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53000" cy="2238375"/>
            <wp:effectExtent l="19050" t="0" r="0" b="0"/>
            <wp:docPr id="109" name="Picture 109"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ellman-Ford Algorithm"/>
                    <pic:cNvPicPr>
                      <a:picLocks noChangeAspect="1" noChangeArrowheads="1"/>
                    </pic:cNvPicPr>
                  </pic:nvPicPr>
                  <pic:blipFill>
                    <a:blip r:embed="rId54"/>
                    <a:srcRect/>
                    <a:stretch>
                      <a:fillRect/>
                    </a:stretch>
                  </pic:blipFill>
                  <pic:spPr bwMode="auto">
                    <a:xfrm>
                      <a:off x="0" y="0"/>
                      <a:ext cx="4953000" cy="2238375"/>
                    </a:xfrm>
                    <a:prstGeom prst="rect">
                      <a:avLst/>
                    </a:prstGeom>
                    <a:noFill/>
                    <a:ln w="9525">
                      <a:noFill/>
                      <a:miter lim="800000"/>
                      <a:headEnd/>
                      <a:tailEnd/>
                    </a:ln>
                  </pic:spPr>
                </pic:pic>
              </a:graphicData>
            </a:graphic>
          </wp:inline>
        </w:drawing>
      </w:r>
    </w:p>
    <w:p w:rsidR="00C24281" w:rsidRPr="00C24281" w:rsidRDefault="003A3707"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w:t>
      </w:r>
      <w:r w:rsidR="00C24281" w:rsidRPr="00C24281">
        <w:rPr>
          <w:rFonts w:ascii="Segoe UI" w:eastAsia="Times New Roman" w:hAnsi="Segoe UI" w:cs="Segoe UI"/>
          <w:b/>
          <w:bCs/>
          <w:color w:val="333333"/>
          <w:sz w:val="24"/>
          <w:szCs w:val="24"/>
        </w:rPr>
        <w:t>Solution:</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proofErr w:type="gramStart"/>
      <w:r w:rsidRPr="00C24281">
        <w:rPr>
          <w:rFonts w:ascii="Segoe UI" w:eastAsia="Times New Roman" w:hAnsi="Segoe UI" w:cs="Segoe UI"/>
          <w:b/>
          <w:bCs/>
          <w:color w:val="333333"/>
          <w:sz w:val="24"/>
          <w:szCs w:val="24"/>
        </w:rPr>
        <w:t>dist</w:t>
      </w:r>
      <w:r w:rsidRPr="00C24281">
        <w:rPr>
          <w:rFonts w:ascii="Segoe UI" w:eastAsia="Times New Roman" w:hAnsi="Segoe UI" w:cs="Segoe UI"/>
          <w:b/>
          <w:bCs/>
          <w:color w:val="333333"/>
          <w:sz w:val="24"/>
          <w:szCs w:val="24"/>
          <w:vertAlign w:val="superscript"/>
        </w:rPr>
        <w:t>k</w:t>
      </w:r>
      <w:proofErr w:type="spellEnd"/>
      <w:proofErr w:type="gramEnd"/>
      <w:r w:rsidRPr="00C24281">
        <w:rPr>
          <w:rFonts w:ascii="Segoe UI" w:eastAsia="Times New Roman" w:hAnsi="Segoe UI" w:cs="Segoe UI"/>
          <w:b/>
          <w:bCs/>
          <w:color w:val="333333"/>
          <w:sz w:val="24"/>
          <w:szCs w:val="24"/>
        </w:rPr>
        <w:t> [u] = [min[dist</w:t>
      </w:r>
      <w:r w:rsidRPr="00C24281">
        <w:rPr>
          <w:rFonts w:ascii="Segoe UI" w:eastAsia="Times New Roman" w:hAnsi="Segoe UI" w:cs="Segoe UI"/>
          <w:b/>
          <w:bCs/>
          <w:color w:val="333333"/>
          <w:sz w:val="24"/>
          <w:szCs w:val="24"/>
          <w:vertAlign w:val="superscript"/>
        </w:rPr>
        <w:t>k-1</w:t>
      </w:r>
      <w:r w:rsidRPr="00C24281">
        <w:rPr>
          <w:rFonts w:ascii="Segoe UI" w:eastAsia="Times New Roman" w:hAnsi="Segoe UI" w:cs="Segoe UI"/>
          <w:b/>
          <w:bCs/>
          <w:color w:val="333333"/>
          <w:sz w:val="24"/>
          <w:szCs w:val="24"/>
        </w:rPr>
        <w:t> [u],min[dist</w:t>
      </w:r>
      <w:r w:rsidRPr="00C24281">
        <w:rPr>
          <w:rFonts w:ascii="Segoe UI" w:eastAsia="Times New Roman" w:hAnsi="Segoe UI" w:cs="Segoe UI"/>
          <w:b/>
          <w:bCs/>
          <w:color w:val="333333"/>
          <w:sz w:val="24"/>
          <w:szCs w:val="24"/>
          <w:vertAlign w:val="superscript"/>
        </w:rPr>
        <w:t>k-1</w:t>
      </w:r>
      <w:r w:rsidRPr="00C24281">
        <w:rPr>
          <w:rFonts w:ascii="Segoe UI" w:eastAsia="Times New Roman" w:hAnsi="Segoe UI" w:cs="Segoe UI"/>
          <w:b/>
          <w:bCs/>
          <w:color w:val="333333"/>
          <w:sz w:val="24"/>
          <w:szCs w:val="24"/>
        </w:rPr>
        <w:t> [</w:t>
      </w:r>
      <w:proofErr w:type="spellStart"/>
      <w:r w:rsidRPr="00C24281">
        <w:rPr>
          <w:rFonts w:ascii="Segoe UI" w:eastAsia="Times New Roman" w:hAnsi="Segoe UI" w:cs="Segoe UI"/>
          <w:b/>
          <w:bCs/>
          <w:color w:val="333333"/>
          <w:sz w:val="24"/>
          <w:szCs w:val="24"/>
        </w:rPr>
        <w:t>i</w:t>
      </w:r>
      <w:proofErr w:type="spellEnd"/>
      <w:r w:rsidRPr="00C24281">
        <w:rPr>
          <w:rFonts w:ascii="Segoe UI" w:eastAsia="Times New Roman" w:hAnsi="Segoe UI" w:cs="Segoe UI"/>
          <w:b/>
          <w:bCs/>
          <w:color w:val="333333"/>
          <w:sz w:val="24"/>
          <w:szCs w:val="24"/>
        </w:rPr>
        <w:t>]+cost [</w:t>
      </w:r>
      <w:proofErr w:type="spellStart"/>
      <w:r w:rsidRPr="00C24281">
        <w:rPr>
          <w:rFonts w:ascii="Segoe UI" w:eastAsia="Times New Roman" w:hAnsi="Segoe UI" w:cs="Segoe UI"/>
          <w:b/>
          <w:bCs/>
          <w:color w:val="333333"/>
          <w:sz w:val="24"/>
          <w:szCs w:val="24"/>
        </w:rPr>
        <w:t>i,u</w:t>
      </w:r>
      <w:proofErr w:type="spellEnd"/>
      <w:r w:rsidRPr="00C24281">
        <w:rPr>
          <w:rFonts w:ascii="Segoe UI" w:eastAsia="Times New Roman" w:hAnsi="Segoe UI" w:cs="Segoe UI"/>
          <w:b/>
          <w:bCs/>
          <w:color w:val="333333"/>
          <w:sz w:val="24"/>
          <w:szCs w:val="24"/>
        </w:rPr>
        <w:t xml:space="preserve">]]] as </w:t>
      </w:r>
      <w:proofErr w:type="spellStart"/>
      <w:r w:rsidRPr="00C24281">
        <w:rPr>
          <w:rFonts w:ascii="Segoe UI" w:eastAsia="Times New Roman" w:hAnsi="Segoe UI" w:cs="Segoe UI"/>
          <w:b/>
          <w:bCs/>
          <w:color w:val="333333"/>
          <w:sz w:val="24"/>
          <w:szCs w:val="24"/>
        </w:rPr>
        <w:t>i</w:t>
      </w:r>
      <w:proofErr w:type="spellEnd"/>
      <w:r w:rsidRPr="00C24281">
        <w:rPr>
          <w:rFonts w:ascii="Segoe UI" w:eastAsia="Times New Roman" w:hAnsi="Segoe UI" w:cs="Segoe UI"/>
          <w:b/>
          <w:bCs/>
          <w:color w:val="333333"/>
          <w:sz w:val="24"/>
          <w:szCs w:val="24"/>
        </w:rPr>
        <w:t xml:space="preserve"> ≠ u.</w:t>
      </w:r>
    </w:p>
    <w:p w:rsidR="00C24281" w:rsidRPr="00C24281" w:rsidRDefault="00C24281" w:rsidP="00C242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05350" cy="3314700"/>
            <wp:effectExtent l="19050" t="0" r="0" b="0"/>
            <wp:docPr id="110" name="Picture 110" descr="Bellman-For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ellman-Ford Algorithm"/>
                    <pic:cNvPicPr>
                      <a:picLocks noChangeAspect="1" noChangeArrowheads="1"/>
                    </pic:cNvPicPr>
                  </pic:nvPicPr>
                  <pic:blipFill>
                    <a:blip r:embed="rId55"/>
                    <a:srcRect/>
                    <a:stretch>
                      <a:fillRect/>
                    </a:stretch>
                  </pic:blipFill>
                  <pic:spPr bwMode="auto">
                    <a:xfrm>
                      <a:off x="0" y="0"/>
                      <a:ext cx="4705350" cy="3314700"/>
                    </a:xfrm>
                    <a:prstGeom prst="rect">
                      <a:avLst/>
                    </a:prstGeom>
                    <a:noFill/>
                    <a:ln w="9525">
                      <a:noFill/>
                      <a:miter lim="800000"/>
                      <a:headEnd/>
                      <a:tailEnd/>
                    </a:ln>
                  </pic:spPr>
                </pic:pic>
              </a:graphicData>
            </a:graphic>
          </wp:inline>
        </w:drawing>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[1]+cost[1,2],dist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[3]+cost[3,2],dist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[4]+cost[4,2],dist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[5]+cost[5,2]]]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[6, 0 + 6, 5 + (-2), ∞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 +∞] = 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[1]+cost[1,3],dist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[2]+cost[2,3],dist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[4]+cost[4,3],dist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[5]+cost[5,3]]]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lastRenderedPageBreak/>
        <w:t xml:space="preserve">Min = [5, 0 +∞, 6 +∞, ∞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 + ∞] = 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[1]+cost[1,4],dist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[2]+cost[2,4],dist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[3]+cost[3,4],dist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[5]+cost[5,4]]]</w:t>
      </w:r>
    </w:p>
    <w:p w:rsidR="00C24281" w:rsidRPr="00C24281" w:rsidRDefault="00C24281" w:rsidP="00C24281">
      <w:pPr>
        <w:spacing w:after="0" w:line="240" w:lineRule="auto"/>
        <w:rPr>
          <w:rFonts w:ascii="Times New Roman" w:eastAsia="Times New Roman" w:hAnsi="Times New Roman" w:cs="Times New Roman"/>
          <w:sz w:val="24"/>
          <w:szCs w:val="24"/>
        </w:rPr>
      </w:pPr>
      <w:r w:rsidRPr="00C24281">
        <w:rPr>
          <w:rFonts w:ascii="Segoe UI" w:eastAsia="Times New Roman" w:hAnsi="Segoe UI" w:cs="Segoe UI"/>
          <w:color w:val="333333"/>
          <w:sz w:val="24"/>
          <w:szCs w:val="24"/>
          <w:shd w:val="clear" w:color="auto" w:fill="FFFFFF"/>
        </w:rPr>
        <w:t>Min = [∞, 0 +∞, 6 + (-1), 5 + 4, ∞ +∞] = 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[1]+cost[1,5],dist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[2]+cost[2,5],dist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[3]+cost[3,5],dist</w:t>
      </w:r>
      <w:r w:rsidRPr="00C24281">
        <w:rPr>
          <w:rFonts w:ascii="Segoe UI" w:eastAsia="Times New Roman" w:hAnsi="Segoe UI" w:cs="Segoe UI"/>
          <w:color w:val="333333"/>
          <w:sz w:val="24"/>
          <w:szCs w:val="24"/>
          <w:vertAlign w:val="superscript"/>
        </w:rPr>
        <w:t>1</w:t>
      </w:r>
      <w:r w:rsidRPr="00C24281">
        <w:rPr>
          <w:rFonts w:ascii="Segoe UI" w:eastAsia="Times New Roman" w:hAnsi="Segoe UI" w:cs="Segoe UI"/>
          <w:color w:val="333333"/>
          <w:sz w:val="24"/>
          <w:szCs w:val="24"/>
        </w:rPr>
        <w:t> [4]+cost[4,5]]]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Min = [∞, 0 + ∞</w:t>
      </w:r>
      <w:proofErr w:type="gramStart"/>
      <w:r w:rsidRPr="00C24281">
        <w:rPr>
          <w:rFonts w:ascii="Segoe UI" w:eastAsia="Times New Roman" w:hAnsi="Segoe UI" w:cs="Segoe UI"/>
          <w:color w:val="333333"/>
          <w:sz w:val="24"/>
          <w:szCs w:val="24"/>
        </w:rPr>
        <w:t>,6</w:t>
      </w:r>
      <w:proofErr w:type="gramEnd"/>
      <w:r w:rsidRPr="00C24281">
        <w:rPr>
          <w:rFonts w:ascii="Segoe UI" w:eastAsia="Times New Roman" w:hAnsi="Segoe UI" w:cs="Segoe UI"/>
          <w:color w:val="333333"/>
          <w:sz w:val="24"/>
          <w:szCs w:val="24"/>
        </w:rPr>
        <w:t xml:space="preserve"> + ∞,5 + 3, ∞ + 3] = 8</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[1]+cost[1,2],dist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[3]+cost[3,2],dist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[4]+cost[4,2],dist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[5]+cost[5,2]]]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[3, 0 + 6, 5 + (-2), 5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8 + ∞ ] = 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[1]+cost[1,3],dist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[2]+cost[2,3],dist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[4]+cost[4,3],dist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[5]+cost[5,3]]]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Min = [5, 0 + ∞, 3 + ∞, 5 + ∞</w:t>
      </w:r>
      <w:proofErr w:type="gramStart"/>
      <w:r w:rsidRPr="00C24281">
        <w:rPr>
          <w:rFonts w:ascii="Segoe UI" w:eastAsia="Times New Roman" w:hAnsi="Segoe UI" w:cs="Segoe UI"/>
          <w:color w:val="333333"/>
          <w:sz w:val="24"/>
          <w:szCs w:val="24"/>
        </w:rPr>
        <w:t>,8</w:t>
      </w:r>
      <w:proofErr w:type="gramEnd"/>
      <w:r w:rsidRPr="00C24281">
        <w:rPr>
          <w:rFonts w:ascii="Segoe UI" w:eastAsia="Times New Roman" w:hAnsi="Segoe UI" w:cs="Segoe UI"/>
          <w:color w:val="333333"/>
          <w:sz w:val="24"/>
          <w:szCs w:val="24"/>
        </w:rPr>
        <w:t xml:space="preserve"> + ∞ ] = 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[1]+cost[1,4],dist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[2]+cost[2,4],dist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[3]+cost[3,4],dist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[5]+cost[5,4]]]</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[5, 0 + ∞, 3 + (-1), 5 + 4, 8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 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[1]+cost[1,5],dist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[2]+cost[2,5],dist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[3]+cost[3,5],dist</w:t>
      </w:r>
      <w:r w:rsidRPr="00C24281">
        <w:rPr>
          <w:rFonts w:ascii="Segoe UI" w:eastAsia="Times New Roman" w:hAnsi="Segoe UI" w:cs="Segoe UI"/>
          <w:color w:val="333333"/>
          <w:sz w:val="24"/>
          <w:szCs w:val="24"/>
          <w:vertAlign w:val="superscript"/>
        </w:rPr>
        <w:t>2</w:t>
      </w:r>
      <w:r w:rsidRPr="00C24281">
        <w:rPr>
          <w:rFonts w:ascii="Segoe UI" w:eastAsia="Times New Roman" w:hAnsi="Segoe UI" w:cs="Segoe UI"/>
          <w:color w:val="333333"/>
          <w:sz w:val="24"/>
          <w:szCs w:val="24"/>
        </w:rPr>
        <w:t> [4]+cost[4,5]]]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Min = [8, 0 + ∞, 3 + ∞, 5 + 3, 5 + 3] = 8</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4</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[1]+cost[1,2],dist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[3]+cost[3,2],dist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[4]+cost[4,2],dist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[5]+cost[5,2]]]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[3, 0 + 6, 5 + (-2), 2 + ∞, 8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4</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[1]+cost[1,3],dist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[2]+cost[2,3],dist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[4]+cost[4,3],dist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[5]+cost[5,3]]]</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5, 0 + ∞, 3 + ∞, 2 + ∞, 8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lastRenderedPageBreak/>
        <w:t>dist</w:t>
      </w:r>
      <w:r w:rsidRPr="00C24281">
        <w:rPr>
          <w:rFonts w:ascii="Segoe UI" w:eastAsia="Times New Roman" w:hAnsi="Segoe UI" w:cs="Segoe UI"/>
          <w:color w:val="333333"/>
          <w:sz w:val="24"/>
          <w:szCs w:val="24"/>
          <w:vertAlign w:val="superscript"/>
        </w:rPr>
        <w:t>4</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[4],min[dist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[1]+cost[1,4],dist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[2]+cost[2,4],dist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[3]+cost[3,4],dist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[5]+cost[5,4]]]</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 xml:space="preserve">Min = [2, 0 + ∞, 3 + (-1), 5 + 4, 8 + </w:t>
      </w:r>
      <w:proofErr w:type="gramStart"/>
      <w:r w:rsidRPr="00C24281">
        <w:rPr>
          <w:rFonts w:ascii="Segoe UI" w:eastAsia="Times New Roman" w:hAnsi="Segoe UI" w:cs="Segoe UI"/>
          <w:color w:val="333333"/>
          <w:sz w:val="24"/>
          <w:szCs w:val="24"/>
        </w:rPr>
        <w:t>∞ ]</w:t>
      </w:r>
      <w:proofErr w:type="gramEnd"/>
      <w:r w:rsidRPr="00C24281">
        <w:rPr>
          <w:rFonts w:ascii="Segoe UI" w:eastAsia="Times New Roman" w:hAnsi="Segoe UI" w:cs="Segoe UI"/>
          <w:color w:val="333333"/>
          <w:sz w:val="24"/>
          <w:szCs w:val="24"/>
        </w:rPr>
        <w:t xml:space="preserve"> = 2</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dist</w:t>
      </w:r>
      <w:r w:rsidRPr="00C24281">
        <w:rPr>
          <w:rFonts w:ascii="Segoe UI" w:eastAsia="Times New Roman" w:hAnsi="Segoe UI" w:cs="Segoe UI"/>
          <w:color w:val="333333"/>
          <w:sz w:val="24"/>
          <w:szCs w:val="24"/>
          <w:vertAlign w:val="superscript"/>
        </w:rPr>
        <w:t>4</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[5],min[dist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[1]+cost[1,5],dist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[2]+cost[2,5],dist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[3]+cost[3,5],dist</w:t>
      </w:r>
      <w:r w:rsidRPr="00C24281">
        <w:rPr>
          <w:rFonts w:ascii="Segoe UI" w:eastAsia="Times New Roman" w:hAnsi="Segoe UI" w:cs="Segoe UI"/>
          <w:color w:val="333333"/>
          <w:sz w:val="24"/>
          <w:szCs w:val="24"/>
          <w:vertAlign w:val="superscript"/>
        </w:rPr>
        <w:t>3</w:t>
      </w:r>
      <w:r w:rsidRPr="00C24281">
        <w:rPr>
          <w:rFonts w:ascii="Segoe UI" w:eastAsia="Times New Roman" w:hAnsi="Segoe UI" w:cs="Segoe UI"/>
          <w:color w:val="333333"/>
          <w:sz w:val="24"/>
          <w:szCs w:val="24"/>
        </w:rPr>
        <w:t> [5]+cost[4,5]]]</w:t>
      </w:r>
    </w:p>
    <w:p w:rsidR="00C24281" w:rsidRPr="00C24281" w:rsidRDefault="00C24281" w:rsidP="00C242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24281">
        <w:rPr>
          <w:rFonts w:ascii="Segoe UI" w:eastAsia="Times New Roman" w:hAnsi="Segoe UI" w:cs="Segoe UI"/>
          <w:color w:val="333333"/>
          <w:sz w:val="24"/>
          <w:szCs w:val="24"/>
        </w:rPr>
        <w:t>Min = [8, 0 +∞, 3 + ∞, 8, 5] = 5</w:t>
      </w:r>
    </w:p>
    <w:p w:rsidR="0040693D" w:rsidRDefault="0040693D" w:rsidP="00101195"/>
    <w:sectPr w:rsidR="0040693D" w:rsidSect="00DD3A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2338"/>
    <w:multiLevelType w:val="multilevel"/>
    <w:tmpl w:val="BE0A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603B5"/>
    <w:multiLevelType w:val="multilevel"/>
    <w:tmpl w:val="B7D6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36222"/>
    <w:multiLevelType w:val="multilevel"/>
    <w:tmpl w:val="020C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02B1"/>
    <w:multiLevelType w:val="multilevel"/>
    <w:tmpl w:val="E598B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8195638"/>
    <w:multiLevelType w:val="multilevel"/>
    <w:tmpl w:val="F69A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7E70B4"/>
    <w:multiLevelType w:val="multilevel"/>
    <w:tmpl w:val="155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D3166"/>
    <w:multiLevelType w:val="multilevel"/>
    <w:tmpl w:val="8B5A7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A002FD"/>
    <w:multiLevelType w:val="multilevel"/>
    <w:tmpl w:val="A2F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117EB"/>
    <w:multiLevelType w:val="multilevel"/>
    <w:tmpl w:val="7FBE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5E3C8F"/>
    <w:multiLevelType w:val="multilevel"/>
    <w:tmpl w:val="ED76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9C0B2F"/>
    <w:multiLevelType w:val="multilevel"/>
    <w:tmpl w:val="5DA0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234D4F"/>
    <w:multiLevelType w:val="multilevel"/>
    <w:tmpl w:val="0BC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A5B1E"/>
    <w:multiLevelType w:val="multilevel"/>
    <w:tmpl w:val="9EA6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7C5C6F"/>
    <w:multiLevelType w:val="multilevel"/>
    <w:tmpl w:val="C11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8312AB"/>
    <w:multiLevelType w:val="multilevel"/>
    <w:tmpl w:val="9C1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1D168E"/>
    <w:multiLevelType w:val="multilevel"/>
    <w:tmpl w:val="D4F8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F65FD4"/>
    <w:multiLevelType w:val="multilevel"/>
    <w:tmpl w:val="002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E955A4"/>
    <w:multiLevelType w:val="multilevel"/>
    <w:tmpl w:val="978C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5B6533"/>
    <w:multiLevelType w:val="multilevel"/>
    <w:tmpl w:val="5F60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BF71F9"/>
    <w:multiLevelType w:val="multilevel"/>
    <w:tmpl w:val="4C5A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51D7C"/>
    <w:multiLevelType w:val="multilevel"/>
    <w:tmpl w:val="B5D0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4F3035"/>
    <w:multiLevelType w:val="multilevel"/>
    <w:tmpl w:val="338E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BC60EA"/>
    <w:multiLevelType w:val="multilevel"/>
    <w:tmpl w:val="95E26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502636"/>
    <w:multiLevelType w:val="multilevel"/>
    <w:tmpl w:val="1C14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0E12F6"/>
    <w:multiLevelType w:val="multilevel"/>
    <w:tmpl w:val="3C26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A96F44"/>
    <w:multiLevelType w:val="multilevel"/>
    <w:tmpl w:val="B52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BE6B11"/>
    <w:multiLevelType w:val="multilevel"/>
    <w:tmpl w:val="5A92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C707E0"/>
    <w:multiLevelType w:val="multilevel"/>
    <w:tmpl w:val="AEBA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402EE1"/>
    <w:multiLevelType w:val="multilevel"/>
    <w:tmpl w:val="454A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B47660"/>
    <w:multiLevelType w:val="multilevel"/>
    <w:tmpl w:val="20D022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A417177"/>
    <w:multiLevelType w:val="multilevel"/>
    <w:tmpl w:val="67A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C33C02"/>
    <w:multiLevelType w:val="multilevel"/>
    <w:tmpl w:val="B1D2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B5561E"/>
    <w:multiLevelType w:val="multilevel"/>
    <w:tmpl w:val="EDE4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1F32DA"/>
    <w:multiLevelType w:val="multilevel"/>
    <w:tmpl w:val="35B2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6610604"/>
    <w:multiLevelType w:val="multilevel"/>
    <w:tmpl w:val="DBB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F35547"/>
    <w:multiLevelType w:val="multilevel"/>
    <w:tmpl w:val="ACD2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BB3960"/>
    <w:multiLevelType w:val="multilevel"/>
    <w:tmpl w:val="B964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1D5D49"/>
    <w:multiLevelType w:val="multilevel"/>
    <w:tmpl w:val="02DCE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F8D66F0"/>
    <w:multiLevelType w:val="multilevel"/>
    <w:tmpl w:val="B6F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8306F2"/>
    <w:multiLevelType w:val="multilevel"/>
    <w:tmpl w:val="4AB6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015C97"/>
    <w:multiLevelType w:val="multilevel"/>
    <w:tmpl w:val="C954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370E8F"/>
    <w:multiLevelType w:val="multilevel"/>
    <w:tmpl w:val="9318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A4573E"/>
    <w:multiLevelType w:val="multilevel"/>
    <w:tmpl w:val="51AE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EC0AAA"/>
    <w:multiLevelType w:val="multilevel"/>
    <w:tmpl w:val="B058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827D03"/>
    <w:multiLevelType w:val="multilevel"/>
    <w:tmpl w:val="7934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0F400C9"/>
    <w:multiLevelType w:val="multilevel"/>
    <w:tmpl w:val="8540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CC52B6"/>
    <w:multiLevelType w:val="multilevel"/>
    <w:tmpl w:val="A014A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783140BF"/>
    <w:multiLevelType w:val="multilevel"/>
    <w:tmpl w:val="4AB6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5D58AF"/>
    <w:multiLevelType w:val="multilevel"/>
    <w:tmpl w:val="1136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D211FD7"/>
    <w:multiLevelType w:val="multilevel"/>
    <w:tmpl w:val="88B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A74CA2"/>
    <w:multiLevelType w:val="multilevel"/>
    <w:tmpl w:val="5D56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BC35D2"/>
    <w:multiLevelType w:val="multilevel"/>
    <w:tmpl w:val="F3DC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2"/>
  </w:num>
  <w:num w:numId="3">
    <w:abstractNumId w:val="15"/>
  </w:num>
  <w:num w:numId="4">
    <w:abstractNumId w:val="36"/>
  </w:num>
  <w:num w:numId="5">
    <w:abstractNumId w:val="37"/>
  </w:num>
  <w:num w:numId="6">
    <w:abstractNumId w:val="21"/>
  </w:num>
  <w:num w:numId="7">
    <w:abstractNumId w:val="19"/>
  </w:num>
  <w:num w:numId="8">
    <w:abstractNumId w:val="33"/>
  </w:num>
  <w:num w:numId="9">
    <w:abstractNumId w:val="18"/>
  </w:num>
  <w:num w:numId="10">
    <w:abstractNumId w:val="8"/>
  </w:num>
  <w:num w:numId="11">
    <w:abstractNumId w:val="46"/>
  </w:num>
  <w:num w:numId="12">
    <w:abstractNumId w:val="2"/>
  </w:num>
  <w:num w:numId="13">
    <w:abstractNumId w:val="28"/>
  </w:num>
  <w:num w:numId="14">
    <w:abstractNumId w:val="29"/>
  </w:num>
  <w:num w:numId="15">
    <w:abstractNumId w:val="6"/>
  </w:num>
  <w:num w:numId="16">
    <w:abstractNumId w:val="6"/>
    <w:lvlOverride w:ilvl="0">
      <w:lvl w:ilvl="0">
        <w:numFmt w:val="decimal"/>
        <w:lvlText w:val=""/>
        <w:lvlJc w:val="left"/>
      </w:lvl>
    </w:lvlOverride>
    <w:lvlOverride w:ilvl="1">
      <w:lvl w:ilvl="1">
        <w:numFmt w:val="lowerLetter"/>
        <w:lvlText w:val="%2."/>
        <w:lvlJc w:val="left"/>
      </w:lvl>
    </w:lvlOverride>
  </w:num>
  <w:num w:numId="17">
    <w:abstractNumId w:val="48"/>
  </w:num>
  <w:num w:numId="18">
    <w:abstractNumId w:val="44"/>
  </w:num>
  <w:num w:numId="19">
    <w:abstractNumId w:val="1"/>
  </w:num>
  <w:num w:numId="20">
    <w:abstractNumId w:val="38"/>
  </w:num>
  <w:num w:numId="21">
    <w:abstractNumId w:val="23"/>
  </w:num>
  <w:num w:numId="22">
    <w:abstractNumId w:val="50"/>
  </w:num>
  <w:num w:numId="23">
    <w:abstractNumId w:val="35"/>
  </w:num>
  <w:num w:numId="24">
    <w:abstractNumId w:val="27"/>
  </w:num>
  <w:num w:numId="25">
    <w:abstractNumId w:val="22"/>
  </w:num>
  <w:num w:numId="26">
    <w:abstractNumId w:val="47"/>
  </w:num>
  <w:num w:numId="27">
    <w:abstractNumId w:val="10"/>
  </w:num>
  <w:num w:numId="28">
    <w:abstractNumId w:val="40"/>
  </w:num>
  <w:num w:numId="29">
    <w:abstractNumId w:val="3"/>
  </w:num>
  <w:num w:numId="30">
    <w:abstractNumId w:val="31"/>
  </w:num>
  <w:num w:numId="31">
    <w:abstractNumId w:val="20"/>
  </w:num>
  <w:num w:numId="32">
    <w:abstractNumId w:val="51"/>
  </w:num>
  <w:num w:numId="33">
    <w:abstractNumId w:val="45"/>
  </w:num>
  <w:num w:numId="34">
    <w:abstractNumId w:val="9"/>
  </w:num>
  <w:num w:numId="35">
    <w:abstractNumId w:val="0"/>
  </w:num>
  <w:num w:numId="36">
    <w:abstractNumId w:val="42"/>
  </w:num>
  <w:num w:numId="37">
    <w:abstractNumId w:val="24"/>
  </w:num>
  <w:num w:numId="38">
    <w:abstractNumId w:val="4"/>
  </w:num>
  <w:num w:numId="39">
    <w:abstractNumId w:val="17"/>
  </w:num>
  <w:num w:numId="40">
    <w:abstractNumId w:val="49"/>
  </w:num>
  <w:num w:numId="41">
    <w:abstractNumId w:val="14"/>
  </w:num>
  <w:num w:numId="42">
    <w:abstractNumId w:val="16"/>
  </w:num>
  <w:num w:numId="43">
    <w:abstractNumId w:val="34"/>
  </w:num>
  <w:num w:numId="44">
    <w:abstractNumId w:val="30"/>
  </w:num>
  <w:num w:numId="45">
    <w:abstractNumId w:val="32"/>
  </w:num>
  <w:num w:numId="46">
    <w:abstractNumId w:val="11"/>
  </w:num>
  <w:num w:numId="47">
    <w:abstractNumId w:val="5"/>
  </w:num>
  <w:num w:numId="48">
    <w:abstractNumId w:val="39"/>
  </w:num>
  <w:num w:numId="49">
    <w:abstractNumId w:val="41"/>
  </w:num>
  <w:num w:numId="50">
    <w:abstractNumId w:val="7"/>
  </w:num>
  <w:num w:numId="51">
    <w:abstractNumId w:val="43"/>
  </w:num>
  <w:num w:numId="52">
    <w:abstractNumId w:val="13"/>
  </w:num>
  <w:num w:numId="53">
    <w:abstractNumId w:val="2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FE4"/>
    <w:rsid w:val="00101195"/>
    <w:rsid w:val="00146E3C"/>
    <w:rsid w:val="00161EBA"/>
    <w:rsid w:val="0039154E"/>
    <w:rsid w:val="003A3707"/>
    <w:rsid w:val="0040693D"/>
    <w:rsid w:val="00543B7A"/>
    <w:rsid w:val="00706FE4"/>
    <w:rsid w:val="007C51A4"/>
    <w:rsid w:val="008649C5"/>
    <w:rsid w:val="008B529D"/>
    <w:rsid w:val="009D67D2"/>
    <w:rsid w:val="00AA4A7F"/>
    <w:rsid w:val="00B315FB"/>
    <w:rsid w:val="00B631D0"/>
    <w:rsid w:val="00C24281"/>
    <w:rsid w:val="00D50951"/>
    <w:rsid w:val="00DB2527"/>
    <w:rsid w:val="00DD3A5A"/>
    <w:rsid w:val="00E03C76"/>
    <w:rsid w:val="00F31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5A"/>
  </w:style>
  <w:style w:type="paragraph" w:styleId="Heading1">
    <w:name w:val="heading 1"/>
    <w:basedOn w:val="Normal"/>
    <w:link w:val="Heading1Char"/>
    <w:uiPriority w:val="9"/>
    <w:qFormat/>
    <w:rsid w:val="00706F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6F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2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6FE4"/>
    <w:rPr>
      <w:rFonts w:ascii="Times New Roman" w:eastAsia="Times New Roman" w:hAnsi="Times New Roman" w:cs="Times New Roman"/>
      <w:b/>
      <w:bCs/>
      <w:sz w:val="36"/>
      <w:szCs w:val="36"/>
    </w:rPr>
  </w:style>
  <w:style w:type="paragraph" w:styleId="NormalWeb">
    <w:name w:val="Normal (Web)"/>
    <w:basedOn w:val="Normal"/>
    <w:uiPriority w:val="99"/>
    <w:unhideWhenUsed/>
    <w:rsid w:val="00706F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FE4"/>
    <w:rPr>
      <w:b/>
      <w:bCs/>
    </w:rPr>
  </w:style>
  <w:style w:type="paragraph" w:styleId="HTMLPreformatted">
    <w:name w:val="HTML Preformatted"/>
    <w:basedOn w:val="Normal"/>
    <w:link w:val="HTMLPreformattedChar"/>
    <w:uiPriority w:val="99"/>
    <w:semiHidden/>
    <w:unhideWhenUsed/>
    <w:rsid w:val="0070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F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6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FE4"/>
    <w:rPr>
      <w:rFonts w:ascii="Tahoma" w:hAnsi="Tahoma" w:cs="Tahoma"/>
      <w:sz w:val="16"/>
      <w:szCs w:val="16"/>
    </w:rPr>
  </w:style>
  <w:style w:type="character" w:customStyle="1" w:styleId="Heading3Char">
    <w:name w:val="Heading 3 Char"/>
    <w:basedOn w:val="DefaultParagraphFont"/>
    <w:link w:val="Heading3"/>
    <w:uiPriority w:val="9"/>
    <w:semiHidden/>
    <w:rsid w:val="008B529D"/>
    <w:rPr>
      <w:rFonts w:asciiTheme="majorHAnsi" w:eastAsiaTheme="majorEastAsia" w:hAnsiTheme="majorHAnsi" w:cstheme="majorBidi"/>
      <w:b/>
      <w:bCs/>
      <w:color w:val="4F81BD" w:themeColor="accent1"/>
    </w:rPr>
  </w:style>
  <w:style w:type="character" w:customStyle="1" w:styleId="6ct2t">
    <w:name w:val="_6ct2t"/>
    <w:basedOn w:val="DefaultParagraphFont"/>
    <w:rsid w:val="008B529D"/>
  </w:style>
  <w:style w:type="character" w:styleId="Hyperlink">
    <w:name w:val="Hyperlink"/>
    <w:basedOn w:val="DefaultParagraphFont"/>
    <w:uiPriority w:val="99"/>
    <w:semiHidden/>
    <w:unhideWhenUsed/>
    <w:rsid w:val="008B529D"/>
    <w:rPr>
      <w:color w:val="0000FF"/>
      <w:u w:val="single"/>
    </w:rPr>
  </w:style>
  <w:style w:type="character" w:customStyle="1" w:styleId="number">
    <w:name w:val="number"/>
    <w:basedOn w:val="DefaultParagraphFont"/>
    <w:rsid w:val="008B529D"/>
  </w:style>
  <w:style w:type="paragraph" w:customStyle="1" w:styleId="center">
    <w:name w:val="center"/>
    <w:basedOn w:val="Normal"/>
    <w:rsid w:val="008B52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0693D"/>
  </w:style>
  <w:style w:type="character" w:customStyle="1" w:styleId="nexttopictext">
    <w:name w:val="nexttopictext"/>
    <w:basedOn w:val="DefaultParagraphFont"/>
    <w:rsid w:val="0040693D"/>
  </w:style>
  <w:style w:type="character" w:customStyle="1" w:styleId="nexttopiclink">
    <w:name w:val="nexttopiclink"/>
    <w:basedOn w:val="DefaultParagraphFont"/>
    <w:rsid w:val="0040693D"/>
  </w:style>
</w:styles>
</file>

<file path=word/webSettings.xml><?xml version="1.0" encoding="utf-8"?>
<w:webSettings xmlns:r="http://schemas.openxmlformats.org/officeDocument/2006/relationships" xmlns:w="http://schemas.openxmlformats.org/wordprocessingml/2006/main">
  <w:divs>
    <w:div w:id="213320944">
      <w:bodyDiv w:val="1"/>
      <w:marLeft w:val="0"/>
      <w:marRight w:val="0"/>
      <w:marTop w:val="0"/>
      <w:marBottom w:val="0"/>
      <w:divBdr>
        <w:top w:val="none" w:sz="0" w:space="0" w:color="auto"/>
        <w:left w:val="none" w:sz="0" w:space="0" w:color="auto"/>
        <w:bottom w:val="none" w:sz="0" w:space="0" w:color="auto"/>
        <w:right w:val="none" w:sz="0" w:space="0" w:color="auto"/>
      </w:divBdr>
      <w:divsChild>
        <w:div w:id="1337923120">
          <w:marLeft w:val="0"/>
          <w:marRight w:val="0"/>
          <w:marTop w:val="150"/>
          <w:marBottom w:val="150"/>
          <w:divBdr>
            <w:top w:val="none" w:sz="0" w:space="0" w:color="auto"/>
            <w:left w:val="none" w:sz="0" w:space="0" w:color="auto"/>
            <w:bottom w:val="none" w:sz="0" w:space="0" w:color="auto"/>
            <w:right w:val="none" w:sz="0" w:space="0" w:color="auto"/>
          </w:divBdr>
          <w:divsChild>
            <w:div w:id="1428840724">
              <w:marLeft w:val="0"/>
              <w:marRight w:val="0"/>
              <w:marTop w:val="0"/>
              <w:marBottom w:val="0"/>
              <w:divBdr>
                <w:top w:val="none" w:sz="0" w:space="0" w:color="auto"/>
                <w:left w:val="none" w:sz="0" w:space="0" w:color="auto"/>
                <w:bottom w:val="none" w:sz="0" w:space="0" w:color="auto"/>
                <w:right w:val="none" w:sz="0" w:space="0" w:color="auto"/>
              </w:divBdr>
              <w:divsChild>
                <w:div w:id="1969192414">
                  <w:marLeft w:val="0"/>
                  <w:marRight w:val="0"/>
                  <w:marTop w:val="0"/>
                  <w:marBottom w:val="0"/>
                  <w:divBdr>
                    <w:top w:val="none" w:sz="0" w:space="0" w:color="auto"/>
                    <w:left w:val="none" w:sz="0" w:space="0" w:color="auto"/>
                    <w:bottom w:val="none" w:sz="0" w:space="0" w:color="auto"/>
                    <w:right w:val="none" w:sz="0" w:space="0" w:color="auto"/>
                  </w:divBdr>
                  <w:divsChild>
                    <w:div w:id="494223201">
                      <w:marLeft w:val="0"/>
                      <w:marRight w:val="0"/>
                      <w:marTop w:val="0"/>
                      <w:marBottom w:val="0"/>
                      <w:divBdr>
                        <w:top w:val="none" w:sz="0" w:space="0" w:color="auto"/>
                        <w:left w:val="none" w:sz="0" w:space="0" w:color="auto"/>
                        <w:bottom w:val="none" w:sz="0" w:space="0" w:color="auto"/>
                        <w:right w:val="none" w:sz="0" w:space="0" w:color="auto"/>
                      </w:divBdr>
                      <w:divsChild>
                        <w:div w:id="804935009">
                          <w:marLeft w:val="0"/>
                          <w:marRight w:val="0"/>
                          <w:marTop w:val="0"/>
                          <w:marBottom w:val="0"/>
                          <w:divBdr>
                            <w:top w:val="none" w:sz="0" w:space="0" w:color="auto"/>
                            <w:left w:val="none" w:sz="0" w:space="0" w:color="auto"/>
                            <w:bottom w:val="none" w:sz="0" w:space="0" w:color="auto"/>
                            <w:right w:val="none" w:sz="0" w:space="0" w:color="auto"/>
                          </w:divBdr>
                          <w:divsChild>
                            <w:div w:id="1351763964">
                              <w:marLeft w:val="0"/>
                              <w:marRight w:val="0"/>
                              <w:marTop w:val="0"/>
                              <w:marBottom w:val="0"/>
                              <w:divBdr>
                                <w:top w:val="none" w:sz="0" w:space="0" w:color="auto"/>
                                <w:left w:val="none" w:sz="0" w:space="0" w:color="auto"/>
                                <w:bottom w:val="none" w:sz="0" w:space="0" w:color="auto"/>
                                <w:right w:val="none" w:sz="0" w:space="0" w:color="auto"/>
                              </w:divBdr>
                              <w:divsChild>
                                <w:div w:id="1909731517">
                                  <w:marLeft w:val="0"/>
                                  <w:marRight w:val="0"/>
                                  <w:marTop w:val="0"/>
                                  <w:marBottom w:val="0"/>
                                  <w:divBdr>
                                    <w:top w:val="none" w:sz="0" w:space="0" w:color="auto"/>
                                    <w:left w:val="none" w:sz="0" w:space="0" w:color="auto"/>
                                    <w:bottom w:val="none" w:sz="0" w:space="0" w:color="auto"/>
                                    <w:right w:val="none" w:sz="0" w:space="0" w:color="auto"/>
                                  </w:divBdr>
                                  <w:divsChild>
                                    <w:div w:id="537082987">
                                      <w:marLeft w:val="0"/>
                                      <w:marRight w:val="0"/>
                                      <w:marTop w:val="0"/>
                                      <w:marBottom w:val="0"/>
                                      <w:divBdr>
                                        <w:top w:val="none" w:sz="0" w:space="0" w:color="auto"/>
                                        <w:left w:val="none" w:sz="0" w:space="0" w:color="auto"/>
                                        <w:bottom w:val="none" w:sz="0" w:space="0" w:color="auto"/>
                                        <w:right w:val="none" w:sz="0" w:space="0" w:color="auto"/>
                                      </w:divBdr>
                                      <w:divsChild>
                                        <w:div w:id="1557357045">
                                          <w:marLeft w:val="0"/>
                                          <w:marRight w:val="0"/>
                                          <w:marTop w:val="0"/>
                                          <w:marBottom w:val="0"/>
                                          <w:divBdr>
                                            <w:top w:val="none" w:sz="0" w:space="0" w:color="auto"/>
                                            <w:left w:val="none" w:sz="0" w:space="0" w:color="auto"/>
                                            <w:bottom w:val="none" w:sz="0" w:space="0" w:color="auto"/>
                                            <w:right w:val="none" w:sz="0" w:space="0" w:color="auto"/>
                                          </w:divBdr>
                                          <w:divsChild>
                                            <w:div w:id="749501001">
                                              <w:marLeft w:val="0"/>
                                              <w:marRight w:val="0"/>
                                              <w:marTop w:val="0"/>
                                              <w:marBottom w:val="0"/>
                                              <w:divBdr>
                                                <w:top w:val="none" w:sz="0" w:space="0" w:color="auto"/>
                                                <w:left w:val="none" w:sz="0" w:space="0" w:color="auto"/>
                                                <w:bottom w:val="none" w:sz="0" w:space="0" w:color="auto"/>
                                                <w:right w:val="none" w:sz="0" w:space="0" w:color="auto"/>
                                              </w:divBdr>
                                              <w:divsChild>
                                                <w:div w:id="871528564">
                                                  <w:marLeft w:val="0"/>
                                                  <w:marRight w:val="0"/>
                                                  <w:marTop w:val="0"/>
                                                  <w:marBottom w:val="0"/>
                                                  <w:divBdr>
                                                    <w:top w:val="none" w:sz="0" w:space="0" w:color="auto"/>
                                                    <w:left w:val="none" w:sz="0" w:space="0" w:color="auto"/>
                                                    <w:bottom w:val="none" w:sz="0" w:space="0" w:color="auto"/>
                                                    <w:right w:val="none" w:sz="0" w:space="0" w:color="auto"/>
                                                  </w:divBdr>
                                                  <w:divsChild>
                                                    <w:div w:id="1638074434">
                                                      <w:marLeft w:val="0"/>
                                                      <w:marRight w:val="0"/>
                                                      <w:marTop w:val="0"/>
                                                      <w:marBottom w:val="0"/>
                                                      <w:divBdr>
                                                        <w:top w:val="none" w:sz="0" w:space="0" w:color="auto"/>
                                                        <w:left w:val="none" w:sz="0" w:space="0" w:color="auto"/>
                                                        <w:bottom w:val="none" w:sz="0" w:space="0" w:color="auto"/>
                                                        <w:right w:val="none" w:sz="0" w:space="0" w:color="auto"/>
                                                      </w:divBdr>
                                                    </w:div>
                                                    <w:div w:id="1329596007">
                                                      <w:marLeft w:val="0"/>
                                                      <w:marRight w:val="0"/>
                                                      <w:marTop w:val="0"/>
                                                      <w:marBottom w:val="0"/>
                                                      <w:divBdr>
                                                        <w:top w:val="none" w:sz="0" w:space="0" w:color="auto"/>
                                                        <w:left w:val="none" w:sz="0" w:space="0" w:color="auto"/>
                                                        <w:bottom w:val="none" w:sz="0" w:space="0" w:color="auto"/>
                                                        <w:right w:val="none" w:sz="0" w:space="0" w:color="auto"/>
                                                      </w:divBdr>
                                                    </w:div>
                                                  </w:divsChild>
                                                </w:div>
                                                <w:div w:id="1436444083">
                                                  <w:marLeft w:val="0"/>
                                                  <w:marRight w:val="0"/>
                                                  <w:marTop w:val="0"/>
                                                  <w:marBottom w:val="0"/>
                                                  <w:divBdr>
                                                    <w:top w:val="none" w:sz="0" w:space="0" w:color="auto"/>
                                                    <w:left w:val="none" w:sz="0" w:space="0" w:color="auto"/>
                                                    <w:bottom w:val="none" w:sz="0" w:space="0" w:color="auto"/>
                                                    <w:right w:val="none" w:sz="0" w:space="0" w:color="auto"/>
                                                  </w:divBdr>
                                                  <w:divsChild>
                                                    <w:div w:id="1670211266">
                                                      <w:marLeft w:val="0"/>
                                                      <w:marRight w:val="0"/>
                                                      <w:marTop w:val="0"/>
                                                      <w:marBottom w:val="0"/>
                                                      <w:divBdr>
                                                        <w:top w:val="none" w:sz="0" w:space="0" w:color="auto"/>
                                                        <w:left w:val="none" w:sz="0" w:space="0" w:color="auto"/>
                                                        <w:bottom w:val="none" w:sz="0" w:space="0" w:color="auto"/>
                                                        <w:right w:val="none" w:sz="0" w:space="0" w:color="auto"/>
                                                      </w:divBdr>
                                                      <w:divsChild>
                                                        <w:div w:id="9080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4615284">
          <w:marLeft w:val="0"/>
          <w:marRight w:val="0"/>
          <w:marTop w:val="0"/>
          <w:marBottom w:val="120"/>
          <w:divBdr>
            <w:top w:val="single" w:sz="6" w:space="0" w:color="auto"/>
            <w:left w:val="single" w:sz="24" w:space="0" w:color="auto"/>
            <w:bottom w:val="single" w:sz="6" w:space="0" w:color="auto"/>
            <w:right w:val="single" w:sz="6" w:space="0" w:color="auto"/>
          </w:divBdr>
        </w:div>
      </w:divsChild>
    </w:div>
    <w:div w:id="260260467">
      <w:bodyDiv w:val="1"/>
      <w:marLeft w:val="0"/>
      <w:marRight w:val="0"/>
      <w:marTop w:val="0"/>
      <w:marBottom w:val="0"/>
      <w:divBdr>
        <w:top w:val="none" w:sz="0" w:space="0" w:color="auto"/>
        <w:left w:val="none" w:sz="0" w:space="0" w:color="auto"/>
        <w:bottom w:val="none" w:sz="0" w:space="0" w:color="auto"/>
        <w:right w:val="none" w:sz="0" w:space="0" w:color="auto"/>
      </w:divBdr>
      <w:divsChild>
        <w:div w:id="1612591968">
          <w:marLeft w:val="0"/>
          <w:marRight w:val="0"/>
          <w:marTop w:val="150"/>
          <w:marBottom w:val="150"/>
          <w:divBdr>
            <w:top w:val="none" w:sz="0" w:space="0" w:color="auto"/>
            <w:left w:val="none" w:sz="0" w:space="0" w:color="auto"/>
            <w:bottom w:val="none" w:sz="0" w:space="0" w:color="auto"/>
            <w:right w:val="none" w:sz="0" w:space="0" w:color="auto"/>
          </w:divBdr>
          <w:divsChild>
            <w:div w:id="1452900180">
              <w:marLeft w:val="0"/>
              <w:marRight w:val="0"/>
              <w:marTop w:val="0"/>
              <w:marBottom w:val="0"/>
              <w:divBdr>
                <w:top w:val="none" w:sz="0" w:space="0" w:color="auto"/>
                <w:left w:val="none" w:sz="0" w:space="0" w:color="auto"/>
                <w:bottom w:val="none" w:sz="0" w:space="0" w:color="auto"/>
                <w:right w:val="none" w:sz="0" w:space="0" w:color="auto"/>
              </w:divBdr>
              <w:divsChild>
                <w:div w:id="661205818">
                  <w:marLeft w:val="0"/>
                  <w:marRight w:val="0"/>
                  <w:marTop w:val="0"/>
                  <w:marBottom w:val="0"/>
                  <w:divBdr>
                    <w:top w:val="none" w:sz="0" w:space="0" w:color="auto"/>
                    <w:left w:val="none" w:sz="0" w:space="0" w:color="auto"/>
                    <w:bottom w:val="none" w:sz="0" w:space="0" w:color="auto"/>
                    <w:right w:val="none" w:sz="0" w:space="0" w:color="auto"/>
                  </w:divBdr>
                  <w:divsChild>
                    <w:div w:id="286589680">
                      <w:marLeft w:val="0"/>
                      <w:marRight w:val="0"/>
                      <w:marTop w:val="0"/>
                      <w:marBottom w:val="0"/>
                      <w:divBdr>
                        <w:top w:val="none" w:sz="0" w:space="0" w:color="auto"/>
                        <w:left w:val="none" w:sz="0" w:space="0" w:color="auto"/>
                        <w:bottom w:val="none" w:sz="0" w:space="0" w:color="auto"/>
                        <w:right w:val="none" w:sz="0" w:space="0" w:color="auto"/>
                      </w:divBdr>
                      <w:divsChild>
                        <w:div w:id="1916083249">
                          <w:marLeft w:val="0"/>
                          <w:marRight w:val="0"/>
                          <w:marTop w:val="0"/>
                          <w:marBottom w:val="0"/>
                          <w:divBdr>
                            <w:top w:val="none" w:sz="0" w:space="0" w:color="auto"/>
                            <w:left w:val="none" w:sz="0" w:space="0" w:color="auto"/>
                            <w:bottom w:val="none" w:sz="0" w:space="0" w:color="auto"/>
                            <w:right w:val="none" w:sz="0" w:space="0" w:color="auto"/>
                          </w:divBdr>
                          <w:divsChild>
                            <w:div w:id="1092433209">
                              <w:marLeft w:val="0"/>
                              <w:marRight w:val="0"/>
                              <w:marTop w:val="0"/>
                              <w:marBottom w:val="0"/>
                              <w:divBdr>
                                <w:top w:val="none" w:sz="0" w:space="0" w:color="auto"/>
                                <w:left w:val="none" w:sz="0" w:space="0" w:color="auto"/>
                                <w:bottom w:val="none" w:sz="0" w:space="0" w:color="auto"/>
                                <w:right w:val="none" w:sz="0" w:space="0" w:color="auto"/>
                              </w:divBdr>
                              <w:divsChild>
                                <w:div w:id="435950355">
                                  <w:marLeft w:val="0"/>
                                  <w:marRight w:val="0"/>
                                  <w:marTop w:val="0"/>
                                  <w:marBottom w:val="0"/>
                                  <w:divBdr>
                                    <w:top w:val="none" w:sz="0" w:space="0" w:color="auto"/>
                                    <w:left w:val="none" w:sz="0" w:space="0" w:color="auto"/>
                                    <w:bottom w:val="none" w:sz="0" w:space="0" w:color="auto"/>
                                    <w:right w:val="none" w:sz="0" w:space="0" w:color="auto"/>
                                  </w:divBdr>
                                  <w:divsChild>
                                    <w:div w:id="952786678">
                                      <w:marLeft w:val="0"/>
                                      <w:marRight w:val="0"/>
                                      <w:marTop w:val="0"/>
                                      <w:marBottom w:val="0"/>
                                      <w:divBdr>
                                        <w:top w:val="none" w:sz="0" w:space="0" w:color="auto"/>
                                        <w:left w:val="none" w:sz="0" w:space="0" w:color="auto"/>
                                        <w:bottom w:val="none" w:sz="0" w:space="0" w:color="auto"/>
                                        <w:right w:val="none" w:sz="0" w:space="0" w:color="auto"/>
                                      </w:divBdr>
                                      <w:divsChild>
                                        <w:div w:id="362170404">
                                          <w:marLeft w:val="0"/>
                                          <w:marRight w:val="0"/>
                                          <w:marTop w:val="0"/>
                                          <w:marBottom w:val="0"/>
                                          <w:divBdr>
                                            <w:top w:val="none" w:sz="0" w:space="0" w:color="auto"/>
                                            <w:left w:val="none" w:sz="0" w:space="0" w:color="auto"/>
                                            <w:bottom w:val="none" w:sz="0" w:space="0" w:color="auto"/>
                                            <w:right w:val="none" w:sz="0" w:space="0" w:color="auto"/>
                                          </w:divBdr>
                                          <w:divsChild>
                                            <w:div w:id="1481801384">
                                              <w:marLeft w:val="0"/>
                                              <w:marRight w:val="0"/>
                                              <w:marTop w:val="0"/>
                                              <w:marBottom w:val="0"/>
                                              <w:divBdr>
                                                <w:top w:val="none" w:sz="0" w:space="0" w:color="auto"/>
                                                <w:left w:val="none" w:sz="0" w:space="0" w:color="auto"/>
                                                <w:bottom w:val="none" w:sz="0" w:space="0" w:color="auto"/>
                                                <w:right w:val="none" w:sz="0" w:space="0" w:color="auto"/>
                                              </w:divBdr>
                                              <w:divsChild>
                                                <w:div w:id="542986711">
                                                  <w:marLeft w:val="0"/>
                                                  <w:marRight w:val="0"/>
                                                  <w:marTop w:val="0"/>
                                                  <w:marBottom w:val="0"/>
                                                  <w:divBdr>
                                                    <w:top w:val="none" w:sz="0" w:space="0" w:color="auto"/>
                                                    <w:left w:val="none" w:sz="0" w:space="0" w:color="auto"/>
                                                    <w:bottom w:val="none" w:sz="0" w:space="0" w:color="auto"/>
                                                    <w:right w:val="none" w:sz="0" w:space="0" w:color="auto"/>
                                                  </w:divBdr>
                                                  <w:divsChild>
                                                    <w:div w:id="290092786">
                                                      <w:marLeft w:val="0"/>
                                                      <w:marRight w:val="0"/>
                                                      <w:marTop w:val="0"/>
                                                      <w:marBottom w:val="0"/>
                                                      <w:divBdr>
                                                        <w:top w:val="none" w:sz="0" w:space="0" w:color="auto"/>
                                                        <w:left w:val="none" w:sz="0" w:space="0" w:color="auto"/>
                                                        <w:bottom w:val="none" w:sz="0" w:space="0" w:color="auto"/>
                                                        <w:right w:val="none" w:sz="0" w:space="0" w:color="auto"/>
                                                      </w:divBdr>
                                                    </w:div>
                                                    <w:div w:id="1472289365">
                                                      <w:marLeft w:val="0"/>
                                                      <w:marRight w:val="0"/>
                                                      <w:marTop w:val="0"/>
                                                      <w:marBottom w:val="0"/>
                                                      <w:divBdr>
                                                        <w:top w:val="none" w:sz="0" w:space="0" w:color="auto"/>
                                                        <w:left w:val="none" w:sz="0" w:space="0" w:color="auto"/>
                                                        <w:bottom w:val="none" w:sz="0" w:space="0" w:color="auto"/>
                                                        <w:right w:val="none" w:sz="0" w:space="0" w:color="auto"/>
                                                      </w:divBdr>
                                                    </w:div>
                                                  </w:divsChild>
                                                </w:div>
                                                <w:div w:id="2102673745">
                                                  <w:marLeft w:val="0"/>
                                                  <w:marRight w:val="0"/>
                                                  <w:marTop w:val="0"/>
                                                  <w:marBottom w:val="0"/>
                                                  <w:divBdr>
                                                    <w:top w:val="none" w:sz="0" w:space="0" w:color="auto"/>
                                                    <w:left w:val="none" w:sz="0" w:space="0" w:color="auto"/>
                                                    <w:bottom w:val="none" w:sz="0" w:space="0" w:color="auto"/>
                                                    <w:right w:val="none" w:sz="0" w:space="0" w:color="auto"/>
                                                  </w:divBdr>
                                                  <w:divsChild>
                                                    <w:div w:id="581530702">
                                                      <w:marLeft w:val="0"/>
                                                      <w:marRight w:val="0"/>
                                                      <w:marTop w:val="0"/>
                                                      <w:marBottom w:val="0"/>
                                                      <w:divBdr>
                                                        <w:top w:val="none" w:sz="0" w:space="0" w:color="auto"/>
                                                        <w:left w:val="none" w:sz="0" w:space="0" w:color="auto"/>
                                                        <w:bottom w:val="none" w:sz="0" w:space="0" w:color="auto"/>
                                                        <w:right w:val="none" w:sz="0" w:space="0" w:color="auto"/>
                                                      </w:divBdr>
                                                      <w:divsChild>
                                                        <w:div w:id="14572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1689871">
          <w:marLeft w:val="0"/>
          <w:marRight w:val="0"/>
          <w:marTop w:val="0"/>
          <w:marBottom w:val="120"/>
          <w:divBdr>
            <w:top w:val="single" w:sz="6" w:space="0" w:color="auto"/>
            <w:left w:val="single" w:sz="24" w:space="0" w:color="auto"/>
            <w:bottom w:val="single" w:sz="6" w:space="0" w:color="auto"/>
            <w:right w:val="single" w:sz="6" w:space="0" w:color="auto"/>
          </w:divBdr>
        </w:div>
        <w:div w:id="705909064">
          <w:marLeft w:val="0"/>
          <w:marRight w:val="0"/>
          <w:marTop w:val="0"/>
          <w:marBottom w:val="120"/>
          <w:divBdr>
            <w:top w:val="single" w:sz="6" w:space="0" w:color="auto"/>
            <w:left w:val="single" w:sz="24" w:space="0" w:color="auto"/>
            <w:bottom w:val="single" w:sz="6" w:space="0" w:color="auto"/>
            <w:right w:val="single" w:sz="6" w:space="0" w:color="auto"/>
          </w:divBdr>
        </w:div>
        <w:div w:id="639654779">
          <w:marLeft w:val="0"/>
          <w:marRight w:val="0"/>
          <w:marTop w:val="0"/>
          <w:marBottom w:val="120"/>
          <w:divBdr>
            <w:top w:val="single" w:sz="6" w:space="0" w:color="auto"/>
            <w:left w:val="single" w:sz="24" w:space="0" w:color="auto"/>
            <w:bottom w:val="single" w:sz="6" w:space="0" w:color="auto"/>
            <w:right w:val="single" w:sz="6" w:space="0" w:color="auto"/>
          </w:divBdr>
        </w:div>
      </w:divsChild>
    </w:div>
    <w:div w:id="359355151">
      <w:bodyDiv w:val="1"/>
      <w:marLeft w:val="0"/>
      <w:marRight w:val="0"/>
      <w:marTop w:val="0"/>
      <w:marBottom w:val="0"/>
      <w:divBdr>
        <w:top w:val="none" w:sz="0" w:space="0" w:color="auto"/>
        <w:left w:val="none" w:sz="0" w:space="0" w:color="auto"/>
        <w:bottom w:val="none" w:sz="0" w:space="0" w:color="auto"/>
        <w:right w:val="none" w:sz="0" w:space="0" w:color="auto"/>
      </w:divBdr>
    </w:div>
    <w:div w:id="654140402">
      <w:bodyDiv w:val="1"/>
      <w:marLeft w:val="0"/>
      <w:marRight w:val="0"/>
      <w:marTop w:val="0"/>
      <w:marBottom w:val="0"/>
      <w:divBdr>
        <w:top w:val="none" w:sz="0" w:space="0" w:color="auto"/>
        <w:left w:val="none" w:sz="0" w:space="0" w:color="auto"/>
        <w:bottom w:val="none" w:sz="0" w:space="0" w:color="auto"/>
        <w:right w:val="none" w:sz="0" w:space="0" w:color="auto"/>
      </w:divBdr>
      <w:divsChild>
        <w:div w:id="345400895">
          <w:marLeft w:val="0"/>
          <w:marRight w:val="0"/>
          <w:marTop w:val="150"/>
          <w:marBottom w:val="150"/>
          <w:divBdr>
            <w:top w:val="none" w:sz="0" w:space="0" w:color="auto"/>
            <w:left w:val="none" w:sz="0" w:space="0" w:color="auto"/>
            <w:bottom w:val="none" w:sz="0" w:space="0" w:color="auto"/>
            <w:right w:val="none" w:sz="0" w:space="0" w:color="auto"/>
          </w:divBdr>
          <w:divsChild>
            <w:div w:id="896284930">
              <w:marLeft w:val="0"/>
              <w:marRight w:val="0"/>
              <w:marTop w:val="0"/>
              <w:marBottom w:val="0"/>
              <w:divBdr>
                <w:top w:val="none" w:sz="0" w:space="0" w:color="auto"/>
                <w:left w:val="none" w:sz="0" w:space="0" w:color="auto"/>
                <w:bottom w:val="none" w:sz="0" w:space="0" w:color="auto"/>
                <w:right w:val="none" w:sz="0" w:space="0" w:color="auto"/>
              </w:divBdr>
              <w:divsChild>
                <w:div w:id="1887059917">
                  <w:marLeft w:val="0"/>
                  <w:marRight w:val="0"/>
                  <w:marTop w:val="0"/>
                  <w:marBottom w:val="0"/>
                  <w:divBdr>
                    <w:top w:val="none" w:sz="0" w:space="0" w:color="auto"/>
                    <w:left w:val="none" w:sz="0" w:space="0" w:color="auto"/>
                    <w:bottom w:val="none" w:sz="0" w:space="0" w:color="auto"/>
                    <w:right w:val="none" w:sz="0" w:space="0" w:color="auto"/>
                  </w:divBdr>
                  <w:divsChild>
                    <w:div w:id="1336303429">
                      <w:marLeft w:val="0"/>
                      <w:marRight w:val="0"/>
                      <w:marTop w:val="0"/>
                      <w:marBottom w:val="0"/>
                      <w:divBdr>
                        <w:top w:val="none" w:sz="0" w:space="0" w:color="auto"/>
                        <w:left w:val="none" w:sz="0" w:space="0" w:color="auto"/>
                        <w:bottom w:val="none" w:sz="0" w:space="0" w:color="auto"/>
                        <w:right w:val="none" w:sz="0" w:space="0" w:color="auto"/>
                      </w:divBdr>
                      <w:divsChild>
                        <w:div w:id="228417625">
                          <w:marLeft w:val="0"/>
                          <w:marRight w:val="0"/>
                          <w:marTop w:val="0"/>
                          <w:marBottom w:val="0"/>
                          <w:divBdr>
                            <w:top w:val="none" w:sz="0" w:space="0" w:color="auto"/>
                            <w:left w:val="none" w:sz="0" w:space="0" w:color="auto"/>
                            <w:bottom w:val="none" w:sz="0" w:space="0" w:color="auto"/>
                            <w:right w:val="none" w:sz="0" w:space="0" w:color="auto"/>
                          </w:divBdr>
                          <w:divsChild>
                            <w:div w:id="988902862">
                              <w:marLeft w:val="0"/>
                              <w:marRight w:val="0"/>
                              <w:marTop w:val="0"/>
                              <w:marBottom w:val="0"/>
                              <w:divBdr>
                                <w:top w:val="none" w:sz="0" w:space="0" w:color="auto"/>
                                <w:left w:val="none" w:sz="0" w:space="0" w:color="auto"/>
                                <w:bottom w:val="none" w:sz="0" w:space="0" w:color="auto"/>
                                <w:right w:val="none" w:sz="0" w:space="0" w:color="auto"/>
                              </w:divBdr>
                              <w:divsChild>
                                <w:div w:id="336345277">
                                  <w:marLeft w:val="0"/>
                                  <w:marRight w:val="0"/>
                                  <w:marTop w:val="0"/>
                                  <w:marBottom w:val="0"/>
                                  <w:divBdr>
                                    <w:top w:val="none" w:sz="0" w:space="0" w:color="auto"/>
                                    <w:left w:val="none" w:sz="0" w:space="0" w:color="auto"/>
                                    <w:bottom w:val="none" w:sz="0" w:space="0" w:color="auto"/>
                                    <w:right w:val="none" w:sz="0" w:space="0" w:color="auto"/>
                                  </w:divBdr>
                                  <w:divsChild>
                                    <w:div w:id="1457798709">
                                      <w:marLeft w:val="0"/>
                                      <w:marRight w:val="0"/>
                                      <w:marTop w:val="0"/>
                                      <w:marBottom w:val="0"/>
                                      <w:divBdr>
                                        <w:top w:val="none" w:sz="0" w:space="0" w:color="auto"/>
                                        <w:left w:val="none" w:sz="0" w:space="0" w:color="auto"/>
                                        <w:bottom w:val="none" w:sz="0" w:space="0" w:color="auto"/>
                                        <w:right w:val="none" w:sz="0" w:space="0" w:color="auto"/>
                                      </w:divBdr>
                                      <w:divsChild>
                                        <w:div w:id="1226376588">
                                          <w:marLeft w:val="0"/>
                                          <w:marRight w:val="0"/>
                                          <w:marTop w:val="0"/>
                                          <w:marBottom w:val="0"/>
                                          <w:divBdr>
                                            <w:top w:val="none" w:sz="0" w:space="0" w:color="auto"/>
                                            <w:left w:val="none" w:sz="0" w:space="0" w:color="auto"/>
                                            <w:bottom w:val="none" w:sz="0" w:space="0" w:color="auto"/>
                                            <w:right w:val="none" w:sz="0" w:space="0" w:color="auto"/>
                                          </w:divBdr>
                                          <w:divsChild>
                                            <w:div w:id="1933586938">
                                              <w:marLeft w:val="0"/>
                                              <w:marRight w:val="0"/>
                                              <w:marTop w:val="0"/>
                                              <w:marBottom w:val="0"/>
                                              <w:divBdr>
                                                <w:top w:val="none" w:sz="0" w:space="0" w:color="auto"/>
                                                <w:left w:val="none" w:sz="0" w:space="0" w:color="auto"/>
                                                <w:bottom w:val="none" w:sz="0" w:space="0" w:color="auto"/>
                                                <w:right w:val="none" w:sz="0" w:space="0" w:color="auto"/>
                                              </w:divBdr>
                                              <w:divsChild>
                                                <w:div w:id="704450247">
                                                  <w:marLeft w:val="0"/>
                                                  <w:marRight w:val="0"/>
                                                  <w:marTop w:val="0"/>
                                                  <w:marBottom w:val="0"/>
                                                  <w:divBdr>
                                                    <w:top w:val="none" w:sz="0" w:space="0" w:color="auto"/>
                                                    <w:left w:val="none" w:sz="0" w:space="0" w:color="auto"/>
                                                    <w:bottom w:val="none" w:sz="0" w:space="0" w:color="auto"/>
                                                    <w:right w:val="none" w:sz="0" w:space="0" w:color="auto"/>
                                                  </w:divBdr>
                                                  <w:divsChild>
                                                    <w:div w:id="473522855">
                                                      <w:marLeft w:val="0"/>
                                                      <w:marRight w:val="0"/>
                                                      <w:marTop w:val="0"/>
                                                      <w:marBottom w:val="0"/>
                                                      <w:divBdr>
                                                        <w:top w:val="none" w:sz="0" w:space="0" w:color="auto"/>
                                                        <w:left w:val="none" w:sz="0" w:space="0" w:color="auto"/>
                                                        <w:bottom w:val="none" w:sz="0" w:space="0" w:color="auto"/>
                                                        <w:right w:val="none" w:sz="0" w:space="0" w:color="auto"/>
                                                      </w:divBdr>
                                                    </w:div>
                                                    <w:div w:id="1428768967">
                                                      <w:marLeft w:val="0"/>
                                                      <w:marRight w:val="0"/>
                                                      <w:marTop w:val="0"/>
                                                      <w:marBottom w:val="0"/>
                                                      <w:divBdr>
                                                        <w:top w:val="none" w:sz="0" w:space="0" w:color="auto"/>
                                                        <w:left w:val="none" w:sz="0" w:space="0" w:color="auto"/>
                                                        <w:bottom w:val="none" w:sz="0" w:space="0" w:color="auto"/>
                                                        <w:right w:val="none" w:sz="0" w:space="0" w:color="auto"/>
                                                      </w:divBdr>
                                                    </w:div>
                                                  </w:divsChild>
                                                </w:div>
                                                <w:div w:id="340007947">
                                                  <w:marLeft w:val="0"/>
                                                  <w:marRight w:val="0"/>
                                                  <w:marTop w:val="0"/>
                                                  <w:marBottom w:val="0"/>
                                                  <w:divBdr>
                                                    <w:top w:val="none" w:sz="0" w:space="0" w:color="auto"/>
                                                    <w:left w:val="none" w:sz="0" w:space="0" w:color="auto"/>
                                                    <w:bottom w:val="none" w:sz="0" w:space="0" w:color="auto"/>
                                                    <w:right w:val="none" w:sz="0" w:space="0" w:color="auto"/>
                                                  </w:divBdr>
                                                  <w:divsChild>
                                                    <w:div w:id="326249939">
                                                      <w:marLeft w:val="0"/>
                                                      <w:marRight w:val="0"/>
                                                      <w:marTop w:val="0"/>
                                                      <w:marBottom w:val="0"/>
                                                      <w:divBdr>
                                                        <w:top w:val="none" w:sz="0" w:space="0" w:color="auto"/>
                                                        <w:left w:val="none" w:sz="0" w:space="0" w:color="auto"/>
                                                        <w:bottom w:val="none" w:sz="0" w:space="0" w:color="auto"/>
                                                        <w:right w:val="none" w:sz="0" w:space="0" w:color="auto"/>
                                                      </w:divBdr>
                                                      <w:divsChild>
                                                        <w:div w:id="215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7843255">
          <w:marLeft w:val="0"/>
          <w:marRight w:val="0"/>
          <w:marTop w:val="0"/>
          <w:marBottom w:val="120"/>
          <w:divBdr>
            <w:top w:val="single" w:sz="6" w:space="0" w:color="auto"/>
            <w:left w:val="single" w:sz="24" w:space="0" w:color="auto"/>
            <w:bottom w:val="single" w:sz="6" w:space="0" w:color="auto"/>
            <w:right w:val="single" w:sz="6" w:space="0" w:color="auto"/>
          </w:divBdr>
        </w:div>
      </w:divsChild>
    </w:div>
    <w:div w:id="753626727">
      <w:bodyDiv w:val="1"/>
      <w:marLeft w:val="0"/>
      <w:marRight w:val="0"/>
      <w:marTop w:val="0"/>
      <w:marBottom w:val="0"/>
      <w:divBdr>
        <w:top w:val="none" w:sz="0" w:space="0" w:color="auto"/>
        <w:left w:val="none" w:sz="0" w:space="0" w:color="auto"/>
        <w:bottom w:val="none" w:sz="0" w:space="0" w:color="auto"/>
        <w:right w:val="none" w:sz="0" w:space="0" w:color="auto"/>
      </w:divBdr>
      <w:divsChild>
        <w:div w:id="713194758">
          <w:marLeft w:val="0"/>
          <w:marRight w:val="0"/>
          <w:marTop w:val="150"/>
          <w:marBottom w:val="150"/>
          <w:divBdr>
            <w:top w:val="none" w:sz="0" w:space="0" w:color="auto"/>
            <w:left w:val="none" w:sz="0" w:space="0" w:color="auto"/>
            <w:bottom w:val="none" w:sz="0" w:space="0" w:color="auto"/>
            <w:right w:val="none" w:sz="0" w:space="0" w:color="auto"/>
          </w:divBdr>
          <w:divsChild>
            <w:div w:id="2127654200">
              <w:marLeft w:val="0"/>
              <w:marRight w:val="0"/>
              <w:marTop w:val="0"/>
              <w:marBottom w:val="0"/>
              <w:divBdr>
                <w:top w:val="none" w:sz="0" w:space="0" w:color="auto"/>
                <w:left w:val="none" w:sz="0" w:space="0" w:color="auto"/>
                <w:bottom w:val="none" w:sz="0" w:space="0" w:color="auto"/>
                <w:right w:val="none" w:sz="0" w:space="0" w:color="auto"/>
              </w:divBdr>
              <w:divsChild>
                <w:div w:id="623118273">
                  <w:marLeft w:val="0"/>
                  <w:marRight w:val="0"/>
                  <w:marTop w:val="0"/>
                  <w:marBottom w:val="0"/>
                  <w:divBdr>
                    <w:top w:val="none" w:sz="0" w:space="0" w:color="auto"/>
                    <w:left w:val="none" w:sz="0" w:space="0" w:color="auto"/>
                    <w:bottom w:val="none" w:sz="0" w:space="0" w:color="auto"/>
                    <w:right w:val="none" w:sz="0" w:space="0" w:color="auto"/>
                  </w:divBdr>
                  <w:divsChild>
                    <w:div w:id="1766461005">
                      <w:marLeft w:val="0"/>
                      <w:marRight w:val="0"/>
                      <w:marTop w:val="0"/>
                      <w:marBottom w:val="0"/>
                      <w:divBdr>
                        <w:top w:val="none" w:sz="0" w:space="0" w:color="auto"/>
                        <w:left w:val="none" w:sz="0" w:space="0" w:color="auto"/>
                        <w:bottom w:val="none" w:sz="0" w:space="0" w:color="auto"/>
                        <w:right w:val="none" w:sz="0" w:space="0" w:color="auto"/>
                      </w:divBdr>
                      <w:divsChild>
                        <w:div w:id="1699964561">
                          <w:marLeft w:val="0"/>
                          <w:marRight w:val="0"/>
                          <w:marTop w:val="0"/>
                          <w:marBottom w:val="0"/>
                          <w:divBdr>
                            <w:top w:val="none" w:sz="0" w:space="0" w:color="auto"/>
                            <w:left w:val="none" w:sz="0" w:space="0" w:color="auto"/>
                            <w:bottom w:val="none" w:sz="0" w:space="0" w:color="auto"/>
                            <w:right w:val="none" w:sz="0" w:space="0" w:color="auto"/>
                          </w:divBdr>
                          <w:divsChild>
                            <w:div w:id="459764009">
                              <w:marLeft w:val="0"/>
                              <w:marRight w:val="0"/>
                              <w:marTop w:val="0"/>
                              <w:marBottom w:val="0"/>
                              <w:divBdr>
                                <w:top w:val="none" w:sz="0" w:space="0" w:color="auto"/>
                                <w:left w:val="none" w:sz="0" w:space="0" w:color="auto"/>
                                <w:bottom w:val="none" w:sz="0" w:space="0" w:color="auto"/>
                                <w:right w:val="none" w:sz="0" w:space="0" w:color="auto"/>
                              </w:divBdr>
                              <w:divsChild>
                                <w:div w:id="193614668">
                                  <w:marLeft w:val="0"/>
                                  <w:marRight w:val="0"/>
                                  <w:marTop w:val="0"/>
                                  <w:marBottom w:val="0"/>
                                  <w:divBdr>
                                    <w:top w:val="none" w:sz="0" w:space="0" w:color="auto"/>
                                    <w:left w:val="none" w:sz="0" w:space="0" w:color="auto"/>
                                    <w:bottom w:val="none" w:sz="0" w:space="0" w:color="auto"/>
                                    <w:right w:val="none" w:sz="0" w:space="0" w:color="auto"/>
                                  </w:divBdr>
                                  <w:divsChild>
                                    <w:div w:id="1764956078">
                                      <w:marLeft w:val="0"/>
                                      <w:marRight w:val="0"/>
                                      <w:marTop w:val="0"/>
                                      <w:marBottom w:val="0"/>
                                      <w:divBdr>
                                        <w:top w:val="none" w:sz="0" w:space="0" w:color="auto"/>
                                        <w:left w:val="none" w:sz="0" w:space="0" w:color="auto"/>
                                        <w:bottom w:val="none" w:sz="0" w:space="0" w:color="auto"/>
                                        <w:right w:val="none" w:sz="0" w:space="0" w:color="auto"/>
                                      </w:divBdr>
                                      <w:divsChild>
                                        <w:div w:id="432433999">
                                          <w:marLeft w:val="0"/>
                                          <w:marRight w:val="0"/>
                                          <w:marTop w:val="0"/>
                                          <w:marBottom w:val="0"/>
                                          <w:divBdr>
                                            <w:top w:val="none" w:sz="0" w:space="0" w:color="auto"/>
                                            <w:left w:val="none" w:sz="0" w:space="0" w:color="auto"/>
                                            <w:bottom w:val="none" w:sz="0" w:space="0" w:color="auto"/>
                                            <w:right w:val="none" w:sz="0" w:space="0" w:color="auto"/>
                                          </w:divBdr>
                                          <w:divsChild>
                                            <w:div w:id="1851599198">
                                              <w:marLeft w:val="0"/>
                                              <w:marRight w:val="0"/>
                                              <w:marTop w:val="0"/>
                                              <w:marBottom w:val="0"/>
                                              <w:divBdr>
                                                <w:top w:val="none" w:sz="0" w:space="0" w:color="auto"/>
                                                <w:left w:val="none" w:sz="0" w:space="0" w:color="auto"/>
                                                <w:bottom w:val="none" w:sz="0" w:space="0" w:color="auto"/>
                                                <w:right w:val="none" w:sz="0" w:space="0" w:color="auto"/>
                                              </w:divBdr>
                                              <w:divsChild>
                                                <w:div w:id="962884098">
                                                  <w:marLeft w:val="0"/>
                                                  <w:marRight w:val="0"/>
                                                  <w:marTop w:val="0"/>
                                                  <w:marBottom w:val="0"/>
                                                  <w:divBdr>
                                                    <w:top w:val="none" w:sz="0" w:space="0" w:color="auto"/>
                                                    <w:left w:val="none" w:sz="0" w:space="0" w:color="auto"/>
                                                    <w:bottom w:val="none" w:sz="0" w:space="0" w:color="auto"/>
                                                    <w:right w:val="none" w:sz="0" w:space="0" w:color="auto"/>
                                                  </w:divBdr>
                                                  <w:divsChild>
                                                    <w:div w:id="306202273">
                                                      <w:marLeft w:val="0"/>
                                                      <w:marRight w:val="0"/>
                                                      <w:marTop w:val="0"/>
                                                      <w:marBottom w:val="0"/>
                                                      <w:divBdr>
                                                        <w:top w:val="none" w:sz="0" w:space="0" w:color="auto"/>
                                                        <w:left w:val="none" w:sz="0" w:space="0" w:color="auto"/>
                                                        <w:bottom w:val="none" w:sz="0" w:space="0" w:color="auto"/>
                                                        <w:right w:val="none" w:sz="0" w:space="0" w:color="auto"/>
                                                      </w:divBdr>
                                                    </w:div>
                                                    <w:div w:id="539248293">
                                                      <w:marLeft w:val="0"/>
                                                      <w:marRight w:val="0"/>
                                                      <w:marTop w:val="0"/>
                                                      <w:marBottom w:val="0"/>
                                                      <w:divBdr>
                                                        <w:top w:val="none" w:sz="0" w:space="0" w:color="auto"/>
                                                        <w:left w:val="none" w:sz="0" w:space="0" w:color="auto"/>
                                                        <w:bottom w:val="none" w:sz="0" w:space="0" w:color="auto"/>
                                                        <w:right w:val="none" w:sz="0" w:space="0" w:color="auto"/>
                                                      </w:divBdr>
                                                    </w:div>
                                                  </w:divsChild>
                                                </w:div>
                                                <w:div w:id="1165703338">
                                                  <w:marLeft w:val="0"/>
                                                  <w:marRight w:val="0"/>
                                                  <w:marTop w:val="0"/>
                                                  <w:marBottom w:val="0"/>
                                                  <w:divBdr>
                                                    <w:top w:val="none" w:sz="0" w:space="0" w:color="auto"/>
                                                    <w:left w:val="none" w:sz="0" w:space="0" w:color="auto"/>
                                                    <w:bottom w:val="none" w:sz="0" w:space="0" w:color="auto"/>
                                                    <w:right w:val="none" w:sz="0" w:space="0" w:color="auto"/>
                                                  </w:divBdr>
                                                  <w:divsChild>
                                                    <w:div w:id="1137836801">
                                                      <w:marLeft w:val="0"/>
                                                      <w:marRight w:val="0"/>
                                                      <w:marTop w:val="0"/>
                                                      <w:marBottom w:val="0"/>
                                                      <w:divBdr>
                                                        <w:top w:val="none" w:sz="0" w:space="0" w:color="auto"/>
                                                        <w:left w:val="none" w:sz="0" w:space="0" w:color="auto"/>
                                                        <w:bottom w:val="none" w:sz="0" w:space="0" w:color="auto"/>
                                                        <w:right w:val="none" w:sz="0" w:space="0" w:color="auto"/>
                                                      </w:divBdr>
                                                      <w:divsChild>
                                                        <w:div w:id="15594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6193742">
      <w:bodyDiv w:val="1"/>
      <w:marLeft w:val="0"/>
      <w:marRight w:val="0"/>
      <w:marTop w:val="0"/>
      <w:marBottom w:val="0"/>
      <w:divBdr>
        <w:top w:val="none" w:sz="0" w:space="0" w:color="auto"/>
        <w:left w:val="none" w:sz="0" w:space="0" w:color="auto"/>
        <w:bottom w:val="none" w:sz="0" w:space="0" w:color="auto"/>
        <w:right w:val="none" w:sz="0" w:space="0" w:color="auto"/>
      </w:divBdr>
      <w:divsChild>
        <w:div w:id="1558397239">
          <w:marLeft w:val="0"/>
          <w:marRight w:val="0"/>
          <w:marTop w:val="0"/>
          <w:marBottom w:val="120"/>
          <w:divBdr>
            <w:top w:val="single" w:sz="6" w:space="0" w:color="auto"/>
            <w:left w:val="single" w:sz="24" w:space="0" w:color="auto"/>
            <w:bottom w:val="single" w:sz="6" w:space="0" w:color="auto"/>
            <w:right w:val="single" w:sz="6" w:space="0" w:color="auto"/>
          </w:divBdr>
        </w:div>
        <w:div w:id="838887350">
          <w:marLeft w:val="0"/>
          <w:marRight w:val="0"/>
          <w:marTop w:val="150"/>
          <w:marBottom w:val="150"/>
          <w:divBdr>
            <w:top w:val="none" w:sz="0" w:space="0" w:color="auto"/>
            <w:left w:val="none" w:sz="0" w:space="0" w:color="auto"/>
            <w:bottom w:val="none" w:sz="0" w:space="0" w:color="auto"/>
            <w:right w:val="none" w:sz="0" w:space="0" w:color="auto"/>
          </w:divBdr>
          <w:divsChild>
            <w:div w:id="793214576">
              <w:marLeft w:val="0"/>
              <w:marRight w:val="0"/>
              <w:marTop w:val="0"/>
              <w:marBottom w:val="0"/>
              <w:divBdr>
                <w:top w:val="none" w:sz="0" w:space="0" w:color="auto"/>
                <w:left w:val="none" w:sz="0" w:space="0" w:color="auto"/>
                <w:bottom w:val="none" w:sz="0" w:space="0" w:color="auto"/>
                <w:right w:val="none" w:sz="0" w:space="0" w:color="auto"/>
              </w:divBdr>
              <w:divsChild>
                <w:div w:id="1100419478">
                  <w:marLeft w:val="0"/>
                  <w:marRight w:val="0"/>
                  <w:marTop w:val="0"/>
                  <w:marBottom w:val="0"/>
                  <w:divBdr>
                    <w:top w:val="none" w:sz="0" w:space="0" w:color="auto"/>
                    <w:left w:val="none" w:sz="0" w:space="0" w:color="auto"/>
                    <w:bottom w:val="none" w:sz="0" w:space="0" w:color="auto"/>
                    <w:right w:val="none" w:sz="0" w:space="0" w:color="auto"/>
                  </w:divBdr>
                  <w:divsChild>
                    <w:div w:id="384183464">
                      <w:marLeft w:val="0"/>
                      <w:marRight w:val="0"/>
                      <w:marTop w:val="0"/>
                      <w:marBottom w:val="0"/>
                      <w:divBdr>
                        <w:top w:val="none" w:sz="0" w:space="0" w:color="auto"/>
                        <w:left w:val="none" w:sz="0" w:space="0" w:color="auto"/>
                        <w:bottom w:val="none" w:sz="0" w:space="0" w:color="auto"/>
                        <w:right w:val="none" w:sz="0" w:space="0" w:color="auto"/>
                      </w:divBdr>
                      <w:divsChild>
                        <w:div w:id="1548490594">
                          <w:marLeft w:val="0"/>
                          <w:marRight w:val="0"/>
                          <w:marTop w:val="0"/>
                          <w:marBottom w:val="0"/>
                          <w:divBdr>
                            <w:top w:val="none" w:sz="0" w:space="0" w:color="auto"/>
                            <w:left w:val="none" w:sz="0" w:space="0" w:color="auto"/>
                            <w:bottom w:val="none" w:sz="0" w:space="0" w:color="auto"/>
                            <w:right w:val="none" w:sz="0" w:space="0" w:color="auto"/>
                          </w:divBdr>
                          <w:divsChild>
                            <w:div w:id="1021660751">
                              <w:marLeft w:val="0"/>
                              <w:marRight w:val="0"/>
                              <w:marTop w:val="0"/>
                              <w:marBottom w:val="0"/>
                              <w:divBdr>
                                <w:top w:val="none" w:sz="0" w:space="0" w:color="auto"/>
                                <w:left w:val="none" w:sz="0" w:space="0" w:color="auto"/>
                                <w:bottom w:val="none" w:sz="0" w:space="0" w:color="auto"/>
                                <w:right w:val="none" w:sz="0" w:space="0" w:color="auto"/>
                              </w:divBdr>
                              <w:divsChild>
                                <w:div w:id="1857227201">
                                  <w:marLeft w:val="0"/>
                                  <w:marRight w:val="0"/>
                                  <w:marTop w:val="0"/>
                                  <w:marBottom w:val="0"/>
                                  <w:divBdr>
                                    <w:top w:val="none" w:sz="0" w:space="0" w:color="auto"/>
                                    <w:left w:val="none" w:sz="0" w:space="0" w:color="auto"/>
                                    <w:bottom w:val="none" w:sz="0" w:space="0" w:color="auto"/>
                                    <w:right w:val="none" w:sz="0" w:space="0" w:color="auto"/>
                                  </w:divBdr>
                                  <w:divsChild>
                                    <w:div w:id="2125689403">
                                      <w:marLeft w:val="0"/>
                                      <w:marRight w:val="0"/>
                                      <w:marTop w:val="0"/>
                                      <w:marBottom w:val="0"/>
                                      <w:divBdr>
                                        <w:top w:val="none" w:sz="0" w:space="0" w:color="auto"/>
                                        <w:left w:val="none" w:sz="0" w:space="0" w:color="auto"/>
                                        <w:bottom w:val="none" w:sz="0" w:space="0" w:color="auto"/>
                                        <w:right w:val="none" w:sz="0" w:space="0" w:color="auto"/>
                                      </w:divBdr>
                                      <w:divsChild>
                                        <w:div w:id="291793614">
                                          <w:marLeft w:val="0"/>
                                          <w:marRight w:val="0"/>
                                          <w:marTop w:val="0"/>
                                          <w:marBottom w:val="0"/>
                                          <w:divBdr>
                                            <w:top w:val="none" w:sz="0" w:space="0" w:color="auto"/>
                                            <w:left w:val="none" w:sz="0" w:space="0" w:color="auto"/>
                                            <w:bottom w:val="none" w:sz="0" w:space="0" w:color="auto"/>
                                            <w:right w:val="none" w:sz="0" w:space="0" w:color="auto"/>
                                          </w:divBdr>
                                          <w:divsChild>
                                            <w:div w:id="148400072">
                                              <w:marLeft w:val="0"/>
                                              <w:marRight w:val="0"/>
                                              <w:marTop w:val="0"/>
                                              <w:marBottom w:val="0"/>
                                              <w:divBdr>
                                                <w:top w:val="none" w:sz="0" w:space="0" w:color="auto"/>
                                                <w:left w:val="none" w:sz="0" w:space="0" w:color="auto"/>
                                                <w:bottom w:val="none" w:sz="0" w:space="0" w:color="auto"/>
                                                <w:right w:val="none" w:sz="0" w:space="0" w:color="auto"/>
                                              </w:divBdr>
                                              <w:divsChild>
                                                <w:div w:id="1018658168">
                                                  <w:marLeft w:val="0"/>
                                                  <w:marRight w:val="0"/>
                                                  <w:marTop w:val="0"/>
                                                  <w:marBottom w:val="0"/>
                                                  <w:divBdr>
                                                    <w:top w:val="none" w:sz="0" w:space="0" w:color="auto"/>
                                                    <w:left w:val="none" w:sz="0" w:space="0" w:color="auto"/>
                                                    <w:bottom w:val="none" w:sz="0" w:space="0" w:color="auto"/>
                                                    <w:right w:val="none" w:sz="0" w:space="0" w:color="auto"/>
                                                  </w:divBdr>
                                                  <w:divsChild>
                                                    <w:div w:id="1373578764">
                                                      <w:marLeft w:val="0"/>
                                                      <w:marRight w:val="0"/>
                                                      <w:marTop w:val="0"/>
                                                      <w:marBottom w:val="0"/>
                                                      <w:divBdr>
                                                        <w:top w:val="none" w:sz="0" w:space="0" w:color="auto"/>
                                                        <w:left w:val="none" w:sz="0" w:space="0" w:color="auto"/>
                                                        <w:bottom w:val="none" w:sz="0" w:space="0" w:color="auto"/>
                                                        <w:right w:val="none" w:sz="0" w:space="0" w:color="auto"/>
                                                      </w:divBdr>
                                                      <w:divsChild>
                                                        <w:div w:id="1095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126130">
          <w:marLeft w:val="0"/>
          <w:marRight w:val="0"/>
          <w:marTop w:val="0"/>
          <w:marBottom w:val="120"/>
          <w:divBdr>
            <w:top w:val="single" w:sz="6" w:space="0" w:color="auto"/>
            <w:left w:val="single" w:sz="24" w:space="0" w:color="auto"/>
            <w:bottom w:val="single" w:sz="6" w:space="0" w:color="auto"/>
            <w:right w:val="single" w:sz="6" w:space="0" w:color="auto"/>
          </w:divBdr>
        </w:div>
      </w:divsChild>
    </w:div>
    <w:div w:id="951014729">
      <w:bodyDiv w:val="1"/>
      <w:marLeft w:val="0"/>
      <w:marRight w:val="0"/>
      <w:marTop w:val="0"/>
      <w:marBottom w:val="0"/>
      <w:divBdr>
        <w:top w:val="none" w:sz="0" w:space="0" w:color="auto"/>
        <w:left w:val="none" w:sz="0" w:space="0" w:color="auto"/>
        <w:bottom w:val="none" w:sz="0" w:space="0" w:color="auto"/>
        <w:right w:val="none" w:sz="0" w:space="0" w:color="auto"/>
      </w:divBdr>
    </w:div>
    <w:div w:id="1157772036">
      <w:bodyDiv w:val="1"/>
      <w:marLeft w:val="0"/>
      <w:marRight w:val="0"/>
      <w:marTop w:val="0"/>
      <w:marBottom w:val="0"/>
      <w:divBdr>
        <w:top w:val="none" w:sz="0" w:space="0" w:color="auto"/>
        <w:left w:val="none" w:sz="0" w:space="0" w:color="auto"/>
        <w:bottom w:val="none" w:sz="0" w:space="0" w:color="auto"/>
        <w:right w:val="none" w:sz="0" w:space="0" w:color="auto"/>
      </w:divBdr>
      <w:divsChild>
        <w:div w:id="1779257998">
          <w:marLeft w:val="0"/>
          <w:marRight w:val="0"/>
          <w:marTop w:val="150"/>
          <w:marBottom w:val="150"/>
          <w:divBdr>
            <w:top w:val="none" w:sz="0" w:space="0" w:color="auto"/>
            <w:left w:val="none" w:sz="0" w:space="0" w:color="auto"/>
            <w:bottom w:val="none" w:sz="0" w:space="0" w:color="auto"/>
            <w:right w:val="none" w:sz="0" w:space="0" w:color="auto"/>
          </w:divBdr>
          <w:divsChild>
            <w:div w:id="646084079">
              <w:marLeft w:val="0"/>
              <w:marRight w:val="0"/>
              <w:marTop w:val="0"/>
              <w:marBottom w:val="0"/>
              <w:divBdr>
                <w:top w:val="none" w:sz="0" w:space="0" w:color="auto"/>
                <w:left w:val="none" w:sz="0" w:space="0" w:color="auto"/>
                <w:bottom w:val="none" w:sz="0" w:space="0" w:color="auto"/>
                <w:right w:val="none" w:sz="0" w:space="0" w:color="auto"/>
              </w:divBdr>
              <w:divsChild>
                <w:div w:id="656424368">
                  <w:marLeft w:val="0"/>
                  <w:marRight w:val="0"/>
                  <w:marTop w:val="0"/>
                  <w:marBottom w:val="0"/>
                  <w:divBdr>
                    <w:top w:val="none" w:sz="0" w:space="0" w:color="auto"/>
                    <w:left w:val="none" w:sz="0" w:space="0" w:color="auto"/>
                    <w:bottom w:val="none" w:sz="0" w:space="0" w:color="auto"/>
                    <w:right w:val="none" w:sz="0" w:space="0" w:color="auto"/>
                  </w:divBdr>
                  <w:divsChild>
                    <w:div w:id="1159735200">
                      <w:marLeft w:val="0"/>
                      <w:marRight w:val="0"/>
                      <w:marTop w:val="0"/>
                      <w:marBottom w:val="0"/>
                      <w:divBdr>
                        <w:top w:val="none" w:sz="0" w:space="0" w:color="auto"/>
                        <w:left w:val="none" w:sz="0" w:space="0" w:color="auto"/>
                        <w:bottom w:val="none" w:sz="0" w:space="0" w:color="auto"/>
                        <w:right w:val="none" w:sz="0" w:space="0" w:color="auto"/>
                      </w:divBdr>
                      <w:divsChild>
                        <w:div w:id="1270964716">
                          <w:marLeft w:val="0"/>
                          <w:marRight w:val="0"/>
                          <w:marTop w:val="0"/>
                          <w:marBottom w:val="0"/>
                          <w:divBdr>
                            <w:top w:val="none" w:sz="0" w:space="0" w:color="auto"/>
                            <w:left w:val="none" w:sz="0" w:space="0" w:color="auto"/>
                            <w:bottom w:val="none" w:sz="0" w:space="0" w:color="auto"/>
                            <w:right w:val="none" w:sz="0" w:space="0" w:color="auto"/>
                          </w:divBdr>
                          <w:divsChild>
                            <w:div w:id="1299996634">
                              <w:marLeft w:val="0"/>
                              <w:marRight w:val="0"/>
                              <w:marTop w:val="0"/>
                              <w:marBottom w:val="0"/>
                              <w:divBdr>
                                <w:top w:val="none" w:sz="0" w:space="0" w:color="auto"/>
                                <w:left w:val="none" w:sz="0" w:space="0" w:color="auto"/>
                                <w:bottom w:val="none" w:sz="0" w:space="0" w:color="auto"/>
                                <w:right w:val="none" w:sz="0" w:space="0" w:color="auto"/>
                              </w:divBdr>
                              <w:divsChild>
                                <w:div w:id="817265444">
                                  <w:marLeft w:val="0"/>
                                  <w:marRight w:val="0"/>
                                  <w:marTop w:val="0"/>
                                  <w:marBottom w:val="0"/>
                                  <w:divBdr>
                                    <w:top w:val="none" w:sz="0" w:space="0" w:color="auto"/>
                                    <w:left w:val="none" w:sz="0" w:space="0" w:color="auto"/>
                                    <w:bottom w:val="none" w:sz="0" w:space="0" w:color="auto"/>
                                    <w:right w:val="none" w:sz="0" w:space="0" w:color="auto"/>
                                  </w:divBdr>
                                  <w:divsChild>
                                    <w:div w:id="1006984346">
                                      <w:marLeft w:val="0"/>
                                      <w:marRight w:val="0"/>
                                      <w:marTop w:val="0"/>
                                      <w:marBottom w:val="0"/>
                                      <w:divBdr>
                                        <w:top w:val="none" w:sz="0" w:space="0" w:color="auto"/>
                                        <w:left w:val="none" w:sz="0" w:space="0" w:color="auto"/>
                                        <w:bottom w:val="none" w:sz="0" w:space="0" w:color="auto"/>
                                        <w:right w:val="none" w:sz="0" w:space="0" w:color="auto"/>
                                      </w:divBdr>
                                      <w:divsChild>
                                        <w:div w:id="865797879">
                                          <w:marLeft w:val="0"/>
                                          <w:marRight w:val="0"/>
                                          <w:marTop w:val="0"/>
                                          <w:marBottom w:val="0"/>
                                          <w:divBdr>
                                            <w:top w:val="none" w:sz="0" w:space="0" w:color="auto"/>
                                            <w:left w:val="none" w:sz="0" w:space="0" w:color="auto"/>
                                            <w:bottom w:val="none" w:sz="0" w:space="0" w:color="auto"/>
                                            <w:right w:val="none" w:sz="0" w:space="0" w:color="auto"/>
                                          </w:divBdr>
                                          <w:divsChild>
                                            <w:div w:id="1440023006">
                                              <w:marLeft w:val="0"/>
                                              <w:marRight w:val="0"/>
                                              <w:marTop w:val="0"/>
                                              <w:marBottom w:val="0"/>
                                              <w:divBdr>
                                                <w:top w:val="none" w:sz="0" w:space="0" w:color="auto"/>
                                                <w:left w:val="none" w:sz="0" w:space="0" w:color="auto"/>
                                                <w:bottom w:val="none" w:sz="0" w:space="0" w:color="auto"/>
                                                <w:right w:val="none" w:sz="0" w:space="0" w:color="auto"/>
                                              </w:divBdr>
                                              <w:divsChild>
                                                <w:div w:id="941954165">
                                                  <w:marLeft w:val="0"/>
                                                  <w:marRight w:val="0"/>
                                                  <w:marTop w:val="0"/>
                                                  <w:marBottom w:val="0"/>
                                                  <w:divBdr>
                                                    <w:top w:val="none" w:sz="0" w:space="0" w:color="auto"/>
                                                    <w:left w:val="none" w:sz="0" w:space="0" w:color="auto"/>
                                                    <w:bottom w:val="none" w:sz="0" w:space="0" w:color="auto"/>
                                                    <w:right w:val="none" w:sz="0" w:space="0" w:color="auto"/>
                                                  </w:divBdr>
                                                  <w:divsChild>
                                                    <w:div w:id="835536913">
                                                      <w:marLeft w:val="0"/>
                                                      <w:marRight w:val="0"/>
                                                      <w:marTop w:val="0"/>
                                                      <w:marBottom w:val="0"/>
                                                      <w:divBdr>
                                                        <w:top w:val="none" w:sz="0" w:space="0" w:color="auto"/>
                                                        <w:left w:val="none" w:sz="0" w:space="0" w:color="auto"/>
                                                        <w:bottom w:val="none" w:sz="0" w:space="0" w:color="auto"/>
                                                        <w:right w:val="none" w:sz="0" w:space="0" w:color="auto"/>
                                                      </w:divBdr>
                                                    </w:div>
                                                    <w:div w:id="1051730391">
                                                      <w:marLeft w:val="0"/>
                                                      <w:marRight w:val="0"/>
                                                      <w:marTop w:val="0"/>
                                                      <w:marBottom w:val="0"/>
                                                      <w:divBdr>
                                                        <w:top w:val="none" w:sz="0" w:space="0" w:color="auto"/>
                                                        <w:left w:val="none" w:sz="0" w:space="0" w:color="auto"/>
                                                        <w:bottom w:val="none" w:sz="0" w:space="0" w:color="auto"/>
                                                        <w:right w:val="none" w:sz="0" w:space="0" w:color="auto"/>
                                                      </w:divBdr>
                                                    </w:div>
                                                  </w:divsChild>
                                                </w:div>
                                                <w:div w:id="1928923085">
                                                  <w:marLeft w:val="0"/>
                                                  <w:marRight w:val="0"/>
                                                  <w:marTop w:val="0"/>
                                                  <w:marBottom w:val="0"/>
                                                  <w:divBdr>
                                                    <w:top w:val="none" w:sz="0" w:space="0" w:color="auto"/>
                                                    <w:left w:val="none" w:sz="0" w:space="0" w:color="auto"/>
                                                    <w:bottom w:val="none" w:sz="0" w:space="0" w:color="auto"/>
                                                    <w:right w:val="none" w:sz="0" w:space="0" w:color="auto"/>
                                                  </w:divBdr>
                                                  <w:divsChild>
                                                    <w:div w:id="1839274903">
                                                      <w:marLeft w:val="0"/>
                                                      <w:marRight w:val="0"/>
                                                      <w:marTop w:val="0"/>
                                                      <w:marBottom w:val="0"/>
                                                      <w:divBdr>
                                                        <w:top w:val="none" w:sz="0" w:space="0" w:color="auto"/>
                                                        <w:left w:val="none" w:sz="0" w:space="0" w:color="auto"/>
                                                        <w:bottom w:val="none" w:sz="0" w:space="0" w:color="auto"/>
                                                        <w:right w:val="none" w:sz="0" w:space="0" w:color="auto"/>
                                                      </w:divBdr>
                                                      <w:divsChild>
                                                        <w:div w:id="13787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6726040">
      <w:bodyDiv w:val="1"/>
      <w:marLeft w:val="0"/>
      <w:marRight w:val="0"/>
      <w:marTop w:val="0"/>
      <w:marBottom w:val="0"/>
      <w:divBdr>
        <w:top w:val="none" w:sz="0" w:space="0" w:color="auto"/>
        <w:left w:val="none" w:sz="0" w:space="0" w:color="auto"/>
        <w:bottom w:val="none" w:sz="0" w:space="0" w:color="auto"/>
        <w:right w:val="none" w:sz="0" w:space="0" w:color="auto"/>
      </w:divBdr>
      <w:divsChild>
        <w:div w:id="214435847">
          <w:marLeft w:val="0"/>
          <w:marRight w:val="0"/>
          <w:marTop w:val="0"/>
          <w:marBottom w:val="120"/>
          <w:divBdr>
            <w:top w:val="single" w:sz="6" w:space="0" w:color="auto"/>
            <w:left w:val="single" w:sz="24" w:space="0" w:color="auto"/>
            <w:bottom w:val="single" w:sz="6" w:space="0" w:color="auto"/>
            <w:right w:val="single" w:sz="6" w:space="0" w:color="auto"/>
          </w:divBdr>
        </w:div>
        <w:div w:id="1858734078">
          <w:marLeft w:val="0"/>
          <w:marRight w:val="0"/>
          <w:marTop w:val="0"/>
          <w:marBottom w:val="120"/>
          <w:divBdr>
            <w:top w:val="single" w:sz="6" w:space="0" w:color="auto"/>
            <w:left w:val="single" w:sz="24" w:space="0" w:color="auto"/>
            <w:bottom w:val="single" w:sz="6" w:space="0" w:color="auto"/>
            <w:right w:val="single" w:sz="6" w:space="0" w:color="auto"/>
          </w:divBdr>
        </w:div>
        <w:div w:id="337538548">
          <w:marLeft w:val="0"/>
          <w:marRight w:val="0"/>
          <w:marTop w:val="150"/>
          <w:marBottom w:val="150"/>
          <w:divBdr>
            <w:top w:val="none" w:sz="0" w:space="0" w:color="auto"/>
            <w:left w:val="none" w:sz="0" w:space="0" w:color="auto"/>
            <w:bottom w:val="none" w:sz="0" w:space="0" w:color="auto"/>
            <w:right w:val="none" w:sz="0" w:space="0" w:color="auto"/>
          </w:divBdr>
          <w:divsChild>
            <w:div w:id="195045826">
              <w:marLeft w:val="0"/>
              <w:marRight w:val="0"/>
              <w:marTop w:val="0"/>
              <w:marBottom w:val="0"/>
              <w:divBdr>
                <w:top w:val="none" w:sz="0" w:space="0" w:color="auto"/>
                <w:left w:val="none" w:sz="0" w:space="0" w:color="auto"/>
                <w:bottom w:val="none" w:sz="0" w:space="0" w:color="auto"/>
                <w:right w:val="none" w:sz="0" w:space="0" w:color="auto"/>
              </w:divBdr>
              <w:divsChild>
                <w:div w:id="1148596995">
                  <w:marLeft w:val="0"/>
                  <w:marRight w:val="0"/>
                  <w:marTop w:val="0"/>
                  <w:marBottom w:val="0"/>
                  <w:divBdr>
                    <w:top w:val="none" w:sz="0" w:space="0" w:color="auto"/>
                    <w:left w:val="none" w:sz="0" w:space="0" w:color="auto"/>
                    <w:bottom w:val="none" w:sz="0" w:space="0" w:color="auto"/>
                    <w:right w:val="none" w:sz="0" w:space="0" w:color="auto"/>
                  </w:divBdr>
                  <w:divsChild>
                    <w:div w:id="636840272">
                      <w:marLeft w:val="0"/>
                      <w:marRight w:val="0"/>
                      <w:marTop w:val="0"/>
                      <w:marBottom w:val="0"/>
                      <w:divBdr>
                        <w:top w:val="none" w:sz="0" w:space="0" w:color="auto"/>
                        <w:left w:val="none" w:sz="0" w:space="0" w:color="auto"/>
                        <w:bottom w:val="none" w:sz="0" w:space="0" w:color="auto"/>
                        <w:right w:val="none" w:sz="0" w:space="0" w:color="auto"/>
                      </w:divBdr>
                      <w:divsChild>
                        <w:div w:id="251090544">
                          <w:marLeft w:val="0"/>
                          <w:marRight w:val="0"/>
                          <w:marTop w:val="0"/>
                          <w:marBottom w:val="0"/>
                          <w:divBdr>
                            <w:top w:val="none" w:sz="0" w:space="0" w:color="auto"/>
                            <w:left w:val="none" w:sz="0" w:space="0" w:color="auto"/>
                            <w:bottom w:val="none" w:sz="0" w:space="0" w:color="auto"/>
                            <w:right w:val="none" w:sz="0" w:space="0" w:color="auto"/>
                          </w:divBdr>
                          <w:divsChild>
                            <w:div w:id="1553729934">
                              <w:marLeft w:val="0"/>
                              <w:marRight w:val="0"/>
                              <w:marTop w:val="0"/>
                              <w:marBottom w:val="0"/>
                              <w:divBdr>
                                <w:top w:val="none" w:sz="0" w:space="0" w:color="auto"/>
                                <w:left w:val="none" w:sz="0" w:space="0" w:color="auto"/>
                                <w:bottom w:val="none" w:sz="0" w:space="0" w:color="auto"/>
                                <w:right w:val="none" w:sz="0" w:space="0" w:color="auto"/>
                              </w:divBdr>
                              <w:divsChild>
                                <w:div w:id="1606113969">
                                  <w:marLeft w:val="0"/>
                                  <w:marRight w:val="0"/>
                                  <w:marTop w:val="0"/>
                                  <w:marBottom w:val="0"/>
                                  <w:divBdr>
                                    <w:top w:val="none" w:sz="0" w:space="0" w:color="auto"/>
                                    <w:left w:val="none" w:sz="0" w:space="0" w:color="auto"/>
                                    <w:bottom w:val="none" w:sz="0" w:space="0" w:color="auto"/>
                                    <w:right w:val="none" w:sz="0" w:space="0" w:color="auto"/>
                                  </w:divBdr>
                                  <w:divsChild>
                                    <w:div w:id="1734809154">
                                      <w:marLeft w:val="0"/>
                                      <w:marRight w:val="0"/>
                                      <w:marTop w:val="0"/>
                                      <w:marBottom w:val="0"/>
                                      <w:divBdr>
                                        <w:top w:val="none" w:sz="0" w:space="0" w:color="auto"/>
                                        <w:left w:val="none" w:sz="0" w:space="0" w:color="auto"/>
                                        <w:bottom w:val="none" w:sz="0" w:space="0" w:color="auto"/>
                                        <w:right w:val="none" w:sz="0" w:space="0" w:color="auto"/>
                                      </w:divBdr>
                                      <w:divsChild>
                                        <w:div w:id="1663586592">
                                          <w:marLeft w:val="0"/>
                                          <w:marRight w:val="0"/>
                                          <w:marTop w:val="0"/>
                                          <w:marBottom w:val="0"/>
                                          <w:divBdr>
                                            <w:top w:val="none" w:sz="0" w:space="0" w:color="auto"/>
                                            <w:left w:val="none" w:sz="0" w:space="0" w:color="auto"/>
                                            <w:bottom w:val="none" w:sz="0" w:space="0" w:color="auto"/>
                                            <w:right w:val="none" w:sz="0" w:space="0" w:color="auto"/>
                                          </w:divBdr>
                                          <w:divsChild>
                                            <w:div w:id="1531145213">
                                              <w:marLeft w:val="0"/>
                                              <w:marRight w:val="0"/>
                                              <w:marTop w:val="0"/>
                                              <w:marBottom w:val="0"/>
                                              <w:divBdr>
                                                <w:top w:val="none" w:sz="0" w:space="0" w:color="auto"/>
                                                <w:left w:val="none" w:sz="0" w:space="0" w:color="auto"/>
                                                <w:bottom w:val="none" w:sz="0" w:space="0" w:color="auto"/>
                                                <w:right w:val="none" w:sz="0" w:space="0" w:color="auto"/>
                                              </w:divBdr>
                                              <w:divsChild>
                                                <w:div w:id="1326737395">
                                                  <w:marLeft w:val="0"/>
                                                  <w:marRight w:val="0"/>
                                                  <w:marTop w:val="0"/>
                                                  <w:marBottom w:val="0"/>
                                                  <w:divBdr>
                                                    <w:top w:val="none" w:sz="0" w:space="0" w:color="auto"/>
                                                    <w:left w:val="none" w:sz="0" w:space="0" w:color="auto"/>
                                                    <w:bottom w:val="none" w:sz="0" w:space="0" w:color="auto"/>
                                                    <w:right w:val="none" w:sz="0" w:space="0" w:color="auto"/>
                                                  </w:divBdr>
                                                  <w:divsChild>
                                                    <w:div w:id="568003868">
                                                      <w:marLeft w:val="0"/>
                                                      <w:marRight w:val="0"/>
                                                      <w:marTop w:val="0"/>
                                                      <w:marBottom w:val="0"/>
                                                      <w:divBdr>
                                                        <w:top w:val="none" w:sz="0" w:space="0" w:color="auto"/>
                                                        <w:left w:val="none" w:sz="0" w:space="0" w:color="auto"/>
                                                        <w:bottom w:val="none" w:sz="0" w:space="0" w:color="auto"/>
                                                        <w:right w:val="none" w:sz="0" w:space="0" w:color="auto"/>
                                                      </w:divBdr>
                                                    </w:div>
                                                    <w:div w:id="2132285564">
                                                      <w:marLeft w:val="0"/>
                                                      <w:marRight w:val="0"/>
                                                      <w:marTop w:val="0"/>
                                                      <w:marBottom w:val="0"/>
                                                      <w:divBdr>
                                                        <w:top w:val="none" w:sz="0" w:space="0" w:color="auto"/>
                                                        <w:left w:val="none" w:sz="0" w:space="0" w:color="auto"/>
                                                        <w:bottom w:val="none" w:sz="0" w:space="0" w:color="auto"/>
                                                        <w:right w:val="none" w:sz="0" w:space="0" w:color="auto"/>
                                                      </w:divBdr>
                                                    </w:div>
                                                  </w:divsChild>
                                                </w:div>
                                                <w:div w:id="2010252994">
                                                  <w:marLeft w:val="0"/>
                                                  <w:marRight w:val="0"/>
                                                  <w:marTop w:val="0"/>
                                                  <w:marBottom w:val="0"/>
                                                  <w:divBdr>
                                                    <w:top w:val="none" w:sz="0" w:space="0" w:color="auto"/>
                                                    <w:left w:val="none" w:sz="0" w:space="0" w:color="auto"/>
                                                    <w:bottom w:val="none" w:sz="0" w:space="0" w:color="auto"/>
                                                    <w:right w:val="none" w:sz="0" w:space="0" w:color="auto"/>
                                                  </w:divBdr>
                                                  <w:divsChild>
                                                    <w:div w:id="337075219">
                                                      <w:marLeft w:val="0"/>
                                                      <w:marRight w:val="0"/>
                                                      <w:marTop w:val="0"/>
                                                      <w:marBottom w:val="0"/>
                                                      <w:divBdr>
                                                        <w:top w:val="none" w:sz="0" w:space="0" w:color="auto"/>
                                                        <w:left w:val="none" w:sz="0" w:space="0" w:color="auto"/>
                                                        <w:bottom w:val="none" w:sz="0" w:space="0" w:color="auto"/>
                                                        <w:right w:val="none" w:sz="0" w:space="0" w:color="auto"/>
                                                      </w:divBdr>
                                                      <w:divsChild>
                                                        <w:div w:id="1829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1950710">
      <w:bodyDiv w:val="1"/>
      <w:marLeft w:val="0"/>
      <w:marRight w:val="0"/>
      <w:marTop w:val="0"/>
      <w:marBottom w:val="0"/>
      <w:divBdr>
        <w:top w:val="none" w:sz="0" w:space="0" w:color="auto"/>
        <w:left w:val="none" w:sz="0" w:space="0" w:color="auto"/>
        <w:bottom w:val="none" w:sz="0" w:space="0" w:color="auto"/>
        <w:right w:val="none" w:sz="0" w:space="0" w:color="auto"/>
      </w:divBdr>
      <w:divsChild>
        <w:div w:id="1765370838">
          <w:marLeft w:val="0"/>
          <w:marRight w:val="0"/>
          <w:marTop w:val="0"/>
          <w:marBottom w:val="120"/>
          <w:divBdr>
            <w:top w:val="single" w:sz="6" w:space="0" w:color="auto"/>
            <w:left w:val="single" w:sz="24" w:space="0" w:color="auto"/>
            <w:bottom w:val="single" w:sz="6" w:space="0" w:color="auto"/>
            <w:right w:val="single" w:sz="6" w:space="0" w:color="auto"/>
          </w:divBdr>
        </w:div>
        <w:div w:id="1839467282">
          <w:marLeft w:val="0"/>
          <w:marRight w:val="0"/>
          <w:marTop w:val="150"/>
          <w:marBottom w:val="150"/>
          <w:divBdr>
            <w:top w:val="none" w:sz="0" w:space="0" w:color="auto"/>
            <w:left w:val="none" w:sz="0" w:space="0" w:color="auto"/>
            <w:bottom w:val="none" w:sz="0" w:space="0" w:color="auto"/>
            <w:right w:val="none" w:sz="0" w:space="0" w:color="auto"/>
          </w:divBdr>
          <w:divsChild>
            <w:div w:id="1852835029">
              <w:marLeft w:val="0"/>
              <w:marRight w:val="0"/>
              <w:marTop w:val="0"/>
              <w:marBottom w:val="0"/>
              <w:divBdr>
                <w:top w:val="none" w:sz="0" w:space="0" w:color="auto"/>
                <w:left w:val="none" w:sz="0" w:space="0" w:color="auto"/>
                <w:bottom w:val="none" w:sz="0" w:space="0" w:color="auto"/>
                <w:right w:val="none" w:sz="0" w:space="0" w:color="auto"/>
              </w:divBdr>
              <w:divsChild>
                <w:div w:id="42868537">
                  <w:marLeft w:val="0"/>
                  <w:marRight w:val="0"/>
                  <w:marTop w:val="450"/>
                  <w:marBottom w:val="0"/>
                  <w:divBdr>
                    <w:top w:val="none" w:sz="0" w:space="0" w:color="auto"/>
                    <w:left w:val="none" w:sz="0" w:space="0" w:color="auto"/>
                    <w:bottom w:val="none" w:sz="0" w:space="0" w:color="auto"/>
                    <w:right w:val="none" w:sz="0" w:space="0" w:color="auto"/>
                  </w:divBdr>
                  <w:divsChild>
                    <w:div w:id="952588971">
                      <w:marLeft w:val="0"/>
                      <w:marRight w:val="0"/>
                      <w:marTop w:val="0"/>
                      <w:marBottom w:val="0"/>
                      <w:divBdr>
                        <w:top w:val="none" w:sz="0" w:space="0" w:color="auto"/>
                        <w:left w:val="none" w:sz="0" w:space="0" w:color="auto"/>
                        <w:bottom w:val="none" w:sz="0" w:space="0" w:color="auto"/>
                        <w:right w:val="none" w:sz="0" w:space="0" w:color="auto"/>
                      </w:divBdr>
                      <w:divsChild>
                        <w:div w:id="1961059987">
                          <w:marLeft w:val="0"/>
                          <w:marRight w:val="0"/>
                          <w:marTop w:val="0"/>
                          <w:marBottom w:val="0"/>
                          <w:divBdr>
                            <w:top w:val="none" w:sz="0" w:space="0" w:color="auto"/>
                            <w:left w:val="none" w:sz="0" w:space="0" w:color="auto"/>
                            <w:bottom w:val="none" w:sz="0" w:space="0" w:color="auto"/>
                            <w:right w:val="none" w:sz="0" w:space="0" w:color="auto"/>
                          </w:divBdr>
                          <w:divsChild>
                            <w:div w:id="1900095931">
                              <w:marLeft w:val="0"/>
                              <w:marRight w:val="0"/>
                              <w:marTop w:val="0"/>
                              <w:marBottom w:val="0"/>
                              <w:divBdr>
                                <w:top w:val="none" w:sz="0" w:space="0" w:color="auto"/>
                                <w:left w:val="none" w:sz="0" w:space="0" w:color="auto"/>
                                <w:bottom w:val="none" w:sz="0" w:space="0" w:color="auto"/>
                                <w:right w:val="none" w:sz="0" w:space="0" w:color="auto"/>
                              </w:divBdr>
                              <w:divsChild>
                                <w:div w:id="2133163673">
                                  <w:marLeft w:val="0"/>
                                  <w:marRight w:val="0"/>
                                  <w:marTop w:val="0"/>
                                  <w:marBottom w:val="0"/>
                                  <w:divBdr>
                                    <w:top w:val="none" w:sz="0" w:space="0" w:color="auto"/>
                                    <w:left w:val="none" w:sz="0" w:space="0" w:color="auto"/>
                                    <w:bottom w:val="none" w:sz="0" w:space="0" w:color="auto"/>
                                    <w:right w:val="none" w:sz="0" w:space="0" w:color="auto"/>
                                  </w:divBdr>
                                  <w:divsChild>
                                    <w:div w:id="962005019">
                                      <w:marLeft w:val="0"/>
                                      <w:marRight w:val="0"/>
                                      <w:marTop w:val="0"/>
                                      <w:marBottom w:val="0"/>
                                      <w:divBdr>
                                        <w:top w:val="none" w:sz="0" w:space="0" w:color="auto"/>
                                        <w:left w:val="none" w:sz="0" w:space="0" w:color="auto"/>
                                        <w:bottom w:val="none" w:sz="0" w:space="0" w:color="auto"/>
                                        <w:right w:val="none" w:sz="0" w:space="0" w:color="auto"/>
                                      </w:divBdr>
                                      <w:divsChild>
                                        <w:div w:id="1893345431">
                                          <w:marLeft w:val="0"/>
                                          <w:marRight w:val="0"/>
                                          <w:marTop w:val="0"/>
                                          <w:marBottom w:val="0"/>
                                          <w:divBdr>
                                            <w:top w:val="none" w:sz="0" w:space="0" w:color="auto"/>
                                            <w:left w:val="none" w:sz="0" w:space="0" w:color="auto"/>
                                            <w:bottom w:val="none" w:sz="0" w:space="0" w:color="auto"/>
                                            <w:right w:val="none" w:sz="0" w:space="0" w:color="auto"/>
                                          </w:divBdr>
                                          <w:divsChild>
                                            <w:div w:id="19426850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869864">
          <w:marLeft w:val="0"/>
          <w:marRight w:val="0"/>
          <w:marTop w:val="0"/>
          <w:marBottom w:val="120"/>
          <w:divBdr>
            <w:top w:val="single" w:sz="6" w:space="0" w:color="auto"/>
            <w:left w:val="single" w:sz="24" w:space="0" w:color="auto"/>
            <w:bottom w:val="single" w:sz="6" w:space="0" w:color="auto"/>
            <w:right w:val="single" w:sz="6" w:space="0" w:color="auto"/>
          </w:divBdr>
          <w:divsChild>
            <w:div w:id="203686201">
              <w:marLeft w:val="0"/>
              <w:marRight w:val="0"/>
              <w:marTop w:val="0"/>
              <w:marBottom w:val="0"/>
              <w:divBdr>
                <w:top w:val="none" w:sz="0" w:space="0" w:color="auto"/>
                <w:left w:val="none" w:sz="0" w:space="0" w:color="auto"/>
                <w:bottom w:val="none" w:sz="0" w:space="0" w:color="auto"/>
                <w:right w:val="none" w:sz="0" w:space="0" w:color="auto"/>
              </w:divBdr>
              <w:divsChild>
                <w:div w:id="11159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0085">
          <w:marLeft w:val="0"/>
          <w:marRight w:val="0"/>
          <w:marTop w:val="0"/>
          <w:marBottom w:val="120"/>
          <w:divBdr>
            <w:top w:val="single" w:sz="6" w:space="0" w:color="auto"/>
            <w:left w:val="single" w:sz="24" w:space="0" w:color="auto"/>
            <w:bottom w:val="single" w:sz="6" w:space="0" w:color="auto"/>
            <w:right w:val="single" w:sz="6" w:space="0" w:color="auto"/>
          </w:divBdr>
          <w:divsChild>
            <w:div w:id="318965350">
              <w:marLeft w:val="0"/>
              <w:marRight w:val="0"/>
              <w:marTop w:val="0"/>
              <w:marBottom w:val="0"/>
              <w:divBdr>
                <w:top w:val="none" w:sz="0" w:space="0" w:color="auto"/>
                <w:left w:val="none" w:sz="0" w:space="0" w:color="auto"/>
                <w:bottom w:val="none" w:sz="0" w:space="0" w:color="auto"/>
                <w:right w:val="none" w:sz="0" w:space="0" w:color="auto"/>
              </w:divBdr>
              <w:divsChild>
                <w:div w:id="5566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246">
          <w:marLeft w:val="0"/>
          <w:marRight w:val="0"/>
          <w:marTop w:val="0"/>
          <w:marBottom w:val="120"/>
          <w:divBdr>
            <w:top w:val="single" w:sz="6" w:space="0" w:color="auto"/>
            <w:left w:val="single" w:sz="24" w:space="0" w:color="auto"/>
            <w:bottom w:val="single" w:sz="6" w:space="0" w:color="auto"/>
            <w:right w:val="single" w:sz="6" w:space="0" w:color="auto"/>
          </w:divBdr>
          <w:divsChild>
            <w:div w:id="1981884802">
              <w:marLeft w:val="0"/>
              <w:marRight w:val="0"/>
              <w:marTop w:val="0"/>
              <w:marBottom w:val="0"/>
              <w:divBdr>
                <w:top w:val="none" w:sz="0" w:space="0" w:color="auto"/>
                <w:left w:val="none" w:sz="0" w:space="0" w:color="auto"/>
                <w:bottom w:val="none" w:sz="0" w:space="0" w:color="auto"/>
                <w:right w:val="none" w:sz="0" w:space="0" w:color="auto"/>
              </w:divBdr>
              <w:divsChild>
                <w:div w:id="5815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0530">
          <w:marLeft w:val="0"/>
          <w:marRight w:val="0"/>
          <w:marTop w:val="0"/>
          <w:marBottom w:val="120"/>
          <w:divBdr>
            <w:top w:val="single" w:sz="6" w:space="0" w:color="auto"/>
            <w:left w:val="single" w:sz="24" w:space="0" w:color="auto"/>
            <w:bottom w:val="single" w:sz="6" w:space="0" w:color="auto"/>
            <w:right w:val="single" w:sz="6" w:space="0" w:color="auto"/>
          </w:divBdr>
          <w:divsChild>
            <w:div w:id="1250580262">
              <w:marLeft w:val="0"/>
              <w:marRight w:val="0"/>
              <w:marTop w:val="0"/>
              <w:marBottom w:val="0"/>
              <w:divBdr>
                <w:top w:val="none" w:sz="0" w:space="0" w:color="auto"/>
                <w:left w:val="none" w:sz="0" w:space="0" w:color="auto"/>
                <w:bottom w:val="none" w:sz="0" w:space="0" w:color="auto"/>
                <w:right w:val="none" w:sz="0" w:space="0" w:color="auto"/>
              </w:divBdr>
              <w:divsChild>
                <w:div w:id="19422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777">
          <w:marLeft w:val="0"/>
          <w:marRight w:val="0"/>
          <w:marTop w:val="0"/>
          <w:marBottom w:val="120"/>
          <w:divBdr>
            <w:top w:val="single" w:sz="6" w:space="0" w:color="auto"/>
            <w:left w:val="single" w:sz="24" w:space="0" w:color="auto"/>
            <w:bottom w:val="single" w:sz="6" w:space="0" w:color="auto"/>
            <w:right w:val="single" w:sz="6" w:space="0" w:color="auto"/>
          </w:divBdr>
          <w:divsChild>
            <w:div w:id="1716343879">
              <w:marLeft w:val="0"/>
              <w:marRight w:val="0"/>
              <w:marTop w:val="0"/>
              <w:marBottom w:val="0"/>
              <w:divBdr>
                <w:top w:val="none" w:sz="0" w:space="0" w:color="auto"/>
                <w:left w:val="none" w:sz="0" w:space="0" w:color="auto"/>
                <w:bottom w:val="none" w:sz="0" w:space="0" w:color="auto"/>
                <w:right w:val="none" w:sz="0" w:space="0" w:color="auto"/>
              </w:divBdr>
              <w:divsChild>
                <w:div w:id="2370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6328">
          <w:marLeft w:val="0"/>
          <w:marRight w:val="0"/>
          <w:marTop w:val="0"/>
          <w:marBottom w:val="120"/>
          <w:divBdr>
            <w:top w:val="single" w:sz="6" w:space="0" w:color="auto"/>
            <w:left w:val="single" w:sz="24" w:space="0" w:color="auto"/>
            <w:bottom w:val="single" w:sz="6" w:space="0" w:color="auto"/>
            <w:right w:val="single" w:sz="6" w:space="0" w:color="auto"/>
          </w:divBdr>
          <w:divsChild>
            <w:div w:id="594939097">
              <w:marLeft w:val="0"/>
              <w:marRight w:val="0"/>
              <w:marTop w:val="0"/>
              <w:marBottom w:val="0"/>
              <w:divBdr>
                <w:top w:val="none" w:sz="0" w:space="0" w:color="auto"/>
                <w:left w:val="none" w:sz="0" w:space="0" w:color="auto"/>
                <w:bottom w:val="none" w:sz="0" w:space="0" w:color="auto"/>
                <w:right w:val="none" w:sz="0" w:space="0" w:color="auto"/>
              </w:divBdr>
              <w:divsChild>
                <w:div w:id="19238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2208">
          <w:marLeft w:val="0"/>
          <w:marRight w:val="0"/>
          <w:marTop w:val="0"/>
          <w:marBottom w:val="120"/>
          <w:divBdr>
            <w:top w:val="single" w:sz="6" w:space="0" w:color="auto"/>
            <w:left w:val="single" w:sz="24" w:space="0" w:color="auto"/>
            <w:bottom w:val="single" w:sz="6" w:space="0" w:color="auto"/>
            <w:right w:val="single" w:sz="6" w:space="0" w:color="auto"/>
          </w:divBdr>
          <w:divsChild>
            <w:div w:id="1943294003">
              <w:marLeft w:val="0"/>
              <w:marRight w:val="0"/>
              <w:marTop w:val="0"/>
              <w:marBottom w:val="0"/>
              <w:divBdr>
                <w:top w:val="none" w:sz="0" w:space="0" w:color="auto"/>
                <w:left w:val="none" w:sz="0" w:space="0" w:color="auto"/>
                <w:bottom w:val="none" w:sz="0" w:space="0" w:color="auto"/>
                <w:right w:val="none" w:sz="0" w:space="0" w:color="auto"/>
              </w:divBdr>
              <w:divsChild>
                <w:div w:id="1653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9925">
          <w:marLeft w:val="0"/>
          <w:marRight w:val="0"/>
          <w:marTop w:val="0"/>
          <w:marBottom w:val="120"/>
          <w:divBdr>
            <w:top w:val="single" w:sz="6" w:space="0" w:color="auto"/>
            <w:left w:val="single" w:sz="24" w:space="0" w:color="auto"/>
            <w:bottom w:val="single" w:sz="6" w:space="0" w:color="auto"/>
            <w:right w:val="single" w:sz="6" w:space="0" w:color="auto"/>
          </w:divBdr>
          <w:divsChild>
            <w:div w:id="1323197832">
              <w:marLeft w:val="0"/>
              <w:marRight w:val="0"/>
              <w:marTop w:val="0"/>
              <w:marBottom w:val="0"/>
              <w:divBdr>
                <w:top w:val="none" w:sz="0" w:space="0" w:color="auto"/>
                <w:left w:val="none" w:sz="0" w:space="0" w:color="auto"/>
                <w:bottom w:val="none" w:sz="0" w:space="0" w:color="auto"/>
                <w:right w:val="none" w:sz="0" w:space="0" w:color="auto"/>
              </w:divBdr>
              <w:divsChild>
                <w:div w:id="1999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69024">
          <w:marLeft w:val="0"/>
          <w:marRight w:val="0"/>
          <w:marTop w:val="0"/>
          <w:marBottom w:val="120"/>
          <w:divBdr>
            <w:top w:val="single" w:sz="6" w:space="0" w:color="auto"/>
            <w:left w:val="single" w:sz="24" w:space="0" w:color="auto"/>
            <w:bottom w:val="single" w:sz="6" w:space="0" w:color="auto"/>
            <w:right w:val="single" w:sz="6" w:space="0" w:color="auto"/>
          </w:divBdr>
          <w:divsChild>
            <w:div w:id="908418780">
              <w:marLeft w:val="0"/>
              <w:marRight w:val="0"/>
              <w:marTop w:val="0"/>
              <w:marBottom w:val="0"/>
              <w:divBdr>
                <w:top w:val="none" w:sz="0" w:space="0" w:color="auto"/>
                <w:left w:val="none" w:sz="0" w:space="0" w:color="auto"/>
                <w:bottom w:val="none" w:sz="0" w:space="0" w:color="auto"/>
                <w:right w:val="none" w:sz="0" w:space="0" w:color="auto"/>
              </w:divBdr>
              <w:divsChild>
                <w:div w:id="13372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091">
          <w:marLeft w:val="0"/>
          <w:marRight w:val="0"/>
          <w:marTop w:val="0"/>
          <w:marBottom w:val="120"/>
          <w:divBdr>
            <w:top w:val="single" w:sz="6" w:space="0" w:color="auto"/>
            <w:left w:val="single" w:sz="24" w:space="0" w:color="auto"/>
            <w:bottom w:val="single" w:sz="6" w:space="0" w:color="auto"/>
            <w:right w:val="single" w:sz="6" w:space="0" w:color="auto"/>
          </w:divBdr>
          <w:divsChild>
            <w:div w:id="540559161">
              <w:marLeft w:val="0"/>
              <w:marRight w:val="0"/>
              <w:marTop w:val="0"/>
              <w:marBottom w:val="0"/>
              <w:divBdr>
                <w:top w:val="none" w:sz="0" w:space="0" w:color="auto"/>
                <w:left w:val="none" w:sz="0" w:space="0" w:color="auto"/>
                <w:bottom w:val="none" w:sz="0" w:space="0" w:color="auto"/>
                <w:right w:val="none" w:sz="0" w:space="0" w:color="auto"/>
              </w:divBdr>
              <w:divsChild>
                <w:div w:id="14796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9095">
          <w:marLeft w:val="0"/>
          <w:marRight w:val="0"/>
          <w:marTop w:val="0"/>
          <w:marBottom w:val="120"/>
          <w:divBdr>
            <w:top w:val="single" w:sz="6" w:space="0" w:color="auto"/>
            <w:left w:val="single" w:sz="24" w:space="0" w:color="auto"/>
            <w:bottom w:val="single" w:sz="6" w:space="0" w:color="auto"/>
            <w:right w:val="single" w:sz="6" w:space="0" w:color="auto"/>
          </w:divBdr>
          <w:divsChild>
            <w:div w:id="535316052">
              <w:marLeft w:val="0"/>
              <w:marRight w:val="0"/>
              <w:marTop w:val="0"/>
              <w:marBottom w:val="0"/>
              <w:divBdr>
                <w:top w:val="none" w:sz="0" w:space="0" w:color="auto"/>
                <w:left w:val="none" w:sz="0" w:space="0" w:color="auto"/>
                <w:bottom w:val="none" w:sz="0" w:space="0" w:color="auto"/>
                <w:right w:val="none" w:sz="0" w:space="0" w:color="auto"/>
              </w:divBdr>
              <w:divsChild>
                <w:div w:id="12079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5105">
          <w:marLeft w:val="0"/>
          <w:marRight w:val="0"/>
          <w:marTop w:val="0"/>
          <w:marBottom w:val="120"/>
          <w:divBdr>
            <w:top w:val="single" w:sz="6" w:space="0" w:color="auto"/>
            <w:left w:val="single" w:sz="24" w:space="0" w:color="auto"/>
            <w:bottom w:val="single" w:sz="6" w:space="0" w:color="auto"/>
            <w:right w:val="single" w:sz="6" w:space="0" w:color="auto"/>
          </w:divBdr>
          <w:divsChild>
            <w:div w:id="1892886483">
              <w:marLeft w:val="0"/>
              <w:marRight w:val="0"/>
              <w:marTop w:val="0"/>
              <w:marBottom w:val="0"/>
              <w:divBdr>
                <w:top w:val="none" w:sz="0" w:space="0" w:color="auto"/>
                <w:left w:val="none" w:sz="0" w:space="0" w:color="auto"/>
                <w:bottom w:val="none" w:sz="0" w:space="0" w:color="auto"/>
                <w:right w:val="none" w:sz="0" w:space="0" w:color="auto"/>
              </w:divBdr>
              <w:divsChild>
                <w:div w:id="1056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5337">
      <w:bodyDiv w:val="1"/>
      <w:marLeft w:val="0"/>
      <w:marRight w:val="0"/>
      <w:marTop w:val="0"/>
      <w:marBottom w:val="0"/>
      <w:divBdr>
        <w:top w:val="none" w:sz="0" w:space="0" w:color="auto"/>
        <w:left w:val="none" w:sz="0" w:space="0" w:color="auto"/>
        <w:bottom w:val="none" w:sz="0" w:space="0" w:color="auto"/>
        <w:right w:val="none" w:sz="0" w:space="0" w:color="auto"/>
      </w:divBdr>
    </w:div>
    <w:div w:id="1576624360">
      <w:bodyDiv w:val="1"/>
      <w:marLeft w:val="0"/>
      <w:marRight w:val="0"/>
      <w:marTop w:val="0"/>
      <w:marBottom w:val="0"/>
      <w:divBdr>
        <w:top w:val="none" w:sz="0" w:space="0" w:color="auto"/>
        <w:left w:val="none" w:sz="0" w:space="0" w:color="auto"/>
        <w:bottom w:val="none" w:sz="0" w:space="0" w:color="auto"/>
        <w:right w:val="none" w:sz="0" w:space="0" w:color="auto"/>
      </w:divBdr>
      <w:divsChild>
        <w:div w:id="1849519897">
          <w:marLeft w:val="0"/>
          <w:marRight w:val="0"/>
          <w:marTop w:val="0"/>
          <w:marBottom w:val="120"/>
          <w:divBdr>
            <w:top w:val="single" w:sz="6" w:space="0" w:color="auto"/>
            <w:left w:val="single" w:sz="24" w:space="0" w:color="auto"/>
            <w:bottom w:val="single" w:sz="6" w:space="0" w:color="auto"/>
            <w:right w:val="single" w:sz="6" w:space="0" w:color="auto"/>
          </w:divBdr>
        </w:div>
        <w:div w:id="1864318073">
          <w:marLeft w:val="0"/>
          <w:marRight w:val="0"/>
          <w:marTop w:val="150"/>
          <w:marBottom w:val="150"/>
          <w:divBdr>
            <w:top w:val="none" w:sz="0" w:space="0" w:color="auto"/>
            <w:left w:val="none" w:sz="0" w:space="0" w:color="auto"/>
            <w:bottom w:val="none" w:sz="0" w:space="0" w:color="auto"/>
            <w:right w:val="none" w:sz="0" w:space="0" w:color="auto"/>
          </w:divBdr>
          <w:divsChild>
            <w:div w:id="377363404">
              <w:marLeft w:val="0"/>
              <w:marRight w:val="0"/>
              <w:marTop w:val="0"/>
              <w:marBottom w:val="0"/>
              <w:divBdr>
                <w:top w:val="none" w:sz="0" w:space="0" w:color="auto"/>
                <w:left w:val="none" w:sz="0" w:space="0" w:color="auto"/>
                <w:bottom w:val="none" w:sz="0" w:space="0" w:color="auto"/>
                <w:right w:val="none" w:sz="0" w:space="0" w:color="auto"/>
              </w:divBdr>
              <w:divsChild>
                <w:div w:id="436875932">
                  <w:marLeft w:val="0"/>
                  <w:marRight w:val="0"/>
                  <w:marTop w:val="0"/>
                  <w:marBottom w:val="0"/>
                  <w:divBdr>
                    <w:top w:val="none" w:sz="0" w:space="0" w:color="auto"/>
                    <w:left w:val="none" w:sz="0" w:space="0" w:color="auto"/>
                    <w:bottom w:val="none" w:sz="0" w:space="0" w:color="auto"/>
                    <w:right w:val="none" w:sz="0" w:space="0" w:color="auto"/>
                  </w:divBdr>
                  <w:divsChild>
                    <w:div w:id="77486407">
                      <w:marLeft w:val="0"/>
                      <w:marRight w:val="0"/>
                      <w:marTop w:val="0"/>
                      <w:marBottom w:val="0"/>
                      <w:divBdr>
                        <w:top w:val="none" w:sz="0" w:space="0" w:color="auto"/>
                        <w:left w:val="none" w:sz="0" w:space="0" w:color="auto"/>
                        <w:bottom w:val="none" w:sz="0" w:space="0" w:color="auto"/>
                        <w:right w:val="none" w:sz="0" w:space="0" w:color="auto"/>
                      </w:divBdr>
                      <w:divsChild>
                        <w:div w:id="1276599439">
                          <w:marLeft w:val="0"/>
                          <w:marRight w:val="0"/>
                          <w:marTop w:val="0"/>
                          <w:marBottom w:val="0"/>
                          <w:divBdr>
                            <w:top w:val="none" w:sz="0" w:space="0" w:color="auto"/>
                            <w:left w:val="none" w:sz="0" w:space="0" w:color="auto"/>
                            <w:bottom w:val="none" w:sz="0" w:space="0" w:color="auto"/>
                            <w:right w:val="none" w:sz="0" w:space="0" w:color="auto"/>
                          </w:divBdr>
                          <w:divsChild>
                            <w:div w:id="1179197978">
                              <w:marLeft w:val="0"/>
                              <w:marRight w:val="0"/>
                              <w:marTop w:val="0"/>
                              <w:marBottom w:val="0"/>
                              <w:divBdr>
                                <w:top w:val="none" w:sz="0" w:space="0" w:color="auto"/>
                                <w:left w:val="none" w:sz="0" w:space="0" w:color="auto"/>
                                <w:bottom w:val="none" w:sz="0" w:space="0" w:color="auto"/>
                                <w:right w:val="none" w:sz="0" w:space="0" w:color="auto"/>
                              </w:divBdr>
                              <w:divsChild>
                                <w:div w:id="146485306">
                                  <w:marLeft w:val="0"/>
                                  <w:marRight w:val="0"/>
                                  <w:marTop w:val="0"/>
                                  <w:marBottom w:val="0"/>
                                  <w:divBdr>
                                    <w:top w:val="none" w:sz="0" w:space="0" w:color="auto"/>
                                    <w:left w:val="none" w:sz="0" w:space="0" w:color="auto"/>
                                    <w:bottom w:val="none" w:sz="0" w:space="0" w:color="auto"/>
                                    <w:right w:val="none" w:sz="0" w:space="0" w:color="auto"/>
                                  </w:divBdr>
                                  <w:divsChild>
                                    <w:div w:id="954485795">
                                      <w:marLeft w:val="0"/>
                                      <w:marRight w:val="0"/>
                                      <w:marTop w:val="0"/>
                                      <w:marBottom w:val="0"/>
                                      <w:divBdr>
                                        <w:top w:val="none" w:sz="0" w:space="0" w:color="auto"/>
                                        <w:left w:val="none" w:sz="0" w:space="0" w:color="auto"/>
                                        <w:bottom w:val="none" w:sz="0" w:space="0" w:color="auto"/>
                                        <w:right w:val="none" w:sz="0" w:space="0" w:color="auto"/>
                                      </w:divBdr>
                                      <w:divsChild>
                                        <w:div w:id="1130855100">
                                          <w:marLeft w:val="0"/>
                                          <w:marRight w:val="0"/>
                                          <w:marTop w:val="0"/>
                                          <w:marBottom w:val="0"/>
                                          <w:divBdr>
                                            <w:top w:val="none" w:sz="0" w:space="0" w:color="auto"/>
                                            <w:left w:val="none" w:sz="0" w:space="0" w:color="auto"/>
                                            <w:bottom w:val="none" w:sz="0" w:space="0" w:color="auto"/>
                                            <w:right w:val="none" w:sz="0" w:space="0" w:color="auto"/>
                                          </w:divBdr>
                                          <w:divsChild>
                                            <w:div w:id="1021515596">
                                              <w:marLeft w:val="0"/>
                                              <w:marRight w:val="0"/>
                                              <w:marTop w:val="0"/>
                                              <w:marBottom w:val="0"/>
                                              <w:divBdr>
                                                <w:top w:val="none" w:sz="0" w:space="0" w:color="auto"/>
                                                <w:left w:val="none" w:sz="0" w:space="0" w:color="auto"/>
                                                <w:bottom w:val="none" w:sz="0" w:space="0" w:color="auto"/>
                                                <w:right w:val="none" w:sz="0" w:space="0" w:color="auto"/>
                                              </w:divBdr>
                                              <w:divsChild>
                                                <w:div w:id="1384909172">
                                                  <w:marLeft w:val="0"/>
                                                  <w:marRight w:val="0"/>
                                                  <w:marTop w:val="0"/>
                                                  <w:marBottom w:val="0"/>
                                                  <w:divBdr>
                                                    <w:top w:val="none" w:sz="0" w:space="0" w:color="auto"/>
                                                    <w:left w:val="none" w:sz="0" w:space="0" w:color="auto"/>
                                                    <w:bottom w:val="none" w:sz="0" w:space="0" w:color="auto"/>
                                                    <w:right w:val="none" w:sz="0" w:space="0" w:color="auto"/>
                                                  </w:divBdr>
                                                  <w:divsChild>
                                                    <w:div w:id="1491485062">
                                                      <w:marLeft w:val="0"/>
                                                      <w:marRight w:val="0"/>
                                                      <w:marTop w:val="0"/>
                                                      <w:marBottom w:val="0"/>
                                                      <w:divBdr>
                                                        <w:top w:val="none" w:sz="0" w:space="0" w:color="auto"/>
                                                        <w:left w:val="none" w:sz="0" w:space="0" w:color="auto"/>
                                                        <w:bottom w:val="none" w:sz="0" w:space="0" w:color="auto"/>
                                                        <w:right w:val="none" w:sz="0" w:space="0" w:color="auto"/>
                                                      </w:divBdr>
                                                      <w:divsChild>
                                                        <w:div w:id="994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701163">
          <w:marLeft w:val="0"/>
          <w:marRight w:val="0"/>
          <w:marTop w:val="0"/>
          <w:marBottom w:val="120"/>
          <w:divBdr>
            <w:top w:val="single" w:sz="6" w:space="0" w:color="auto"/>
            <w:left w:val="single" w:sz="24" w:space="0" w:color="auto"/>
            <w:bottom w:val="single" w:sz="6" w:space="0" w:color="auto"/>
            <w:right w:val="single" w:sz="6" w:space="0" w:color="auto"/>
          </w:divBdr>
        </w:div>
        <w:div w:id="9914485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4316272">
      <w:bodyDiv w:val="1"/>
      <w:marLeft w:val="0"/>
      <w:marRight w:val="0"/>
      <w:marTop w:val="0"/>
      <w:marBottom w:val="0"/>
      <w:divBdr>
        <w:top w:val="none" w:sz="0" w:space="0" w:color="auto"/>
        <w:left w:val="none" w:sz="0" w:space="0" w:color="auto"/>
        <w:bottom w:val="none" w:sz="0" w:space="0" w:color="auto"/>
        <w:right w:val="none" w:sz="0" w:space="0" w:color="auto"/>
      </w:divBdr>
      <w:divsChild>
        <w:div w:id="840778076">
          <w:marLeft w:val="0"/>
          <w:marRight w:val="0"/>
          <w:marTop w:val="0"/>
          <w:marBottom w:val="120"/>
          <w:divBdr>
            <w:top w:val="single" w:sz="6" w:space="0" w:color="auto"/>
            <w:left w:val="single" w:sz="24" w:space="0" w:color="auto"/>
            <w:bottom w:val="single" w:sz="6" w:space="0" w:color="auto"/>
            <w:right w:val="single" w:sz="6" w:space="0" w:color="auto"/>
          </w:divBdr>
        </w:div>
        <w:div w:id="131798718">
          <w:marLeft w:val="0"/>
          <w:marRight w:val="0"/>
          <w:marTop w:val="150"/>
          <w:marBottom w:val="150"/>
          <w:divBdr>
            <w:top w:val="none" w:sz="0" w:space="0" w:color="auto"/>
            <w:left w:val="none" w:sz="0" w:space="0" w:color="auto"/>
            <w:bottom w:val="none" w:sz="0" w:space="0" w:color="auto"/>
            <w:right w:val="none" w:sz="0" w:space="0" w:color="auto"/>
          </w:divBdr>
          <w:divsChild>
            <w:div w:id="1759717392">
              <w:marLeft w:val="0"/>
              <w:marRight w:val="0"/>
              <w:marTop w:val="0"/>
              <w:marBottom w:val="0"/>
              <w:divBdr>
                <w:top w:val="none" w:sz="0" w:space="0" w:color="auto"/>
                <w:left w:val="none" w:sz="0" w:space="0" w:color="auto"/>
                <w:bottom w:val="none" w:sz="0" w:space="0" w:color="auto"/>
                <w:right w:val="none" w:sz="0" w:space="0" w:color="auto"/>
              </w:divBdr>
              <w:divsChild>
                <w:div w:id="529801558">
                  <w:marLeft w:val="0"/>
                  <w:marRight w:val="0"/>
                  <w:marTop w:val="0"/>
                  <w:marBottom w:val="0"/>
                  <w:divBdr>
                    <w:top w:val="none" w:sz="0" w:space="0" w:color="auto"/>
                    <w:left w:val="none" w:sz="0" w:space="0" w:color="auto"/>
                    <w:bottom w:val="none" w:sz="0" w:space="0" w:color="auto"/>
                    <w:right w:val="none" w:sz="0" w:space="0" w:color="auto"/>
                  </w:divBdr>
                  <w:divsChild>
                    <w:div w:id="339285461">
                      <w:marLeft w:val="0"/>
                      <w:marRight w:val="0"/>
                      <w:marTop w:val="0"/>
                      <w:marBottom w:val="0"/>
                      <w:divBdr>
                        <w:top w:val="none" w:sz="0" w:space="0" w:color="auto"/>
                        <w:left w:val="none" w:sz="0" w:space="0" w:color="auto"/>
                        <w:bottom w:val="none" w:sz="0" w:space="0" w:color="auto"/>
                        <w:right w:val="none" w:sz="0" w:space="0" w:color="auto"/>
                      </w:divBdr>
                      <w:divsChild>
                        <w:div w:id="1984196883">
                          <w:marLeft w:val="0"/>
                          <w:marRight w:val="0"/>
                          <w:marTop w:val="0"/>
                          <w:marBottom w:val="0"/>
                          <w:divBdr>
                            <w:top w:val="none" w:sz="0" w:space="0" w:color="auto"/>
                            <w:left w:val="none" w:sz="0" w:space="0" w:color="auto"/>
                            <w:bottom w:val="none" w:sz="0" w:space="0" w:color="auto"/>
                            <w:right w:val="none" w:sz="0" w:space="0" w:color="auto"/>
                          </w:divBdr>
                          <w:divsChild>
                            <w:div w:id="2004889720">
                              <w:marLeft w:val="0"/>
                              <w:marRight w:val="0"/>
                              <w:marTop w:val="0"/>
                              <w:marBottom w:val="0"/>
                              <w:divBdr>
                                <w:top w:val="none" w:sz="0" w:space="0" w:color="auto"/>
                                <w:left w:val="none" w:sz="0" w:space="0" w:color="auto"/>
                                <w:bottom w:val="none" w:sz="0" w:space="0" w:color="auto"/>
                                <w:right w:val="none" w:sz="0" w:space="0" w:color="auto"/>
                              </w:divBdr>
                              <w:divsChild>
                                <w:div w:id="215818962">
                                  <w:marLeft w:val="0"/>
                                  <w:marRight w:val="0"/>
                                  <w:marTop w:val="0"/>
                                  <w:marBottom w:val="0"/>
                                  <w:divBdr>
                                    <w:top w:val="none" w:sz="0" w:space="0" w:color="auto"/>
                                    <w:left w:val="none" w:sz="0" w:space="0" w:color="auto"/>
                                    <w:bottom w:val="none" w:sz="0" w:space="0" w:color="auto"/>
                                    <w:right w:val="none" w:sz="0" w:space="0" w:color="auto"/>
                                  </w:divBdr>
                                  <w:divsChild>
                                    <w:div w:id="1623610017">
                                      <w:marLeft w:val="0"/>
                                      <w:marRight w:val="0"/>
                                      <w:marTop w:val="0"/>
                                      <w:marBottom w:val="0"/>
                                      <w:divBdr>
                                        <w:top w:val="none" w:sz="0" w:space="0" w:color="auto"/>
                                        <w:left w:val="none" w:sz="0" w:space="0" w:color="auto"/>
                                        <w:bottom w:val="none" w:sz="0" w:space="0" w:color="auto"/>
                                        <w:right w:val="none" w:sz="0" w:space="0" w:color="auto"/>
                                      </w:divBdr>
                                      <w:divsChild>
                                        <w:div w:id="664404681">
                                          <w:marLeft w:val="0"/>
                                          <w:marRight w:val="0"/>
                                          <w:marTop w:val="0"/>
                                          <w:marBottom w:val="0"/>
                                          <w:divBdr>
                                            <w:top w:val="none" w:sz="0" w:space="0" w:color="auto"/>
                                            <w:left w:val="none" w:sz="0" w:space="0" w:color="auto"/>
                                            <w:bottom w:val="none" w:sz="0" w:space="0" w:color="auto"/>
                                            <w:right w:val="none" w:sz="0" w:space="0" w:color="auto"/>
                                          </w:divBdr>
                                          <w:divsChild>
                                            <w:div w:id="1140223381">
                                              <w:marLeft w:val="0"/>
                                              <w:marRight w:val="0"/>
                                              <w:marTop w:val="0"/>
                                              <w:marBottom w:val="0"/>
                                              <w:divBdr>
                                                <w:top w:val="none" w:sz="0" w:space="0" w:color="auto"/>
                                                <w:left w:val="none" w:sz="0" w:space="0" w:color="auto"/>
                                                <w:bottom w:val="none" w:sz="0" w:space="0" w:color="auto"/>
                                                <w:right w:val="none" w:sz="0" w:space="0" w:color="auto"/>
                                              </w:divBdr>
                                              <w:divsChild>
                                                <w:div w:id="1781222058">
                                                  <w:marLeft w:val="0"/>
                                                  <w:marRight w:val="0"/>
                                                  <w:marTop w:val="0"/>
                                                  <w:marBottom w:val="0"/>
                                                  <w:divBdr>
                                                    <w:top w:val="none" w:sz="0" w:space="0" w:color="auto"/>
                                                    <w:left w:val="none" w:sz="0" w:space="0" w:color="auto"/>
                                                    <w:bottom w:val="none" w:sz="0" w:space="0" w:color="auto"/>
                                                    <w:right w:val="none" w:sz="0" w:space="0" w:color="auto"/>
                                                  </w:divBdr>
                                                  <w:divsChild>
                                                    <w:div w:id="17246648">
                                                      <w:marLeft w:val="0"/>
                                                      <w:marRight w:val="0"/>
                                                      <w:marTop w:val="0"/>
                                                      <w:marBottom w:val="0"/>
                                                      <w:divBdr>
                                                        <w:top w:val="none" w:sz="0" w:space="0" w:color="auto"/>
                                                        <w:left w:val="none" w:sz="0" w:space="0" w:color="auto"/>
                                                        <w:bottom w:val="none" w:sz="0" w:space="0" w:color="auto"/>
                                                        <w:right w:val="none" w:sz="0" w:space="0" w:color="auto"/>
                                                      </w:divBdr>
                                                    </w:div>
                                                    <w:div w:id="2033919765">
                                                      <w:marLeft w:val="0"/>
                                                      <w:marRight w:val="0"/>
                                                      <w:marTop w:val="0"/>
                                                      <w:marBottom w:val="0"/>
                                                      <w:divBdr>
                                                        <w:top w:val="none" w:sz="0" w:space="0" w:color="auto"/>
                                                        <w:left w:val="none" w:sz="0" w:space="0" w:color="auto"/>
                                                        <w:bottom w:val="none" w:sz="0" w:space="0" w:color="auto"/>
                                                        <w:right w:val="none" w:sz="0" w:space="0" w:color="auto"/>
                                                      </w:divBdr>
                                                    </w:div>
                                                  </w:divsChild>
                                                </w:div>
                                                <w:div w:id="138770272">
                                                  <w:marLeft w:val="0"/>
                                                  <w:marRight w:val="0"/>
                                                  <w:marTop w:val="0"/>
                                                  <w:marBottom w:val="0"/>
                                                  <w:divBdr>
                                                    <w:top w:val="none" w:sz="0" w:space="0" w:color="auto"/>
                                                    <w:left w:val="none" w:sz="0" w:space="0" w:color="auto"/>
                                                    <w:bottom w:val="none" w:sz="0" w:space="0" w:color="auto"/>
                                                    <w:right w:val="none" w:sz="0" w:space="0" w:color="auto"/>
                                                  </w:divBdr>
                                                  <w:divsChild>
                                                    <w:div w:id="534000780">
                                                      <w:marLeft w:val="0"/>
                                                      <w:marRight w:val="0"/>
                                                      <w:marTop w:val="0"/>
                                                      <w:marBottom w:val="0"/>
                                                      <w:divBdr>
                                                        <w:top w:val="none" w:sz="0" w:space="0" w:color="auto"/>
                                                        <w:left w:val="none" w:sz="0" w:space="0" w:color="auto"/>
                                                        <w:bottom w:val="none" w:sz="0" w:space="0" w:color="auto"/>
                                                        <w:right w:val="none" w:sz="0" w:space="0" w:color="auto"/>
                                                      </w:divBdr>
                                                      <w:divsChild>
                                                        <w:div w:id="864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2984057">
          <w:marLeft w:val="0"/>
          <w:marRight w:val="0"/>
          <w:marTop w:val="0"/>
          <w:marBottom w:val="120"/>
          <w:divBdr>
            <w:top w:val="single" w:sz="6" w:space="0" w:color="auto"/>
            <w:left w:val="single" w:sz="24" w:space="0" w:color="auto"/>
            <w:bottom w:val="single" w:sz="6" w:space="0" w:color="auto"/>
            <w:right w:val="single" w:sz="6" w:space="0" w:color="auto"/>
          </w:divBdr>
        </w:div>
        <w:div w:id="1365978724">
          <w:marLeft w:val="0"/>
          <w:marRight w:val="0"/>
          <w:marTop w:val="0"/>
          <w:marBottom w:val="120"/>
          <w:divBdr>
            <w:top w:val="single" w:sz="6" w:space="0" w:color="auto"/>
            <w:left w:val="single" w:sz="24" w:space="0" w:color="auto"/>
            <w:bottom w:val="single" w:sz="6" w:space="0" w:color="auto"/>
            <w:right w:val="single" w:sz="6" w:space="0" w:color="auto"/>
          </w:divBdr>
        </w:div>
        <w:div w:id="1513640309">
          <w:marLeft w:val="0"/>
          <w:marRight w:val="0"/>
          <w:marTop w:val="0"/>
          <w:marBottom w:val="120"/>
          <w:divBdr>
            <w:top w:val="single" w:sz="6" w:space="0" w:color="auto"/>
            <w:left w:val="single" w:sz="24" w:space="0" w:color="auto"/>
            <w:bottom w:val="single" w:sz="6" w:space="0" w:color="auto"/>
            <w:right w:val="single" w:sz="6" w:space="0" w:color="auto"/>
          </w:divBdr>
        </w:div>
        <w:div w:id="1606303810">
          <w:marLeft w:val="0"/>
          <w:marRight w:val="0"/>
          <w:marTop w:val="0"/>
          <w:marBottom w:val="120"/>
          <w:divBdr>
            <w:top w:val="single" w:sz="6" w:space="0" w:color="auto"/>
            <w:left w:val="single" w:sz="24" w:space="0" w:color="auto"/>
            <w:bottom w:val="single" w:sz="6" w:space="0" w:color="auto"/>
            <w:right w:val="single" w:sz="6" w:space="0" w:color="auto"/>
          </w:divBdr>
        </w:div>
        <w:div w:id="129901983">
          <w:marLeft w:val="0"/>
          <w:marRight w:val="0"/>
          <w:marTop w:val="450"/>
          <w:marBottom w:val="0"/>
          <w:divBdr>
            <w:top w:val="none" w:sz="0" w:space="0" w:color="auto"/>
            <w:left w:val="none" w:sz="0" w:space="0" w:color="auto"/>
            <w:bottom w:val="none" w:sz="0" w:space="0" w:color="auto"/>
            <w:right w:val="none" w:sz="0" w:space="0" w:color="auto"/>
          </w:divBdr>
        </w:div>
      </w:divsChild>
    </w:div>
    <w:div w:id="2129231362">
      <w:bodyDiv w:val="1"/>
      <w:marLeft w:val="0"/>
      <w:marRight w:val="0"/>
      <w:marTop w:val="0"/>
      <w:marBottom w:val="0"/>
      <w:divBdr>
        <w:top w:val="none" w:sz="0" w:space="0" w:color="auto"/>
        <w:left w:val="none" w:sz="0" w:space="0" w:color="auto"/>
        <w:bottom w:val="none" w:sz="0" w:space="0" w:color="auto"/>
        <w:right w:val="none" w:sz="0" w:space="0" w:color="auto"/>
      </w:divBdr>
      <w:divsChild>
        <w:div w:id="866915301">
          <w:marLeft w:val="0"/>
          <w:marRight w:val="0"/>
          <w:marTop w:val="0"/>
          <w:marBottom w:val="120"/>
          <w:divBdr>
            <w:top w:val="single" w:sz="6" w:space="0" w:color="auto"/>
            <w:left w:val="single" w:sz="24" w:space="0" w:color="auto"/>
            <w:bottom w:val="single" w:sz="6" w:space="0" w:color="auto"/>
            <w:right w:val="single" w:sz="6" w:space="0" w:color="auto"/>
          </w:divBdr>
        </w:div>
        <w:div w:id="758066706">
          <w:marLeft w:val="0"/>
          <w:marRight w:val="0"/>
          <w:marTop w:val="150"/>
          <w:marBottom w:val="150"/>
          <w:divBdr>
            <w:top w:val="none" w:sz="0" w:space="0" w:color="auto"/>
            <w:left w:val="none" w:sz="0" w:space="0" w:color="auto"/>
            <w:bottom w:val="none" w:sz="0" w:space="0" w:color="auto"/>
            <w:right w:val="none" w:sz="0" w:space="0" w:color="auto"/>
          </w:divBdr>
          <w:divsChild>
            <w:div w:id="66415992">
              <w:marLeft w:val="0"/>
              <w:marRight w:val="0"/>
              <w:marTop w:val="0"/>
              <w:marBottom w:val="0"/>
              <w:divBdr>
                <w:top w:val="none" w:sz="0" w:space="0" w:color="auto"/>
                <w:left w:val="none" w:sz="0" w:space="0" w:color="auto"/>
                <w:bottom w:val="none" w:sz="0" w:space="0" w:color="auto"/>
                <w:right w:val="none" w:sz="0" w:space="0" w:color="auto"/>
              </w:divBdr>
              <w:divsChild>
                <w:div w:id="121658808">
                  <w:marLeft w:val="0"/>
                  <w:marRight w:val="0"/>
                  <w:marTop w:val="0"/>
                  <w:marBottom w:val="0"/>
                  <w:divBdr>
                    <w:top w:val="none" w:sz="0" w:space="0" w:color="auto"/>
                    <w:left w:val="none" w:sz="0" w:space="0" w:color="auto"/>
                    <w:bottom w:val="none" w:sz="0" w:space="0" w:color="auto"/>
                    <w:right w:val="none" w:sz="0" w:space="0" w:color="auto"/>
                  </w:divBdr>
                  <w:divsChild>
                    <w:div w:id="1822311292">
                      <w:marLeft w:val="0"/>
                      <w:marRight w:val="0"/>
                      <w:marTop w:val="0"/>
                      <w:marBottom w:val="0"/>
                      <w:divBdr>
                        <w:top w:val="none" w:sz="0" w:space="0" w:color="auto"/>
                        <w:left w:val="none" w:sz="0" w:space="0" w:color="auto"/>
                        <w:bottom w:val="none" w:sz="0" w:space="0" w:color="auto"/>
                        <w:right w:val="none" w:sz="0" w:space="0" w:color="auto"/>
                      </w:divBdr>
                      <w:divsChild>
                        <w:div w:id="1828276422">
                          <w:marLeft w:val="0"/>
                          <w:marRight w:val="0"/>
                          <w:marTop w:val="0"/>
                          <w:marBottom w:val="0"/>
                          <w:divBdr>
                            <w:top w:val="none" w:sz="0" w:space="0" w:color="auto"/>
                            <w:left w:val="none" w:sz="0" w:space="0" w:color="auto"/>
                            <w:bottom w:val="none" w:sz="0" w:space="0" w:color="auto"/>
                            <w:right w:val="none" w:sz="0" w:space="0" w:color="auto"/>
                          </w:divBdr>
                          <w:divsChild>
                            <w:div w:id="802964074">
                              <w:marLeft w:val="0"/>
                              <w:marRight w:val="0"/>
                              <w:marTop w:val="0"/>
                              <w:marBottom w:val="0"/>
                              <w:divBdr>
                                <w:top w:val="none" w:sz="0" w:space="0" w:color="auto"/>
                                <w:left w:val="none" w:sz="0" w:space="0" w:color="auto"/>
                                <w:bottom w:val="none" w:sz="0" w:space="0" w:color="auto"/>
                                <w:right w:val="none" w:sz="0" w:space="0" w:color="auto"/>
                              </w:divBdr>
                              <w:divsChild>
                                <w:div w:id="1610697404">
                                  <w:marLeft w:val="0"/>
                                  <w:marRight w:val="0"/>
                                  <w:marTop w:val="0"/>
                                  <w:marBottom w:val="0"/>
                                  <w:divBdr>
                                    <w:top w:val="none" w:sz="0" w:space="0" w:color="auto"/>
                                    <w:left w:val="none" w:sz="0" w:space="0" w:color="auto"/>
                                    <w:bottom w:val="none" w:sz="0" w:space="0" w:color="auto"/>
                                    <w:right w:val="none" w:sz="0" w:space="0" w:color="auto"/>
                                  </w:divBdr>
                                  <w:divsChild>
                                    <w:div w:id="1839034608">
                                      <w:marLeft w:val="0"/>
                                      <w:marRight w:val="0"/>
                                      <w:marTop w:val="0"/>
                                      <w:marBottom w:val="0"/>
                                      <w:divBdr>
                                        <w:top w:val="none" w:sz="0" w:space="0" w:color="auto"/>
                                        <w:left w:val="none" w:sz="0" w:space="0" w:color="auto"/>
                                        <w:bottom w:val="none" w:sz="0" w:space="0" w:color="auto"/>
                                        <w:right w:val="none" w:sz="0" w:space="0" w:color="auto"/>
                                      </w:divBdr>
                                      <w:divsChild>
                                        <w:div w:id="565653610">
                                          <w:marLeft w:val="0"/>
                                          <w:marRight w:val="0"/>
                                          <w:marTop w:val="0"/>
                                          <w:marBottom w:val="0"/>
                                          <w:divBdr>
                                            <w:top w:val="none" w:sz="0" w:space="0" w:color="auto"/>
                                            <w:left w:val="none" w:sz="0" w:space="0" w:color="auto"/>
                                            <w:bottom w:val="none" w:sz="0" w:space="0" w:color="auto"/>
                                            <w:right w:val="none" w:sz="0" w:space="0" w:color="auto"/>
                                          </w:divBdr>
                                          <w:divsChild>
                                            <w:div w:id="674452597">
                                              <w:marLeft w:val="0"/>
                                              <w:marRight w:val="0"/>
                                              <w:marTop w:val="0"/>
                                              <w:marBottom w:val="0"/>
                                              <w:divBdr>
                                                <w:top w:val="none" w:sz="0" w:space="0" w:color="auto"/>
                                                <w:left w:val="none" w:sz="0" w:space="0" w:color="auto"/>
                                                <w:bottom w:val="none" w:sz="0" w:space="0" w:color="auto"/>
                                                <w:right w:val="none" w:sz="0" w:space="0" w:color="auto"/>
                                              </w:divBdr>
                                              <w:divsChild>
                                                <w:div w:id="1654287344">
                                                  <w:marLeft w:val="0"/>
                                                  <w:marRight w:val="0"/>
                                                  <w:marTop w:val="0"/>
                                                  <w:marBottom w:val="0"/>
                                                  <w:divBdr>
                                                    <w:top w:val="none" w:sz="0" w:space="0" w:color="auto"/>
                                                    <w:left w:val="none" w:sz="0" w:space="0" w:color="auto"/>
                                                    <w:bottom w:val="none" w:sz="0" w:space="0" w:color="auto"/>
                                                    <w:right w:val="none" w:sz="0" w:space="0" w:color="auto"/>
                                                  </w:divBdr>
                                                  <w:divsChild>
                                                    <w:div w:id="1440756154">
                                                      <w:marLeft w:val="0"/>
                                                      <w:marRight w:val="0"/>
                                                      <w:marTop w:val="0"/>
                                                      <w:marBottom w:val="0"/>
                                                      <w:divBdr>
                                                        <w:top w:val="none" w:sz="0" w:space="0" w:color="auto"/>
                                                        <w:left w:val="none" w:sz="0" w:space="0" w:color="auto"/>
                                                        <w:bottom w:val="none" w:sz="0" w:space="0" w:color="auto"/>
                                                        <w:right w:val="none" w:sz="0" w:space="0" w:color="auto"/>
                                                      </w:divBdr>
                                                    </w:div>
                                                    <w:div w:id="1384212453">
                                                      <w:marLeft w:val="0"/>
                                                      <w:marRight w:val="0"/>
                                                      <w:marTop w:val="0"/>
                                                      <w:marBottom w:val="0"/>
                                                      <w:divBdr>
                                                        <w:top w:val="none" w:sz="0" w:space="0" w:color="auto"/>
                                                        <w:left w:val="none" w:sz="0" w:space="0" w:color="auto"/>
                                                        <w:bottom w:val="none" w:sz="0" w:space="0" w:color="auto"/>
                                                        <w:right w:val="none" w:sz="0" w:space="0" w:color="auto"/>
                                                      </w:divBdr>
                                                    </w:div>
                                                  </w:divsChild>
                                                </w:div>
                                                <w:div w:id="1870529831">
                                                  <w:marLeft w:val="0"/>
                                                  <w:marRight w:val="0"/>
                                                  <w:marTop w:val="0"/>
                                                  <w:marBottom w:val="0"/>
                                                  <w:divBdr>
                                                    <w:top w:val="none" w:sz="0" w:space="0" w:color="auto"/>
                                                    <w:left w:val="none" w:sz="0" w:space="0" w:color="auto"/>
                                                    <w:bottom w:val="none" w:sz="0" w:space="0" w:color="auto"/>
                                                    <w:right w:val="none" w:sz="0" w:space="0" w:color="auto"/>
                                                  </w:divBdr>
                                                  <w:divsChild>
                                                    <w:div w:id="163937238">
                                                      <w:marLeft w:val="0"/>
                                                      <w:marRight w:val="0"/>
                                                      <w:marTop w:val="0"/>
                                                      <w:marBottom w:val="0"/>
                                                      <w:divBdr>
                                                        <w:top w:val="none" w:sz="0" w:space="0" w:color="auto"/>
                                                        <w:left w:val="none" w:sz="0" w:space="0" w:color="auto"/>
                                                        <w:bottom w:val="none" w:sz="0" w:space="0" w:color="auto"/>
                                                        <w:right w:val="none" w:sz="0" w:space="0" w:color="auto"/>
                                                      </w:divBdr>
                                                      <w:divsChild>
                                                        <w:div w:id="18814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customXml" Target="../customXml/item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customXml" Target="../customXml/item2.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752964-379D-4D87-9049-2AA9A89FEADB}"/>
</file>

<file path=customXml/itemProps2.xml><?xml version="1.0" encoding="utf-8"?>
<ds:datastoreItem xmlns:ds="http://schemas.openxmlformats.org/officeDocument/2006/customXml" ds:itemID="{91BE63D7-A6C6-4661-9979-BF610C122308}"/>
</file>

<file path=customXml/itemProps3.xml><?xml version="1.0" encoding="utf-8"?>
<ds:datastoreItem xmlns:ds="http://schemas.openxmlformats.org/officeDocument/2006/customXml" ds:itemID="{F09E2CE7-9956-4957-B4EB-A89FC6C7CF52}"/>
</file>

<file path=docProps/app.xml><?xml version="1.0" encoding="utf-8"?>
<Properties xmlns="http://schemas.openxmlformats.org/officeDocument/2006/extended-properties" xmlns:vt="http://schemas.openxmlformats.org/officeDocument/2006/docPropsVTypes">
  <Template>Normal</Template>
  <TotalTime>249</TotalTime>
  <Pages>48</Pages>
  <Words>5290</Words>
  <Characters>30156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6</cp:revision>
  <dcterms:created xsi:type="dcterms:W3CDTF">2021-10-27T05:51:00Z</dcterms:created>
  <dcterms:modified xsi:type="dcterms:W3CDTF">2021-11-07T14:23:00Z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