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15F" w:rsidRDefault="000F198B" w:rsidP="0014615F">
      <w:pPr>
        <w:pStyle w:val="Heading1"/>
        <w:spacing w:before="0" w:beforeAutospacing="0" w:after="0" w:afterAutospacing="0"/>
        <w:textAlignment w:val="baseline"/>
        <w:rPr>
          <w:rFonts w:ascii="Arial" w:hAnsi="Arial" w:cs="Arial"/>
        </w:rPr>
      </w:pPr>
      <w:r>
        <w:rPr>
          <w:rFonts w:ascii="Arial" w:hAnsi="Arial" w:cs="Arial"/>
        </w:rPr>
        <w:fldChar w:fldCharType="begin"/>
      </w:r>
      <w:r w:rsidR="0014615F">
        <w:rPr>
          <w:rFonts w:ascii="Arial" w:hAnsi="Arial" w:cs="Arial"/>
        </w:rPr>
        <w:instrText xml:space="preserve"> HYPERLINK "https://www.gatevidyalay.com/0-1-knapsack-problem-using-dynamic-programming-approach/" </w:instrText>
      </w:r>
      <w:r>
        <w:rPr>
          <w:rFonts w:ascii="Arial" w:hAnsi="Arial" w:cs="Arial"/>
        </w:rPr>
        <w:fldChar w:fldCharType="separate"/>
      </w:r>
      <w:r w:rsidR="0014615F">
        <w:rPr>
          <w:rStyle w:val="Hyperlink"/>
          <w:rFonts w:ascii="Arial" w:hAnsi="Arial" w:cs="Arial"/>
          <w:color w:val="303030"/>
        </w:rPr>
        <w:t>0/1 Knapsack Problem | Dynamic Programming | Example</w:t>
      </w:r>
      <w:r>
        <w:rPr>
          <w:rFonts w:ascii="Arial" w:hAnsi="Arial" w:cs="Arial"/>
        </w:rPr>
        <w:fldChar w:fldCharType="end"/>
      </w:r>
    </w:p>
    <w:p w:rsidR="0014615F" w:rsidRDefault="000F198B" w:rsidP="0014615F">
      <w:pPr>
        <w:spacing w:line="300" w:lineRule="atLeast"/>
        <w:rPr>
          <w:rFonts w:ascii="Arial" w:hAnsi="Arial" w:cs="Arial"/>
          <w:color w:val="303030"/>
          <w:sz w:val="20"/>
          <w:szCs w:val="20"/>
        </w:rPr>
      </w:pPr>
      <w:hyperlink r:id="rId5" w:history="1">
        <w:r w:rsidR="0014615F">
          <w:rPr>
            <w:rStyle w:val="Hyperlink"/>
            <w:rFonts w:ascii="Arial" w:hAnsi="Arial" w:cs="Arial"/>
            <w:color w:val="910000"/>
            <w:sz w:val="20"/>
            <w:szCs w:val="20"/>
          </w:rPr>
          <w:t>Design &amp; Analysis of Algorithms</w:t>
        </w:r>
      </w:hyperlink>
    </w:p>
    <w:p w:rsidR="0014615F" w:rsidRDefault="0014615F" w:rsidP="0014615F">
      <w:pPr>
        <w:pStyle w:val="Heading2"/>
        <w:spacing w:before="0"/>
        <w:textAlignment w:val="baseline"/>
        <w:rPr>
          <w:rFonts w:ascii="Arial" w:hAnsi="Arial" w:cs="Arial"/>
          <w:color w:val="303030"/>
          <w:sz w:val="36"/>
          <w:szCs w:val="36"/>
        </w:rPr>
      </w:pPr>
      <w:r>
        <w:rPr>
          <w:rStyle w:val="Strong"/>
          <w:rFonts w:ascii="Arial" w:hAnsi="Arial" w:cs="Arial"/>
          <w:b/>
          <w:bCs/>
          <w:color w:val="303030"/>
          <w:u w:val="single"/>
        </w:rPr>
        <w:t>Knapsack Problem-</w:t>
      </w:r>
    </w:p>
    <w:p w:rsidR="0014615F" w:rsidRDefault="0014615F" w:rsidP="0014615F">
      <w:pPr>
        <w:pStyle w:val="NormalWeb"/>
        <w:spacing w:before="60" w:beforeAutospacing="0" w:after="180" w:afterAutospacing="0"/>
        <w:textAlignment w:val="baseline"/>
        <w:rPr>
          <w:rFonts w:ascii="Arial" w:hAnsi="Arial" w:cs="Arial"/>
          <w:color w:val="303030"/>
        </w:rPr>
      </w:pPr>
      <w:r>
        <w:rPr>
          <w:rFonts w:ascii="Arial" w:hAnsi="Arial" w:cs="Arial"/>
          <w:color w:val="303030"/>
        </w:rPr>
        <w:t> </w:t>
      </w:r>
    </w:p>
    <w:p w:rsidR="0014615F" w:rsidRDefault="0014615F" w:rsidP="0014615F">
      <w:pPr>
        <w:pStyle w:val="NormalWeb"/>
        <w:spacing w:before="60" w:beforeAutospacing="0" w:after="180" w:afterAutospacing="0"/>
        <w:textAlignment w:val="baseline"/>
        <w:rPr>
          <w:rFonts w:ascii="Arial" w:hAnsi="Arial" w:cs="Arial"/>
          <w:color w:val="303030"/>
        </w:rPr>
      </w:pPr>
      <w:r>
        <w:rPr>
          <w:rFonts w:ascii="Arial" w:hAnsi="Arial" w:cs="Arial"/>
          <w:color w:val="303030"/>
        </w:rPr>
        <w:t>You are given the following-</w:t>
      </w:r>
    </w:p>
    <w:p w:rsidR="0014615F" w:rsidRDefault="0014615F" w:rsidP="0014615F">
      <w:pPr>
        <w:numPr>
          <w:ilvl w:val="0"/>
          <w:numId w:val="7"/>
        </w:numPr>
        <w:spacing w:before="60" w:after="60" w:line="240" w:lineRule="auto"/>
        <w:ind w:left="225"/>
        <w:textAlignment w:val="baseline"/>
        <w:rPr>
          <w:ins w:id="0" w:author="Unknown"/>
          <w:rFonts w:ascii="Arial" w:hAnsi="Arial" w:cs="Arial"/>
          <w:color w:val="303030"/>
        </w:rPr>
      </w:pPr>
      <w:ins w:id="1" w:author="Unknown">
        <w:r>
          <w:rPr>
            <w:rFonts w:ascii="Arial" w:hAnsi="Arial" w:cs="Arial"/>
            <w:color w:val="303030"/>
          </w:rPr>
          <w:t>A knapsack (kind of shoulder bag) with limited weight capacity.</w:t>
        </w:r>
      </w:ins>
    </w:p>
    <w:p w:rsidR="0014615F" w:rsidRDefault="0014615F" w:rsidP="0014615F">
      <w:pPr>
        <w:numPr>
          <w:ilvl w:val="0"/>
          <w:numId w:val="7"/>
        </w:numPr>
        <w:spacing w:before="60" w:after="60" w:line="240" w:lineRule="auto"/>
        <w:ind w:left="225"/>
        <w:textAlignment w:val="baseline"/>
        <w:rPr>
          <w:ins w:id="2" w:author="Unknown"/>
          <w:rFonts w:ascii="Arial" w:hAnsi="Arial" w:cs="Arial"/>
          <w:color w:val="303030"/>
        </w:rPr>
      </w:pPr>
      <w:ins w:id="3" w:author="Unknown">
        <w:r>
          <w:rPr>
            <w:rFonts w:ascii="Arial" w:hAnsi="Arial" w:cs="Arial"/>
            <w:color w:val="303030"/>
          </w:rPr>
          <w:t>Few items each having some weight and value.</w:t>
        </w:r>
      </w:ins>
    </w:p>
    <w:p w:rsidR="0014615F" w:rsidRDefault="0014615F" w:rsidP="0014615F">
      <w:pPr>
        <w:pStyle w:val="NormalWeb"/>
        <w:spacing w:before="60" w:beforeAutospacing="0" w:after="180" w:afterAutospacing="0"/>
        <w:textAlignment w:val="baseline"/>
        <w:rPr>
          <w:ins w:id="4" w:author="Unknown"/>
          <w:rFonts w:ascii="Arial" w:hAnsi="Arial" w:cs="Arial"/>
          <w:color w:val="303030"/>
        </w:rPr>
      </w:pPr>
      <w:ins w:id="5"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6" w:author="Unknown"/>
          <w:rFonts w:ascii="Arial" w:hAnsi="Arial" w:cs="Arial"/>
          <w:color w:val="303030"/>
        </w:rPr>
      </w:pPr>
      <w:ins w:id="7" w:author="Unknown">
        <w:r>
          <w:rPr>
            <w:rStyle w:val="Strong"/>
            <w:rFonts w:ascii="Arial" w:hAnsi="Arial" w:cs="Arial"/>
            <w:color w:val="303030"/>
          </w:rPr>
          <w:t>The problem states-</w:t>
        </w:r>
      </w:ins>
    </w:p>
    <w:p w:rsidR="0014615F" w:rsidRDefault="0014615F" w:rsidP="0014615F">
      <w:pPr>
        <w:pStyle w:val="NormalWeb"/>
        <w:spacing w:before="60" w:beforeAutospacing="0" w:after="180" w:afterAutospacing="0"/>
        <w:jc w:val="center"/>
        <w:textAlignment w:val="baseline"/>
        <w:rPr>
          <w:ins w:id="8" w:author="Unknown"/>
          <w:rFonts w:ascii="Arial" w:hAnsi="Arial" w:cs="Arial"/>
          <w:color w:val="303030"/>
        </w:rPr>
      </w:pPr>
      <w:ins w:id="9" w:author="Unknown">
        <w:r>
          <w:rPr>
            <w:rFonts w:ascii="Arial" w:hAnsi="Arial" w:cs="Arial"/>
            <w:color w:val="303030"/>
          </w:rPr>
          <w:t>Which items should be placed into the knapsack such that-</w:t>
        </w:r>
      </w:ins>
    </w:p>
    <w:p w:rsidR="0014615F" w:rsidRDefault="0014615F" w:rsidP="0014615F">
      <w:pPr>
        <w:numPr>
          <w:ilvl w:val="0"/>
          <w:numId w:val="8"/>
        </w:numPr>
        <w:spacing w:before="60" w:after="60" w:line="240" w:lineRule="auto"/>
        <w:ind w:left="225"/>
        <w:textAlignment w:val="baseline"/>
        <w:rPr>
          <w:ins w:id="10" w:author="Unknown"/>
          <w:rFonts w:ascii="Arial" w:hAnsi="Arial" w:cs="Arial"/>
          <w:color w:val="303030"/>
        </w:rPr>
      </w:pPr>
      <w:ins w:id="11" w:author="Unknown">
        <w:r>
          <w:rPr>
            <w:rFonts w:ascii="Arial" w:hAnsi="Arial" w:cs="Arial"/>
            <w:color w:val="303030"/>
          </w:rPr>
          <w:t xml:space="preserve">The value or profit obtained by putting the items into the knapsack is </w:t>
        </w:r>
        <w:proofErr w:type="gramStart"/>
        <w:r>
          <w:rPr>
            <w:rFonts w:ascii="Arial" w:hAnsi="Arial" w:cs="Arial"/>
            <w:color w:val="303030"/>
          </w:rPr>
          <w:t>maximum</w:t>
        </w:r>
        <w:proofErr w:type="gramEnd"/>
        <w:r>
          <w:rPr>
            <w:rFonts w:ascii="Arial" w:hAnsi="Arial" w:cs="Arial"/>
            <w:color w:val="303030"/>
          </w:rPr>
          <w:t>.</w:t>
        </w:r>
      </w:ins>
    </w:p>
    <w:p w:rsidR="0014615F" w:rsidRDefault="0014615F" w:rsidP="0014615F">
      <w:pPr>
        <w:numPr>
          <w:ilvl w:val="0"/>
          <w:numId w:val="8"/>
        </w:numPr>
        <w:spacing w:before="60" w:after="60" w:line="240" w:lineRule="auto"/>
        <w:ind w:left="225"/>
        <w:textAlignment w:val="baseline"/>
        <w:rPr>
          <w:ins w:id="12" w:author="Unknown"/>
          <w:rFonts w:ascii="Arial" w:hAnsi="Arial" w:cs="Arial"/>
          <w:color w:val="303030"/>
        </w:rPr>
      </w:pPr>
      <w:ins w:id="13" w:author="Unknown">
        <w:r>
          <w:rPr>
            <w:rFonts w:ascii="Arial" w:hAnsi="Arial" w:cs="Arial"/>
            <w:color w:val="303030"/>
          </w:rPr>
          <w:t>And the weight limit of the knapsack does not exceed.</w:t>
        </w:r>
      </w:ins>
    </w:p>
    <w:p w:rsidR="0014615F" w:rsidRDefault="0014615F" w:rsidP="0014615F">
      <w:pPr>
        <w:pStyle w:val="NormalWeb"/>
        <w:spacing w:before="60" w:beforeAutospacing="0" w:after="180" w:afterAutospacing="0"/>
        <w:textAlignment w:val="baseline"/>
        <w:rPr>
          <w:ins w:id="14" w:author="Unknown"/>
          <w:rFonts w:ascii="Arial" w:hAnsi="Arial" w:cs="Arial"/>
          <w:color w:val="303030"/>
        </w:rPr>
      </w:pPr>
      <w:ins w:id="15"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16" w:author="Unknown"/>
          <w:rFonts w:ascii="Arial" w:hAnsi="Arial" w:cs="Arial"/>
          <w:color w:val="303030"/>
        </w:rPr>
      </w:pPr>
      <w:r>
        <w:rPr>
          <w:rFonts w:ascii="Arial" w:hAnsi="Arial" w:cs="Arial"/>
          <w:noProof/>
          <w:color w:val="303030"/>
        </w:rPr>
        <w:drawing>
          <wp:inline distT="0" distB="0" distL="0" distR="0">
            <wp:extent cx="3533775" cy="3552825"/>
            <wp:effectExtent l="0" t="0" r="0" b="0"/>
            <wp:docPr id="31" name="Picture 1" descr="https://www.gatevidyalay.com/wp-content/uploads/2018/03/Knapsack-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3/Knapsack-Problem.png"/>
                    <pic:cNvPicPr>
                      <a:picLocks noChangeAspect="1" noChangeArrowheads="1"/>
                    </pic:cNvPicPr>
                  </pic:nvPicPr>
                  <pic:blipFill>
                    <a:blip r:embed="rId6"/>
                    <a:srcRect/>
                    <a:stretch>
                      <a:fillRect/>
                    </a:stretch>
                  </pic:blipFill>
                  <pic:spPr bwMode="auto">
                    <a:xfrm>
                      <a:off x="0" y="0"/>
                      <a:ext cx="3533775" cy="3552825"/>
                    </a:xfrm>
                    <a:prstGeom prst="rect">
                      <a:avLst/>
                    </a:prstGeom>
                    <a:noFill/>
                    <a:ln w="9525">
                      <a:noFill/>
                      <a:miter lim="800000"/>
                      <a:headEnd/>
                      <a:tailEnd/>
                    </a:ln>
                  </pic:spPr>
                </pic:pic>
              </a:graphicData>
            </a:graphic>
          </wp:inline>
        </w:drawing>
      </w:r>
    </w:p>
    <w:p w:rsidR="0014615F" w:rsidRDefault="0014615F" w:rsidP="0014615F">
      <w:pPr>
        <w:pStyle w:val="NormalWeb"/>
        <w:spacing w:before="60" w:beforeAutospacing="0" w:after="180" w:afterAutospacing="0"/>
        <w:textAlignment w:val="baseline"/>
        <w:rPr>
          <w:ins w:id="17" w:author="Unknown"/>
          <w:rFonts w:ascii="Arial" w:hAnsi="Arial" w:cs="Arial"/>
          <w:color w:val="303030"/>
        </w:rPr>
      </w:pPr>
      <w:ins w:id="18" w:author="Unknown">
        <w:r>
          <w:rPr>
            <w:rFonts w:ascii="Arial" w:hAnsi="Arial" w:cs="Arial"/>
            <w:color w:val="303030"/>
          </w:rPr>
          <w:t> </w:t>
        </w:r>
      </w:ins>
    </w:p>
    <w:p w:rsidR="0014615F" w:rsidRDefault="0014615F" w:rsidP="0014615F">
      <w:pPr>
        <w:pStyle w:val="Heading2"/>
        <w:spacing w:before="0"/>
        <w:textAlignment w:val="baseline"/>
        <w:rPr>
          <w:ins w:id="19" w:author="Unknown"/>
          <w:rFonts w:ascii="Arial" w:hAnsi="Arial" w:cs="Arial"/>
          <w:color w:val="303030"/>
        </w:rPr>
      </w:pPr>
      <w:ins w:id="20" w:author="Unknown">
        <w:r>
          <w:rPr>
            <w:rStyle w:val="Strong"/>
            <w:rFonts w:ascii="Arial" w:hAnsi="Arial" w:cs="Arial"/>
            <w:b/>
            <w:bCs/>
            <w:color w:val="303030"/>
            <w:u w:val="single"/>
          </w:rPr>
          <w:t>Knapsack Problem Variants-</w:t>
        </w:r>
      </w:ins>
    </w:p>
    <w:p w:rsidR="0014615F" w:rsidRDefault="0014615F" w:rsidP="0014615F">
      <w:pPr>
        <w:pStyle w:val="NormalWeb"/>
        <w:spacing w:before="60" w:beforeAutospacing="0" w:after="180" w:afterAutospacing="0"/>
        <w:textAlignment w:val="baseline"/>
        <w:rPr>
          <w:ins w:id="21" w:author="Unknown"/>
          <w:rFonts w:ascii="Arial" w:hAnsi="Arial" w:cs="Arial"/>
          <w:color w:val="303030"/>
        </w:rPr>
      </w:pPr>
      <w:ins w:id="22"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23" w:author="Unknown"/>
          <w:rFonts w:ascii="Arial" w:hAnsi="Arial" w:cs="Arial"/>
          <w:color w:val="303030"/>
        </w:rPr>
      </w:pPr>
      <w:ins w:id="24" w:author="Unknown">
        <w:r>
          <w:rPr>
            <w:rFonts w:ascii="Arial" w:hAnsi="Arial" w:cs="Arial"/>
            <w:color w:val="303030"/>
          </w:rPr>
          <w:lastRenderedPageBreak/>
          <w:t>Knapsack problem has the following two variants-</w:t>
        </w:r>
      </w:ins>
    </w:p>
    <w:p w:rsidR="0014615F" w:rsidRDefault="0014615F" w:rsidP="0014615F">
      <w:pPr>
        <w:numPr>
          <w:ilvl w:val="0"/>
          <w:numId w:val="9"/>
        </w:numPr>
        <w:spacing w:before="60" w:after="60" w:line="240" w:lineRule="auto"/>
        <w:ind w:left="225"/>
        <w:textAlignment w:val="baseline"/>
        <w:rPr>
          <w:ins w:id="25" w:author="Unknown"/>
          <w:rFonts w:ascii="Arial" w:hAnsi="Arial" w:cs="Arial"/>
          <w:color w:val="303030"/>
        </w:rPr>
      </w:pPr>
      <w:ins w:id="26" w:author="Unknown">
        <w:r>
          <w:rPr>
            <w:rFonts w:ascii="Arial" w:hAnsi="Arial" w:cs="Arial"/>
            <w:color w:val="303030"/>
          </w:rPr>
          <w:t>Fractional Knapsack Problem</w:t>
        </w:r>
      </w:ins>
    </w:p>
    <w:p w:rsidR="0014615F" w:rsidRDefault="0014615F" w:rsidP="0014615F">
      <w:pPr>
        <w:numPr>
          <w:ilvl w:val="0"/>
          <w:numId w:val="9"/>
        </w:numPr>
        <w:spacing w:before="60" w:after="60" w:line="240" w:lineRule="auto"/>
        <w:ind w:left="225"/>
        <w:textAlignment w:val="baseline"/>
        <w:rPr>
          <w:ins w:id="27" w:author="Unknown"/>
          <w:rFonts w:ascii="Arial" w:hAnsi="Arial" w:cs="Arial"/>
          <w:color w:val="303030"/>
        </w:rPr>
      </w:pPr>
      <w:ins w:id="28" w:author="Unknown">
        <w:r>
          <w:rPr>
            <w:rFonts w:ascii="Arial" w:hAnsi="Arial" w:cs="Arial"/>
            <w:color w:val="303030"/>
          </w:rPr>
          <w:t>0/1 Knapsack Problem</w:t>
        </w:r>
      </w:ins>
    </w:p>
    <w:p w:rsidR="0014615F" w:rsidRDefault="0014615F" w:rsidP="0014615F">
      <w:pPr>
        <w:pStyle w:val="NormalWeb"/>
        <w:spacing w:before="60" w:beforeAutospacing="0" w:after="180" w:afterAutospacing="0"/>
        <w:textAlignment w:val="baseline"/>
        <w:rPr>
          <w:ins w:id="29" w:author="Unknown"/>
          <w:rFonts w:ascii="Arial" w:hAnsi="Arial" w:cs="Arial"/>
          <w:color w:val="303030"/>
        </w:rPr>
      </w:pPr>
      <w:ins w:id="30" w:author="Unknown">
        <w:r>
          <w:rPr>
            <w:rFonts w:ascii="Arial" w:hAnsi="Arial" w:cs="Arial"/>
            <w:color w:val="303030"/>
          </w:rPr>
          <w:t> </w:t>
        </w:r>
      </w:ins>
    </w:p>
    <w:p w:rsidR="0014615F" w:rsidRDefault="0014615F" w:rsidP="0014615F">
      <w:pPr>
        <w:pStyle w:val="NormalWeb"/>
        <w:spacing w:before="60" w:beforeAutospacing="0" w:after="180" w:afterAutospacing="0"/>
        <w:jc w:val="center"/>
        <w:textAlignment w:val="baseline"/>
        <w:rPr>
          <w:ins w:id="31" w:author="Unknown"/>
          <w:rFonts w:ascii="Arial" w:hAnsi="Arial" w:cs="Arial"/>
          <w:color w:val="303030"/>
        </w:rPr>
      </w:pPr>
      <w:ins w:id="32" w:author="Unknown">
        <w:r>
          <w:rPr>
            <w:rFonts w:ascii="Arial" w:hAnsi="Arial" w:cs="Arial"/>
            <w:color w:val="303030"/>
          </w:rPr>
          <w:t>In this article, we will discuss about 0/1 Knapsack Problem.</w:t>
        </w:r>
      </w:ins>
    </w:p>
    <w:p w:rsidR="0014615F" w:rsidRDefault="0014615F" w:rsidP="0014615F">
      <w:pPr>
        <w:pStyle w:val="NormalWeb"/>
        <w:spacing w:before="60" w:beforeAutospacing="0" w:after="180" w:afterAutospacing="0"/>
        <w:textAlignment w:val="baseline"/>
        <w:rPr>
          <w:ins w:id="33" w:author="Unknown"/>
          <w:rFonts w:ascii="Arial" w:hAnsi="Arial" w:cs="Arial"/>
          <w:color w:val="303030"/>
        </w:rPr>
      </w:pPr>
      <w:ins w:id="34" w:author="Unknown">
        <w:r>
          <w:rPr>
            <w:rFonts w:ascii="Arial" w:hAnsi="Arial" w:cs="Arial"/>
            <w:color w:val="303030"/>
          </w:rPr>
          <w:t> </w:t>
        </w:r>
      </w:ins>
    </w:p>
    <w:p w:rsidR="0014615F" w:rsidRDefault="0014615F" w:rsidP="0014615F">
      <w:pPr>
        <w:pStyle w:val="Heading2"/>
        <w:spacing w:before="0"/>
        <w:textAlignment w:val="baseline"/>
        <w:rPr>
          <w:ins w:id="35" w:author="Unknown"/>
          <w:rFonts w:ascii="Arial" w:hAnsi="Arial" w:cs="Arial"/>
          <w:color w:val="303030"/>
        </w:rPr>
      </w:pPr>
      <w:ins w:id="36" w:author="Unknown">
        <w:r>
          <w:rPr>
            <w:rStyle w:val="Strong"/>
            <w:rFonts w:ascii="Arial" w:hAnsi="Arial" w:cs="Arial"/>
            <w:b/>
            <w:bCs/>
            <w:color w:val="303030"/>
            <w:u w:val="single"/>
          </w:rPr>
          <w:t>0/1 Knapsack Problem-</w:t>
        </w:r>
      </w:ins>
    </w:p>
    <w:p w:rsidR="0014615F" w:rsidRDefault="0014615F" w:rsidP="0014615F">
      <w:pPr>
        <w:pStyle w:val="NormalWeb"/>
        <w:spacing w:before="60" w:beforeAutospacing="0" w:after="180" w:afterAutospacing="0"/>
        <w:textAlignment w:val="baseline"/>
        <w:rPr>
          <w:ins w:id="37" w:author="Unknown"/>
          <w:rFonts w:ascii="Arial" w:hAnsi="Arial" w:cs="Arial"/>
          <w:color w:val="303030"/>
        </w:rPr>
      </w:pPr>
      <w:ins w:id="38"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39" w:author="Unknown"/>
          <w:rFonts w:ascii="Arial" w:hAnsi="Arial" w:cs="Arial"/>
          <w:color w:val="303030"/>
        </w:rPr>
      </w:pPr>
      <w:ins w:id="40" w:author="Unknown">
        <w:r>
          <w:rPr>
            <w:rFonts w:ascii="Arial" w:hAnsi="Arial" w:cs="Arial"/>
            <w:color w:val="303030"/>
          </w:rPr>
          <w:t>In 0/1 Knapsack Problem,</w:t>
        </w:r>
      </w:ins>
    </w:p>
    <w:p w:rsidR="0014615F" w:rsidRDefault="0014615F" w:rsidP="0014615F">
      <w:pPr>
        <w:numPr>
          <w:ilvl w:val="0"/>
          <w:numId w:val="10"/>
        </w:numPr>
        <w:spacing w:before="60" w:after="60" w:line="240" w:lineRule="auto"/>
        <w:ind w:left="225"/>
        <w:textAlignment w:val="baseline"/>
        <w:rPr>
          <w:ins w:id="41" w:author="Unknown"/>
          <w:rFonts w:ascii="Arial" w:hAnsi="Arial" w:cs="Arial"/>
          <w:color w:val="303030"/>
        </w:rPr>
      </w:pPr>
      <w:ins w:id="42" w:author="Unknown">
        <w:r>
          <w:rPr>
            <w:rFonts w:ascii="Arial" w:hAnsi="Arial" w:cs="Arial"/>
            <w:color w:val="303030"/>
          </w:rPr>
          <w:t>As the name suggests, items are indivisible here.</w:t>
        </w:r>
      </w:ins>
    </w:p>
    <w:p w:rsidR="0014615F" w:rsidRDefault="0014615F" w:rsidP="0014615F">
      <w:pPr>
        <w:numPr>
          <w:ilvl w:val="0"/>
          <w:numId w:val="10"/>
        </w:numPr>
        <w:spacing w:before="60" w:after="60" w:line="240" w:lineRule="auto"/>
        <w:ind w:left="225"/>
        <w:textAlignment w:val="baseline"/>
        <w:rPr>
          <w:ins w:id="43" w:author="Unknown"/>
          <w:rFonts w:ascii="Arial" w:hAnsi="Arial" w:cs="Arial"/>
          <w:color w:val="303030"/>
        </w:rPr>
      </w:pPr>
      <w:ins w:id="44" w:author="Unknown">
        <w:r>
          <w:rPr>
            <w:rFonts w:ascii="Arial" w:hAnsi="Arial" w:cs="Arial"/>
            <w:color w:val="303030"/>
          </w:rPr>
          <w:t xml:space="preserve">We </w:t>
        </w:r>
        <w:proofErr w:type="spellStart"/>
        <w:r>
          <w:rPr>
            <w:rFonts w:ascii="Arial" w:hAnsi="Arial" w:cs="Arial"/>
            <w:color w:val="303030"/>
          </w:rPr>
          <w:t>can not</w:t>
        </w:r>
        <w:proofErr w:type="spellEnd"/>
        <w:r>
          <w:rPr>
            <w:rFonts w:ascii="Arial" w:hAnsi="Arial" w:cs="Arial"/>
            <w:color w:val="303030"/>
          </w:rPr>
          <w:t xml:space="preserve"> take the fraction of any item.</w:t>
        </w:r>
      </w:ins>
    </w:p>
    <w:p w:rsidR="0014615F" w:rsidRDefault="0014615F" w:rsidP="0014615F">
      <w:pPr>
        <w:numPr>
          <w:ilvl w:val="0"/>
          <w:numId w:val="10"/>
        </w:numPr>
        <w:spacing w:before="60" w:after="60" w:line="240" w:lineRule="auto"/>
        <w:ind w:left="225"/>
        <w:textAlignment w:val="baseline"/>
        <w:rPr>
          <w:ins w:id="45" w:author="Unknown"/>
          <w:rFonts w:ascii="Arial" w:hAnsi="Arial" w:cs="Arial"/>
          <w:color w:val="303030"/>
        </w:rPr>
      </w:pPr>
      <w:ins w:id="46" w:author="Unknown">
        <w:r>
          <w:rPr>
            <w:rFonts w:ascii="Arial" w:hAnsi="Arial" w:cs="Arial"/>
            <w:color w:val="303030"/>
          </w:rPr>
          <w:t>We have to either take an item completely or leave it completely.</w:t>
        </w:r>
      </w:ins>
    </w:p>
    <w:p w:rsidR="0014615F" w:rsidRDefault="0014615F" w:rsidP="0014615F">
      <w:pPr>
        <w:numPr>
          <w:ilvl w:val="0"/>
          <w:numId w:val="10"/>
        </w:numPr>
        <w:spacing w:before="60" w:after="60" w:line="240" w:lineRule="auto"/>
        <w:ind w:left="225"/>
        <w:textAlignment w:val="baseline"/>
        <w:rPr>
          <w:ins w:id="47" w:author="Unknown"/>
          <w:rFonts w:ascii="Arial" w:hAnsi="Arial" w:cs="Arial"/>
          <w:color w:val="303030"/>
        </w:rPr>
      </w:pPr>
      <w:ins w:id="48" w:author="Unknown">
        <w:r>
          <w:rPr>
            <w:rFonts w:ascii="Arial" w:hAnsi="Arial" w:cs="Arial"/>
            <w:color w:val="303030"/>
          </w:rPr>
          <w:t>It is solved using dynamic programming approach.</w:t>
        </w:r>
      </w:ins>
    </w:p>
    <w:p w:rsidR="0014615F" w:rsidRDefault="0014615F" w:rsidP="0014615F">
      <w:pPr>
        <w:pStyle w:val="NormalWeb"/>
        <w:spacing w:before="60" w:beforeAutospacing="0" w:after="180" w:afterAutospacing="0"/>
        <w:textAlignment w:val="baseline"/>
        <w:rPr>
          <w:ins w:id="49" w:author="Unknown"/>
          <w:rFonts w:ascii="Arial" w:hAnsi="Arial" w:cs="Arial"/>
          <w:color w:val="303030"/>
        </w:rPr>
      </w:pPr>
      <w:ins w:id="50"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51" w:author="Unknown"/>
          <w:rFonts w:ascii="Arial" w:hAnsi="Arial" w:cs="Arial"/>
          <w:color w:val="303030"/>
        </w:rPr>
      </w:pPr>
      <w:ins w:id="52" w:author="Unknown">
        <w:r>
          <w:rPr>
            <w:rStyle w:val="Strong"/>
            <w:rFonts w:ascii="Arial" w:hAnsi="Arial" w:cs="Arial"/>
            <w:color w:val="303030"/>
          </w:rPr>
          <w:t>Also Read-</w:t>
        </w:r>
        <w:r>
          <w:rPr>
            <w:rFonts w:ascii="Arial" w:hAnsi="Arial" w:cs="Arial"/>
            <w:color w:val="303030"/>
          </w:rPr>
          <w:t> </w:t>
        </w:r>
        <w:r w:rsidR="000F198B">
          <w:rPr>
            <w:rFonts w:ascii="Arial" w:hAnsi="Arial" w:cs="Arial"/>
            <w:color w:val="303030"/>
          </w:rPr>
          <w:fldChar w:fldCharType="begin"/>
        </w:r>
        <w:r>
          <w:rPr>
            <w:rFonts w:ascii="Arial" w:hAnsi="Arial" w:cs="Arial"/>
            <w:color w:val="303030"/>
          </w:rPr>
          <w:instrText xml:space="preserve"> HYPERLINK "https://www.gatevidyalay.com/fractional-knapsack-problem-using-greedy-approach/" \t "_blank" </w:instrText>
        </w:r>
        <w:r w:rsidR="000F198B">
          <w:rPr>
            <w:rFonts w:ascii="Arial" w:hAnsi="Arial" w:cs="Arial"/>
            <w:color w:val="303030"/>
          </w:rPr>
          <w:fldChar w:fldCharType="separate"/>
        </w:r>
        <w:r>
          <w:rPr>
            <w:rStyle w:val="Strong"/>
            <w:rFonts w:ascii="Arial" w:hAnsi="Arial" w:cs="Arial"/>
            <w:color w:val="910000"/>
            <w:u w:val="single"/>
          </w:rPr>
          <w:t>Fractional Knapsack Problem</w:t>
        </w:r>
        <w:r w:rsidR="000F198B">
          <w:rPr>
            <w:rFonts w:ascii="Arial" w:hAnsi="Arial" w:cs="Arial"/>
            <w:color w:val="303030"/>
          </w:rPr>
          <w:fldChar w:fldCharType="end"/>
        </w:r>
      </w:ins>
    </w:p>
    <w:p w:rsidR="0014615F" w:rsidRDefault="0014615F" w:rsidP="0014615F">
      <w:pPr>
        <w:pStyle w:val="NormalWeb"/>
        <w:spacing w:before="60" w:beforeAutospacing="0" w:after="180" w:afterAutospacing="0"/>
        <w:textAlignment w:val="baseline"/>
        <w:rPr>
          <w:ins w:id="53" w:author="Unknown"/>
          <w:rFonts w:ascii="Arial" w:hAnsi="Arial" w:cs="Arial"/>
          <w:color w:val="303030"/>
        </w:rPr>
      </w:pPr>
      <w:ins w:id="54" w:author="Unknown">
        <w:r>
          <w:rPr>
            <w:rFonts w:ascii="Arial" w:hAnsi="Arial" w:cs="Arial"/>
            <w:color w:val="303030"/>
          </w:rPr>
          <w:t> </w:t>
        </w:r>
      </w:ins>
    </w:p>
    <w:p w:rsidR="0014615F" w:rsidRDefault="0014615F" w:rsidP="0014615F">
      <w:pPr>
        <w:pStyle w:val="Heading2"/>
        <w:spacing w:before="0"/>
        <w:textAlignment w:val="baseline"/>
        <w:rPr>
          <w:ins w:id="55" w:author="Unknown"/>
          <w:rFonts w:ascii="Arial" w:hAnsi="Arial" w:cs="Arial"/>
          <w:color w:val="303030"/>
        </w:rPr>
      </w:pPr>
      <w:ins w:id="56" w:author="Unknown">
        <w:r>
          <w:rPr>
            <w:rStyle w:val="Strong"/>
            <w:rFonts w:ascii="Arial" w:hAnsi="Arial" w:cs="Arial"/>
            <w:b/>
            <w:bCs/>
            <w:color w:val="303030"/>
            <w:u w:val="single"/>
          </w:rPr>
          <w:t>0/1 Knapsack Problem Using Dynamic Programming-</w:t>
        </w:r>
      </w:ins>
    </w:p>
    <w:p w:rsidR="0014615F" w:rsidRDefault="0014615F" w:rsidP="0014615F">
      <w:pPr>
        <w:pStyle w:val="NormalWeb"/>
        <w:spacing w:before="60" w:beforeAutospacing="0" w:after="180" w:afterAutospacing="0"/>
        <w:textAlignment w:val="baseline"/>
        <w:rPr>
          <w:ins w:id="57" w:author="Unknown"/>
          <w:rFonts w:ascii="Arial" w:hAnsi="Arial" w:cs="Arial"/>
          <w:color w:val="303030"/>
        </w:rPr>
      </w:pPr>
      <w:ins w:id="58"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59" w:author="Unknown"/>
          <w:rFonts w:ascii="Arial" w:hAnsi="Arial" w:cs="Arial"/>
          <w:color w:val="303030"/>
        </w:rPr>
      </w:pPr>
      <w:ins w:id="60" w:author="Unknown">
        <w:r>
          <w:rPr>
            <w:rFonts w:ascii="Arial" w:hAnsi="Arial" w:cs="Arial"/>
            <w:color w:val="303030"/>
          </w:rPr>
          <w:t>Consider-</w:t>
        </w:r>
      </w:ins>
    </w:p>
    <w:p w:rsidR="0014615F" w:rsidRDefault="0014615F" w:rsidP="0014615F">
      <w:pPr>
        <w:numPr>
          <w:ilvl w:val="0"/>
          <w:numId w:val="11"/>
        </w:numPr>
        <w:spacing w:before="60" w:after="60" w:line="240" w:lineRule="auto"/>
        <w:ind w:left="225"/>
        <w:textAlignment w:val="baseline"/>
        <w:rPr>
          <w:ins w:id="61" w:author="Unknown"/>
          <w:rFonts w:ascii="Arial" w:hAnsi="Arial" w:cs="Arial"/>
          <w:color w:val="303030"/>
        </w:rPr>
      </w:pPr>
      <w:ins w:id="62" w:author="Unknown">
        <w:r>
          <w:rPr>
            <w:rFonts w:ascii="Arial" w:hAnsi="Arial" w:cs="Arial"/>
            <w:color w:val="303030"/>
          </w:rPr>
          <w:t>Knapsack weight capacity = w</w:t>
        </w:r>
      </w:ins>
    </w:p>
    <w:p w:rsidR="0014615F" w:rsidRDefault="0014615F" w:rsidP="0014615F">
      <w:pPr>
        <w:numPr>
          <w:ilvl w:val="0"/>
          <w:numId w:val="11"/>
        </w:numPr>
        <w:spacing w:before="60" w:after="60" w:line="240" w:lineRule="auto"/>
        <w:ind w:left="225"/>
        <w:textAlignment w:val="baseline"/>
        <w:rPr>
          <w:ins w:id="63" w:author="Unknown"/>
          <w:rFonts w:ascii="Arial" w:hAnsi="Arial" w:cs="Arial"/>
          <w:color w:val="303030"/>
        </w:rPr>
      </w:pPr>
      <w:ins w:id="64" w:author="Unknown">
        <w:r>
          <w:rPr>
            <w:rFonts w:ascii="Arial" w:hAnsi="Arial" w:cs="Arial"/>
            <w:color w:val="303030"/>
          </w:rPr>
          <w:t>Number of items each having some weight and value = n</w:t>
        </w:r>
      </w:ins>
    </w:p>
    <w:p w:rsidR="0014615F" w:rsidRDefault="0014615F" w:rsidP="0014615F">
      <w:pPr>
        <w:pStyle w:val="NormalWeb"/>
        <w:spacing w:before="60" w:beforeAutospacing="0" w:after="180" w:afterAutospacing="0"/>
        <w:textAlignment w:val="baseline"/>
        <w:rPr>
          <w:ins w:id="65" w:author="Unknown"/>
          <w:rFonts w:ascii="Arial" w:hAnsi="Arial" w:cs="Arial"/>
          <w:color w:val="303030"/>
        </w:rPr>
      </w:pPr>
      <w:ins w:id="66"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67" w:author="Unknown"/>
          <w:rFonts w:ascii="Arial" w:hAnsi="Arial" w:cs="Arial"/>
          <w:color w:val="303030"/>
        </w:rPr>
      </w:pPr>
      <w:ins w:id="68" w:author="Unknown">
        <w:r>
          <w:rPr>
            <w:rFonts w:ascii="Arial" w:hAnsi="Arial" w:cs="Arial"/>
            <w:color w:val="303030"/>
          </w:rPr>
          <w:t>0/1 knapsack problem is solved using dynamic programming in the following steps-</w:t>
        </w:r>
      </w:ins>
    </w:p>
    <w:p w:rsidR="0014615F" w:rsidRDefault="0014615F" w:rsidP="0014615F">
      <w:pPr>
        <w:pStyle w:val="NormalWeb"/>
        <w:spacing w:before="60" w:beforeAutospacing="0" w:after="180" w:afterAutospacing="0"/>
        <w:textAlignment w:val="baseline"/>
        <w:rPr>
          <w:ins w:id="69" w:author="Unknown"/>
          <w:rFonts w:ascii="Arial" w:hAnsi="Arial" w:cs="Arial"/>
          <w:color w:val="303030"/>
        </w:rPr>
      </w:pPr>
      <w:ins w:id="70"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71" w:author="Unknown"/>
          <w:rFonts w:ascii="Arial" w:hAnsi="Arial" w:cs="Arial"/>
          <w:color w:val="303030"/>
        </w:rPr>
      </w:pPr>
      <w:ins w:id="72" w:author="Unknown">
        <w:r>
          <w:rPr>
            <w:rStyle w:val="Strong"/>
            <w:rFonts w:ascii="Arial" w:hAnsi="Arial" w:cs="Arial"/>
            <w:b/>
            <w:bCs/>
            <w:color w:val="303030"/>
            <w:u w:val="single"/>
          </w:rPr>
          <w:t>Step-01:</w:t>
        </w:r>
      </w:ins>
    </w:p>
    <w:p w:rsidR="0014615F" w:rsidRDefault="0014615F" w:rsidP="0014615F">
      <w:pPr>
        <w:pStyle w:val="NormalWeb"/>
        <w:spacing w:before="60" w:beforeAutospacing="0" w:after="180" w:afterAutospacing="0"/>
        <w:textAlignment w:val="baseline"/>
        <w:rPr>
          <w:ins w:id="73" w:author="Unknown"/>
          <w:rFonts w:ascii="Arial" w:hAnsi="Arial" w:cs="Arial"/>
          <w:color w:val="303030"/>
        </w:rPr>
      </w:pPr>
      <w:ins w:id="74" w:author="Unknown">
        <w:r>
          <w:rPr>
            <w:rFonts w:ascii="Arial" w:hAnsi="Arial" w:cs="Arial"/>
            <w:color w:val="303030"/>
          </w:rPr>
          <w:t> </w:t>
        </w:r>
      </w:ins>
    </w:p>
    <w:p w:rsidR="0014615F" w:rsidRDefault="0014615F" w:rsidP="0014615F">
      <w:pPr>
        <w:numPr>
          <w:ilvl w:val="0"/>
          <w:numId w:val="12"/>
        </w:numPr>
        <w:spacing w:before="60" w:after="60" w:line="240" w:lineRule="auto"/>
        <w:ind w:left="225"/>
        <w:textAlignment w:val="baseline"/>
        <w:rPr>
          <w:ins w:id="75" w:author="Unknown"/>
          <w:rFonts w:ascii="Arial" w:hAnsi="Arial" w:cs="Arial"/>
          <w:color w:val="303030"/>
        </w:rPr>
      </w:pPr>
      <w:ins w:id="76" w:author="Unknown">
        <w:r>
          <w:rPr>
            <w:rFonts w:ascii="Arial" w:hAnsi="Arial" w:cs="Arial"/>
            <w:color w:val="303030"/>
          </w:rPr>
          <w:t>Draw a table say ‘T’ with (n+1) number of rows and (w+1) number of columns.</w:t>
        </w:r>
      </w:ins>
    </w:p>
    <w:p w:rsidR="0014615F" w:rsidRDefault="0014615F" w:rsidP="0014615F">
      <w:pPr>
        <w:numPr>
          <w:ilvl w:val="0"/>
          <w:numId w:val="12"/>
        </w:numPr>
        <w:spacing w:before="60" w:after="60" w:line="240" w:lineRule="auto"/>
        <w:ind w:left="225"/>
        <w:textAlignment w:val="baseline"/>
        <w:rPr>
          <w:ins w:id="77" w:author="Unknown"/>
          <w:rFonts w:ascii="Arial" w:hAnsi="Arial" w:cs="Arial"/>
          <w:color w:val="303030"/>
        </w:rPr>
      </w:pPr>
      <w:ins w:id="78" w:author="Unknown">
        <w:r>
          <w:rPr>
            <w:rFonts w:ascii="Arial" w:hAnsi="Arial" w:cs="Arial"/>
            <w:color w:val="303030"/>
          </w:rPr>
          <w:t>Fill all the boxes of 0</w:t>
        </w:r>
        <w:r>
          <w:rPr>
            <w:rFonts w:ascii="Arial" w:hAnsi="Arial" w:cs="Arial"/>
            <w:color w:val="303030"/>
            <w:vertAlign w:val="superscript"/>
          </w:rPr>
          <w:t>th</w:t>
        </w:r>
        <w:r>
          <w:rPr>
            <w:rFonts w:ascii="Arial" w:hAnsi="Arial" w:cs="Arial"/>
            <w:color w:val="303030"/>
          </w:rPr>
          <w:t> row and 0</w:t>
        </w:r>
        <w:r>
          <w:rPr>
            <w:rFonts w:ascii="Arial" w:hAnsi="Arial" w:cs="Arial"/>
            <w:color w:val="303030"/>
            <w:vertAlign w:val="superscript"/>
          </w:rPr>
          <w:t>th</w:t>
        </w:r>
        <w:r>
          <w:rPr>
            <w:rFonts w:ascii="Arial" w:hAnsi="Arial" w:cs="Arial"/>
            <w:color w:val="303030"/>
          </w:rPr>
          <w:t> column with zeroes as shown-</w:t>
        </w:r>
      </w:ins>
    </w:p>
    <w:p w:rsidR="0014615F" w:rsidRDefault="0014615F" w:rsidP="0014615F">
      <w:pPr>
        <w:pStyle w:val="NormalWeb"/>
        <w:spacing w:before="60" w:beforeAutospacing="0" w:after="180" w:afterAutospacing="0"/>
        <w:textAlignment w:val="baseline"/>
        <w:rPr>
          <w:ins w:id="79" w:author="Unknown"/>
          <w:rFonts w:ascii="Arial" w:hAnsi="Arial" w:cs="Arial"/>
          <w:color w:val="303030"/>
        </w:rPr>
      </w:pPr>
      <w:ins w:id="80"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81" w:author="Unknown"/>
          <w:rFonts w:ascii="Arial" w:hAnsi="Arial" w:cs="Arial"/>
          <w:color w:val="303030"/>
        </w:rPr>
      </w:pPr>
      <w:r>
        <w:rPr>
          <w:rFonts w:ascii="Arial" w:hAnsi="Arial" w:cs="Arial"/>
          <w:noProof/>
          <w:color w:val="303030"/>
        </w:rPr>
        <w:lastRenderedPageBreak/>
        <w:drawing>
          <wp:inline distT="0" distB="0" distL="0" distR="0">
            <wp:extent cx="3829050" cy="2628900"/>
            <wp:effectExtent l="0" t="0" r="0" b="0"/>
            <wp:docPr id="30" name="Picture 2" descr="https://www.gatevidyalay.com/wp-content/uploads/2018/03/Knapsack-Problem-Using-Dynamic-Programming-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tevidyalay.com/wp-content/uploads/2018/03/Knapsack-Problem-Using-Dynamic-Programming-Step-01.png"/>
                    <pic:cNvPicPr>
                      <a:picLocks noChangeAspect="1" noChangeArrowheads="1"/>
                    </pic:cNvPicPr>
                  </pic:nvPicPr>
                  <pic:blipFill>
                    <a:blip r:embed="rId7"/>
                    <a:srcRect/>
                    <a:stretch>
                      <a:fillRect/>
                    </a:stretch>
                  </pic:blipFill>
                  <pic:spPr bwMode="auto">
                    <a:xfrm>
                      <a:off x="0" y="0"/>
                      <a:ext cx="3829050" cy="2628900"/>
                    </a:xfrm>
                    <a:prstGeom prst="rect">
                      <a:avLst/>
                    </a:prstGeom>
                    <a:noFill/>
                    <a:ln w="9525">
                      <a:noFill/>
                      <a:miter lim="800000"/>
                      <a:headEnd/>
                      <a:tailEnd/>
                    </a:ln>
                  </pic:spPr>
                </pic:pic>
              </a:graphicData>
            </a:graphic>
          </wp:inline>
        </w:drawing>
      </w:r>
    </w:p>
    <w:p w:rsidR="0014615F" w:rsidRDefault="0014615F" w:rsidP="0014615F">
      <w:pPr>
        <w:pStyle w:val="NormalWeb"/>
        <w:spacing w:before="60" w:beforeAutospacing="0" w:after="180" w:afterAutospacing="0"/>
        <w:textAlignment w:val="baseline"/>
        <w:rPr>
          <w:ins w:id="82" w:author="Unknown"/>
          <w:rFonts w:ascii="Arial" w:hAnsi="Arial" w:cs="Arial"/>
          <w:color w:val="303030"/>
        </w:rPr>
      </w:pPr>
      <w:ins w:id="83"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84" w:author="Unknown"/>
          <w:rFonts w:ascii="Arial" w:hAnsi="Arial" w:cs="Arial"/>
          <w:color w:val="303030"/>
        </w:rPr>
      </w:pPr>
      <w:ins w:id="85" w:author="Unknown">
        <w:r>
          <w:rPr>
            <w:rStyle w:val="Strong"/>
            <w:rFonts w:ascii="Arial" w:hAnsi="Arial" w:cs="Arial"/>
            <w:b/>
            <w:bCs/>
            <w:color w:val="303030"/>
            <w:u w:val="single"/>
          </w:rPr>
          <w:t>Step-02:</w:t>
        </w:r>
      </w:ins>
    </w:p>
    <w:p w:rsidR="0014615F" w:rsidRDefault="0014615F" w:rsidP="0014615F">
      <w:pPr>
        <w:pStyle w:val="NormalWeb"/>
        <w:spacing w:before="60" w:beforeAutospacing="0" w:after="180" w:afterAutospacing="0"/>
        <w:textAlignment w:val="baseline"/>
        <w:rPr>
          <w:ins w:id="86" w:author="Unknown"/>
          <w:rFonts w:ascii="Arial" w:hAnsi="Arial" w:cs="Arial"/>
          <w:color w:val="303030"/>
        </w:rPr>
      </w:pPr>
      <w:ins w:id="87"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88" w:author="Unknown"/>
          <w:rFonts w:ascii="Arial" w:hAnsi="Arial" w:cs="Arial"/>
          <w:color w:val="303030"/>
        </w:rPr>
      </w:pPr>
      <w:ins w:id="89" w:author="Unknown">
        <w:r>
          <w:rPr>
            <w:rFonts w:ascii="Arial" w:hAnsi="Arial" w:cs="Arial"/>
            <w:color w:val="303030"/>
          </w:rPr>
          <w:t>Start filling the table row wise top to bottom from left to right.</w:t>
        </w:r>
      </w:ins>
    </w:p>
    <w:p w:rsidR="0014615F" w:rsidRDefault="0014615F" w:rsidP="0014615F">
      <w:pPr>
        <w:pStyle w:val="NormalWeb"/>
        <w:spacing w:before="60" w:beforeAutospacing="0" w:after="180" w:afterAutospacing="0"/>
        <w:textAlignment w:val="baseline"/>
        <w:rPr>
          <w:ins w:id="90" w:author="Unknown"/>
          <w:rFonts w:ascii="Arial" w:hAnsi="Arial" w:cs="Arial"/>
          <w:color w:val="303030"/>
        </w:rPr>
      </w:pPr>
      <w:ins w:id="91" w:author="Unknown">
        <w:r>
          <w:rPr>
            <w:rFonts w:ascii="Arial" w:hAnsi="Arial" w:cs="Arial"/>
            <w:color w:val="303030"/>
          </w:rPr>
          <w:t>Use the following formula-</w:t>
        </w:r>
      </w:ins>
    </w:p>
    <w:p w:rsidR="0014615F" w:rsidRDefault="0014615F" w:rsidP="0014615F">
      <w:pPr>
        <w:pStyle w:val="NormalWeb"/>
        <w:spacing w:before="60" w:beforeAutospacing="0" w:after="180" w:afterAutospacing="0"/>
        <w:jc w:val="center"/>
        <w:textAlignment w:val="baseline"/>
        <w:rPr>
          <w:ins w:id="92" w:author="Unknown"/>
          <w:rFonts w:ascii="Arial" w:hAnsi="Arial" w:cs="Arial"/>
          <w:color w:val="303030"/>
        </w:rPr>
      </w:pPr>
      <w:ins w:id="93" w:author="Unknown">
        <w:r>
          <w:rPr>
            <w:rStyle w:val="Strong"/>
            <w:rFonts w:ascii="Arial" w:hAnsi="Arial" w:cs="Arial"/>
            <w:color w:val="303030"/>
          </w:rPr>
          <w:t>T (</w:t>
        </w:r>
        <w:proofErr w:type="spellStart"/>
        <w:r>
          <w:rPr>
            <w:rStyle w:val="Strong"/>
            <w:rFonts w:ascii="Arial" w:hAnsi="Arial" w:cs="Arial"/>
            <w:color w:val="303030"/>
          </w:rPr>
          <w:t>i</w:t>
        </w:r>
        <w:proofErr w:type="spellEnd"/>
        <w:r>
          <w:rPr>
            <w:rStyle w:val="Strong"/>
            <w:rFonts w:ascii="Arial" w:hAnsi="Arial" w:cs="Arial"/>
            <w:color w:val="303030"/>
          </w:rPr>
          <w:t xml:space="preserve"> , j) = max { T ( i-1 , j ) , </w:t>
        </w:r>
        <w:proofErr w:type="spellStart"/>
        <w:r>
          <w:rPr>
            <w:rStyle w:val="Strong"/>
            <w:rFonts w:ascii="Arial" w:hAnsi="Arial" w:cs="Arial"/>
            <w:color w:val="303030"/>
          </w:rPr>
          <w:t>value</w:t>
        </w:r>
        <w:r>
          <w:rPr>
            <w:rStyle w:val="Strong"/>
            <w:rFonts w:ascii="Arial" w:hAnsi="Arial" w:cs="Arial"/>
            <w:color w:val="303030"/>
            <w:vertAlign w:val="subscript"/>
          </w:rPr>
          <w:t>i</w:t>
        </w:r>
        <w:proofErr w:type="spellEnd"/>
        <w:r>
          <w:rPr>
            <w:rStyle w:val="Strong"/>
            <w:rFonts w:ascii="Arial" w:hAnsi="Arial" w:cs="Arial"/>
            <w:color w:val="303030"/>
          </w:rPr>
          <w:t xml:space="preserve"> + T( i-1 , j – </w:t>
        </w:r>
        <w:proofErr w:type="spellStart"/>
        <w:r>
          <w:rPr>
            <w:rStyle w:val="Strong"/>
            <w:rFonts w:ascii="Arial" w:hAnsi="Arial" w:cs="Arial"/>
            <w:color w:val="303030"/>
          </w:rPr>
          <w:t>weight</w:t>
        </w:r>
        <w:r>
          <w:rPr>
            <w:rStyle w:val="Strong"/>
            <w:rFonts w:ascii="Arial" w:hAnsi="Arial" w:cs="Arial"/>
            <w:color w:val="303030"/>
            <w:vertAlign w:val="subscript"/>
          </w:rPr>
          <w:t>i</w:t>
        </w:r>
        <w:proofErr w:type="spellEnd"/>
        <w:r>
          <w:rPr>
            <w:rStyle w:val="Strong"/>
            <w:rFonts w:ascii="Arial" w:hAnsi="Arial" w:cs="Arial"/>
            <w:color w:val="303030"/>
            <w:vertAlign w:val="subscript"/>
          </w:rPr>
          <w:t> </w:t>
        </w:r>
        <w:r>
          <w:rPr>
            <w:rStyle w:val="Strong"/>
            <w:rFonts w:ascii="Arial" w:hAnsi="Arial" w:cs="Arial"/>
            <w:color w:val="303030"/>
          </w:rPr>
          <w:t>) }</w:t>
        </w:r>
      </w:ins>
    </w:p>
    <w:p w:rsidR="0014615F" w:rsidRDefault="0014615F" w:rsidP="0014615F">
      <w:pPr>
        <w:pStyle w:val="NormalWeb"/>
        <w:spacing w:before="60" w:beforeAutospacing="0" w:after="180" w:afterAutospacing="0"/>
        <w:textAlignment w:val="baseline"/>
        <w:rPr>
          <w:ins w:id="94" w:author="Unknown"/>
          <w:rFonts w:ascii="Arial" w:hAnsi="Arial" w:cs="Arial"/>
          <w:color w:val="303030"/>
        </w:rPr>
      </w:pPr>
      <w:ins w:id="95"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96" w:author="Unknown"/>
          <w:rFonts w:ascii="Arial" w:hAnsi="Arial" w:cs="Arial"/>
          <w:color w:val="303030"/>
        </w:rPr>
      </w:pPr>
      <w:ins w:id="97" w:author="Unknown">
        <w:r>
          <w:rPr>
            <w:rFonts w:ascii="Arial" w:hAnsi="Arial" w:cs="Arial"/>
            <w:color w:val="303030"/>
          </w:rPr>
          <w:t xml:space="preserve">Here, </w:t>
        </w:r>
        <w:proofErr w:type="gramStart"/>
        <w:r>
          <w:rPr>
            <w:rFonts w:ascii="Arial" w:hAnsi="Arial" w:cs="Arial"/>
            <w:color w:val="303030"/>
          </w:rPr>
          <w:t>T(</w:t>
        </w:r>
        <w:proofErr w:type="spellStart"/>
        <w:proofErr w:type="gramEnd"/>
        <w:r>
          <w:rPr>
            <w:rFonts w:ascii="Arial" w:hAnsi="Arial" w:cs="Arial"/>
            <w:color w:val="303030"/>
          </w:rPr>
          <w:t>i</w:t>
        </w:r>
        <w:proofErr w:type="spellEnd"/>
        <w:r>
          <w:rPr>
            <w:rFonts w:ascii="Arial" w:hAnsi="Arial" w:cs="Arial"/>
            <w:color w:val="303030"/>
          </w:rPr>
          <w:t xml:space="preserve"> , j) = maximum value of the selected items if we can take items 1 to </w:t>
        </w:r>
        <w:proofErr w:type="spellStart"/>
        <w:r>
          <w:rPr>
            <w:rFonts w:ascii="Arial" w:hAnsi="Arial" w:cs="Arial"/>
            <w:color w:val="303030"/>
          </w:rPr>
          <w:t>i</w:t>
        </w:r>
        <w:proofErr w:type="spellEnd"/>
        <w:r>
          <w:rPr>
            <w:rFonts w:ascii="Arial" w:hAnsi="Arial" w:cs="Arial"/>
            <w:color w:val="303030"/>
          </w:rPr>
          <w:t xml:space="preserve"> and have weight restrictions of j.</w:t>
        </w:r>
      </w:ins>
    </w:p>
    <w:p w:rsidR="0014615F" w:rsidRDefault="0014615F" w:rsidP="0014615F">
      <w:pPr>
        <w:pStyle w:val="NormalWeb"/>
        <w:spacing w:before="60" w:beforeAutospacing="0" w:after="180" w:afterAutospacing="0"/>
        <w:textAlignment w:val="baseline"/>
        <w:rPr>
          <w:ins w:id="98" w:author="Unknown"/>
          <w:rFonts w:ascii="Arial" w:hAnsi="Arial" w:cs="Arial"/>
          <w:color w:val="303030"/>
        </w:rPr>
      </w:pPr>
      <w:ins w:id="99" w:author="Unknown">
        <w:r>
          <w:rPr>
            <w:rFonts w:ascii="Arial" w:hAnsi="Arial" w:cs="Arial"/>
            <w:color w:val="303030"/>
          </w:rPr>
          <w:t> </w:t>
        </w:r>
      </w:ins>
    </w:p>
    <w:p w:rsidR="0014615F" w:rsidRDefault="0014615F" w:rsidP="0014615F">
      <w:pPr>
        <w:numPr>
          <w:ilvl w:val="0"/>
          <w:numId w:val="13"/>
        </w:numPr>
        <w:spacing w:before="60" w:after="60" w:line="240" w:lineRule="auto"/>
        <w:ind w:left="225"/>
        <w:textAlignment w:val="baseline"/>
        <w:rPr>
          <w:ins w:id="100" w:author="Unknown"/>
          <w:rFonts w:ascii="Arial" w:hAnsi="Arial" w:cs="Arial"/>
          <w:color w:val="303030"/>
        </w:rPr>
      </w:pPr>
      <w:ins w:id="101" w:author="Unknown">
        <w:r>
          <w:rPr>
            <w:rFonts w:ascii="Arial" w:hAnsi="Arial" w:cs="Arial"/>
            <w:color w:val="303030"/>
          </w:rPr>
          <w:t>This step leads to completely filling the table.</w:t>
        </w:r>
      </w:ins>
    </w:p>
    <w:p w:rsidR="0014615F" w:rsidRDefault="0014615F" w:rsidP="0014615F">
      <w:pPr>
        <w:numPr>
          <w:ilvl w:val="0"/>
          <w:numId w:val="13"/>
        </w:numPr>
        <w:spacing w:before="60" w:after="60" w:line="240" w:lineRule="auto"/>
        <w:ind w:left="225"/>
        <w:textAlignment w:val="baseline"/>
        <w:rPr>
          <w:ins w:id="102" w:author="Unknown"/>
          <w:rFonts w:ascii="Arial" w:hAnsi="Arial" w:cs="Arial"/>
          <w:color w:val="303030"/>
        </w:rPr>
      </w:pPr>
      <w:ins w:id="103" w:author="Unknown">
        <w:r>
          <w:rPr>
            <w:rFonts w:ascii="Arial" w:hAnsi="Arial" w:cs="Arial"/>
            <w:color w:val="303030"/>
          </w:rPr>
          <w:t>Then, value of the last box represents the maximum possible value that can be put into the knapsack.</w:t>
        </w:r>
      </w:ins>
    </w:p>
    <w:p w:rsidR="0014615F" w:rsidRDefault="0014615F" w:rsidP="0014615F">
      <w:pPr>
        <w:pStyle w:val="NormalWeb"/>
        <w:spacing w:before="60" w:beforeAutospacing="0" w:after="180" w:afterAutospacing="0"/>
        <w:textAlignment w:val="baseline"/>
        <w:rPr>
          <w:ins w:id="104" w:author="Unknown"/>
          <w:rFonts w:ascii="Arial" w:hAnsi="Arial" w:cs="Arial"/>
          <w:color w:val="303030"/>
        </w:rPr>
      </w:pPr>
      <w:ins w:id="105"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106" w:author="Unknown"/>
          <w:rFonts w:ascii="Arial" w:hAnsi="Arial" w:cs="Arial"/>
          <w:color w:val="303030"/>
        </w:rPr>
      </w:pPr>
      <w:ins w:id="107" w:author="Unknown">
        <w:r>
          <w:rPr>
            <w:rStyle w:val="Strong"/>
            <w:rFonts w:ascii="Arial" w:hAnsi="Arial" w:cs="Arial"/>
            <w:b/>
            <w:bCs/>
            <w:color w:val="303030"/>
            <w:u w:val="single"/>
          </w:rPr>
          <w:t>Step-03:</w:t>
        </w:r>
      </w:ins>
    </w:p>
    <w:p w:rsidR="0014615F" w:rsidRDefault="0014615F" w:rsidP="0014615F">
      <w:pPr>
        <w:pStyle w:val="NormalWeb"/>
        <w:spacing w:before="60" w:beforeAutospacing="0" w:after="180" w:afterAutospacing="0"/>
        <w:textAlignment w:val="baseline"/>
        <w:rPr>
          <w:ins w:id="108" w:author="Unknown"/>
          <w:rFonts w:ascii="Arial" w:hAnsi="Arial" w:cs="Arial"/>
          <w:color w:val="303030"/>
        </w:rPr>
      </w:pPr>
      <w:ins w:id="109"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110" w:author="Unknown"/>
          <w:rFonts w:ascii="Arial" w:hAnsi="Arial" w:cs="Arial"/>
          <w:color w:val="303030"/>
        </w:rPr>
      </w:pPr>
      <w:ins w:id="111" w:author="Unknown">
        <w:r>
          <w:rPr>
            <w:rFonts w:ascii="Arial" w:hAnsi="Arial" w:cs="Arial"/>
            <w:color w:val="303030"/>
          </w:rPr>
          <w:t>To identify the items that must be put into the knapsack to obtain that maximum profit,</w:t>
        </w:r>
      </w:ins>
    </w:p>
    <w:p w:rsidR="0014615F" w:rsidRDefault="0014615F" w:rsidP="0014615F">
      <w:pPr>
        <w:numPr>
          <w:ilvl w:val="0"/>
          <w:numId w:val="14"/>
        </w:numPr>
        <w:spacing w:before="60" w:after="60" w:line="240" w:lineRule="auto"/>
        <w:ind w:left="225"/>
        <w:textAlignment w:val="baseline"/>
        <w:rPr>
          <w:ins w:id="112" w:author="Unknown"/>
          <w:rFonts w:ascii="Arial" w:hAnsi="Arial" w:cs="Arial"/>
          <w:color w:val="303030"/>
        </w:rPr>
      </w:pPr>
      <w:ins w:id="113" w:author="Unknown">
        <w:r>
          <w:rPr>
            <w:rFonts w:ascii="Arial" w:hAnsi="Arial" w:cs="Arial"/>
            <w:color w:val="303030"/>
          </w:rPr>
          <w:t>Consider the last column of the table.</w:t>
        </w:r>
      </w:ins>
    </w:p>
    <w:p w:rsidR="0014615F" w:rsidRDefault="0014615F" w:rsidP="0014615F">
      <w:pPr>
        <w:numPr>
          <w:ilvl w:val="0"/>
          <w:numId w:val="14"/>
        </w:numPr>
        <w:spacing w:before="60" w:after="60" w:line="240" w:lineRule="auto"/>
        <w:ind w:left="225"/>
        <w:textAlignment w:val="baseline"/>
        <w:rPr>
          <w:ins w:id="114" w:author="Unknown"/>
          <w:rFonts w:ascii="Arial" w:hAnsi="Arial" w:cs="Arial"/>
          <w:color w:val="303030"/>
        </w:rPr>
      </w:pPr>
      <w:ins w:id="115" w:author="Unknown">
        <w:r>
          <w:rPr>
            <w:rFonts w:ascii="Arial" w:hAnsi="Arial" w:cs="Arial"/>
            <w:color w:val="303030"/>
          </w:rPr>
          <w:t>Start scanning the entries from bottom to top.</w:t>
        </w:r>
      </w:ins>
    </w:p>
    <w:p w:rsidR="0014615F" w:rsidRDefault="0014615F" w:rsidP="0014615F">
      <w:pPr>
        <w:numPr>
          <w:ilvl w:val="0"/>
          <w:numId w:val="14"/>
        </w:numPr>
        <w:spacing w:before="60" w:after="60" w:line="240" w:lineRule="auto"/>
        <w:ind w:left="225"/>
        <w:textAlignment w:val="baseline"/>
        <w:rPr>
          <w:ins w:id="116" w:author="Unknown"/>
          <w:rFonts w:ascii="Arial" w:hAnsi="Arial" w:cs="Arial"/>
          <w:color w:val="303030"/>
        </w:rPr>
      </w:pPr>
      <w:ins w:id="117" w:author="Unknown">
        <w:r>
          <w:rPr>
            <w:rFonts w:ascii="Arial" w:hAnsi="Arial" w:cs="Arial"/>
            <w:color w:val="303030"/>
          </w:rPr>
          <w:t>On encountering an entry whose value is not same as the value stored in the entry immediately above it, mark the row label of that entry.</w:t>
        </w:r>
      </w:ins>
    </w:p>
    <w:p w:rsidR="0014615F" w:rsidRDefault="0014615F" w:rsidP="0014615F">
      <w:pPr>
        <w:numPr>
          <w:ilvl w:val="0"/>
          <w:numId w:val="14"/>
        </w:numPr>
        <w:spacing w:before="60" w:after="60" w:line="240" w:lineRule="auto"/>
        <w:ind w:left="225"/>
        <w:textAlignment w:val="baseline"/>
        <w:rPr>
          <w:ins w:id="118" w:author="Unknown"/>
          <w:rFonts w:ascii="Arial" w:hAnsi="Arial" w:cs="Arial"/>
          <w:color w:val="303030"/>
        </w:rPr>
      </w:pPr>
      <w:ins w:id="119" w:author="Unknown">
        <w:r>
          <w:rPr>
            <w:rFonts w:ascii="Arial" w:hAnsi="Arial" w:cs="Arial"/>
            <w:color w:val="303030"/>
          </w:rPr>
          <w:t>After all the entries are scanned, the marked labels represent the items that must be put into the knapsack.</w:t>
        </w:r>
      </w:ins>
    </w:p>
    <w:p w:rsidR="0014615F" w:rsidRDefault="0014615F" w:rsidP="0014615F">
      <w:pPr>
        <w:pStyle w:val="NormalWeb"/>
        <w:spacing w:before="60" w:beforeAutospacing="0" w:after="180" w:afterAutospacing="0"/>
        <w:textAlignment w:val="baseline"/>
        <w:rPr>
          <w:ins w:id="120" w:author="Unknown"/>
          <w:rFonts w:ascii="Arial" w:hAnsi="Arial" w:cs="Arial"/>
          <w:color w:val="303030"/>
        </w:rPr>
      </w:pPr>
      <w:ins w:id="121" w:author="Unknown">
        <w:r>
          <w:rPr>
            <w:rFonts w:ascii="Arial" w:hAnsi="Arial" w:cs="Arial"/>
            <w:color w:val="303030"/>
          </w:rPr>
          <w:lastRenderedPageBreak/>
          <w:t> </w:t>
        </w:r>
      </w:ins>
    </w:p>
    <w:p w:rsidR="0014615F" w:rsidRDefault="0014615F" w:rsidP="0014615F">
      <w:pPr>
        <w:pStyle w:val="Heading2"/>
        <w:spacing w:before="0"/>
        <w:textAlignment w:val="baseline"/>
        <w:rPr>
          <w:ins w:id="122" w:author="Unknown"/>
          <w:rFonts w:ascii="Arial" w:hAnsi="Arial" w:cs="Arial"/>
          <w:color w:val="303030"/>
        </w:rPr>
      </w:pPr>
      <w:ins w:id="123" w:author="Unknown">
        <w:r>
          <w:rPr>
            <w:rStyle w:val="Strong"/>
            <w:rFonts w:ascii="Arial" w:hAnsi="Arial" w:cs="Arial"/>
            <w:b/>
            <w:bCs/>
            <w:color w:val="303030"/>
            <w:u w:val="single"/>
          </w:rPr>
          <w:t>Time Complexity-</w:t>
        </w:r>
      </w:ins>
    </w:p>
    <w:p w:rsidR="0014615F" w:rsidRDefault="0014615F" w:rsidP="0014615F">
      <w:pPr>
        <w:pStyle w:val="NormalWeb"/>
        <w:spacing w:before="60" w:beforeAutospacing="0" w:after="180" w:afterAutospacing="0"/>
        <w:textAlignment w:val="baseline"/>
        <w:rPr>
          <w:ins w:id="124" w:author="Unknown"/>
          <w:rFonts w:ascii="Arial" w:hAnsi="Arial" w:cs="Arial"/>
          <w:color w:val="303030"/>
        </w:rPr>
      </w:pPr>
      <w:ins w:id="125" w:author="Unknown">
        <w:r>
          <w:rPr>
            <w:rFonts w:ascii="Arial" w:hAnsi="Arial" w:cs="Arial"/>
            <w:color w:val="303030"/>
          </w:rPr>
          <w:t> </w:t>
        </w:r>
      </w:ins>
    </w:p>
    <w:p w:rsidR="0014615F" w:rsidRDefault="0014615F" w:rsidP="0014615F">
      <w:pPr>
        <w:numPr>
          <w:ilvl w:val="0"/>
          <w:numId w:val="15"/>
        </w:numPr>
        <w:spacing w:before="60" w:after="60" w:line="240" w:lineRule="auto"/>
        <w:ind w:left="225"/>
        <w:textAlignment w:val="baseline"/>
        <w:rPr>
          <w:ins w:id="126" w:author="Unknown"/>
          <w:rFonts w:ascii="Arial" w:hAnsi="Arial" w:cs="Arial"/>
          <w:color w:val="303030"/>
        </w:rPr>
      </w:pPr>
      <w:ins w:id="127" w:author="Unknown">
        <w:r>
          <w:rPr>
            <w:rFonts w:ascii="Arial" w:hAnsi="Arial" w:cs="Arial"/>
            <w:color w:val="303030"/>
          </w:rPr>
          <w:t xml:space="preserve">Each entry of the table requires constant time </w:t>
        </w:r>
        <w:proofErr w:type="gramStart"/>
        <w:r>
          <w:rPr>
            <w:rFonts w:ascii="Arial" w:hAnsi="Arial" w:cs="Arial"/>
            <w:color w:val="303030"/>
          </w:rPr>
          <w:t>θ(</w:t>
        </w:r>
        <w:proofErr w:type="gramEnd"/>
        <w:r>
          <w:rPr>
            <w:rFonts w:ascii="Arial" w:hAnsi="Arial" w:cs="Arial"/>
            <w:color w:val="303030"/>
          </w:rPr>
          <w:t>1) for its computation.</w:t>
        </w:r>
      </w:ins>
    </w:p>
    <w:p w:rsidR="0014615F" w:rsidRDefault="0014615F" w:rsidP="0014615F">
      <w:pPr>
        <w:numPr>
          <w:ilvl w:val="0"/>
          <w:numId w:val="15"/>
        </w:numPr>
        <w:spacing w:before="60" w:after="60" w:line="240" w:lineRule="auto"/>
        <w:ind w:left="225"/>
        <w:textAlignment w:val="baseline"/>
        <w:rPr>
          <w:ins w:id="128" w:author="Unknown"/>
          <w:rFonts w:ascii="Arial" w:hAnsi="Arial" w:cs="Arial"/>
          <w:color w:val="303030"/>
        </w:rPr>
      </w:pPr>
      <w:ins w:id="129" w:author="Unknown">
        <w:r>
          <w:rPr>
            <w:rFonts w:ascii="Arial" w:hAnsi="Arial" w:cs="Arial"/>
            <w:color w:val="303030"/>
          </w:rPr>
          <w:t xml:space="preserve">It takes </w:t>
        </w:r>
        <w:proofErr w:type="gramStart"/>
        <w:r>
          <w:rPr>
            <w:rFonts w:ascii="Arial" w:hAnsi="Arial" w:cs="Arial"/>
            <w:color w:val="303030"/>
          </w:rPr>
          <w:t>θ(</w:t>
        </w:r>
        <w:proofErr w:type="spellStart"/>
        <w:proofErr w:type="gramEnd"/>
        <w:r>
          <w:rPr>
            <w:rFonts w:ascii="Arial" w:hAnsi="Arial" w:cs="Arial"/>
            <w:color w:val="303030"/>
          </w:rPr>
          <w:t>nw</w:t>
        </w:r>
        <w:proofErr w:type="spellEnd"/>
        <w:r>
          <w:rPr>
            <w:rFonts w:ascii="Arial" w:hAnsi="Arial" w:cs="Arial"/>
            <w:color w:val="303030"/>
          </w:rPr>
          <w:t>) time to fill (n+1)(w+1) table entries.</w:t>
        </w:r>
      </w:ins>
    </w:p>
    <w:p w:rsidR="0014615F" w:rsidRDefault="0014615F" w:rsidP="0014615F">
      <w:pPr>
        <w:numPr>
          <w:ilvl w:val="0"/>
          <w:numId w:val="15"/>
        </w:numPr>
        <w:spacing w:before="60" w:after="60" w:line="240" w:lineRule="auto"/>
        <w:ind w:left="225"/>
        <w:textAlignment w:val="baseline"/>
        <w:rPr>
          <w:ins w:id="130" w:author="Unknown"/>
          <w:rFonts w:ascii="Arial" w:hAnsi="Arial" w:cs="Arial"/>
          <w:color w:val="303030"/>
        </w:rPr>
      </w:pPr>
      <w:ins w:id="131" w:author="Unknown">
        <w:r>
          <w:rPr>
            <w:rFonts w:ascii="Arial" w:hAnsi="Arial" w:cs="Arial"/>
            <w:color w:val="303030"/>
          </w:rPr>
          <w:t xml:space="preserve">It takes </w:t>
        </w:r>
        <w:proofErr w:type="gramStart"/>
        <w:r>
          <w:rPr>
            <w:rFonts w:ascii="Arial" w:hAnsi="Arial" w:cs="Arial"/>
            <w:color w:val="303030"/>
          </w:rPr>
          <w:t>θ(</w:t>
        </w:r>
        <w:proofErr w:type="gramEnd"/>
        <w:r>
          <w:rPr>
            <w:rFonts w:ascii="Arial" w:hAnsi="Arial" w:cs="Arial"/>
            <w:color w:val="303030"/>
          </w:rPr>
          <w:t>n) time for tracing the solution since tracing process traces the n rows.</w:t>
        </w:r>
      </w:ins>
    </w:p>
    <w:p w:rsidR="0014615F" w:rsidRDefault="0014615F" w:rsidP="0014615F">
      <w:pPr>
        <w:numPr>
          <w:ilvl w:val="0"/>
          <w:numId w:val="15"/>
        </w:numPr>
        <w:spacing w:before="60" w:after="60" w:line="240" w:lineRule="auto"/>
        <w:ind w:left="225"/>
        <w:textAlignment w:val="baseline"/>
        <w:rPr>
          <w:ins w:id="132" w:author="Unknown"/>
          <w:rFonts w:ascii="Arial" w:hAnsi="Arial" w:cs="Arial"/>
          <w:color w:val="303030"/>
        </w:rPr>
      </w:pPr>
      <w:ins w:id="133" w:author="Unknown">
        <w:r>
          <w:rPr>
            <w:rFonts w:ascii="Arial" w:hAnsi="Arial" w:cs="Arial"/>
            <w:color w:val="303030"/>
          </w:rPr>
          <w:t xml:space="preserve">Thus, overall </w:t>
        </w:r>
        <w:proofErr w:type="gramStart"/>
        <w:r>
          <w:rPr>
            <w:rFonts w:ascii="Arial" w:hAnsi="Arial" w:cs="Arial"/>
            <w:color w:val="303030"/>
          </w:rPr>
          <w:t>θ(</w:t>
        </w:r>
        <w:proofErr w:type="spellStart"/>
        <w:proofErr w:type="gramEnd"/>
        <w:r>
          <w:rPr>
            <w:rFonts w:ascii="Arial" w:hAnsi="Arial" w:cs="Arial"/>
            <w:color w:val="303030"/>
          </w:rPr>
          <w:t>nw</w:t>
        </w:r>
        <w:proofErr w:type="spellEnd"/>
        <w:r>
          <w:rPr>
            <w:rFonts w:ascii="Arial" w:hAnsi="Arial" w:cs="Arial"/>
            <w:color w:val="303030"/>
          </w:rPr>
          <w:t>) time is taken to solve 0/1 knapsack problem using dynamic programming.</w:t>
        </w:r>
      </w:ins>
    </w:p>
    <w:p w:rsidR="0014615F" w:rsidRDefault="0014615F" w:rsidP="0014615F">
      <w:pPr>
        <w:pStyle w:val="NormalWeb"/>
        <w:spacing w:before="60" w:beforeAutospacing="0" w:after="180" w:afterAutospacing="0"/>
        <w:textAlignment w:val="baseline"/>
        <w:rPr>
          <w:ins w:id="134" w:author="Unknown"/>
          <w:rFonts w:ascii="Arial" w:hAnsi="Arial" w:cs="Arial"/>
          <w:color w:val="303030"/>
        </w:rPr>
      </w:pPr>
      <w:ins w:id="135" w:author="Unknown">
        <w:r>
          <w:rPr>
            <w:rFonts w:ascii="Arial" w:hAnsi="Arial" w:cs="Arial"/>
            <w:color w:val="303030"/>
          </w:rPr>
          <w:t> </w:t>
        </w:r>
      </w:ins>
    </w:p>
    <w:p w:rsidR="0014615F" w:rsidRDefault="0014615F" w:rsidP="0014615F">
      <w:pPr>
        <w:pStyle w:val="Heading2"/>
        <w:spacing w:before="0"/>
        <w:textAlignment w:val="baseline"/>
        <w:rPr>
          <w:ins w:id="136" w:author="Unknown"/>
          <w:rFonts w:ascii="Arial" w:hAnsi="Arial" w:cs="Arial"/>
          <w:color w:val="303030"/>
        </w:rPr>
      </w:pPr>
      <w:ins w:id="137" w:author="Unknown">
        <w:r>
          <w:rPr>
            <w:rStyle w:val="Strong"/>
            <w:rFonts w:ascii="Arial" w:hAnsi="Arial" w:cs="Arial"/>
            <w:b/>
            <w:bCs/>
            <w:color w:val="303030"/>
            <w:u w:val="single"/>
          </w:rPr>
          <w:t>PRACTICE PROBLEM BASED ON 0/1 KNAPSACK PROBLEM-</w:t>
        </w:r>
      </w:ins>
    </w:p>
    <w:p w:rsidR="0014615F" w:rsidRDefault="0014615F" w:rsidP="0014615F">
      <w:pPr>
        <w:pStyle w:val="NormalWeb"/>
        <w:spacing w:before="60" w:beforeAutospacing="0" w:after="180" w:afterAutospacing="0"/>
        <w:textAlignment w:val="baseline"/>
        <w:rPr>
          <w:ins w:id="138" w:author="Unknown"/>
          <w:rFonts w:ascii="Arial" w:hAnsi="Arial" w:cs="Arial"/>
          <w:color w:val="303030"/>
        </w:rPr>
      </w:pPr>
      <w:ins w:id="139" w:author="Unknown">
        <w:r>
          <w:rPr>
            <w:rFonts w:ascii="Arial" w:hAnsi="Arial" w:cs="Arial"/>
            <w:color w:val="303030"/>
          </w:rPr>
          <w:t> </w:t>
        </w:r>
      </w:ins>
    </w:p>
    <w:p w:rsidR="0014615F" w:rsidRDefault="0014615F" w:rsidP="0014615F">
      <w:pPr>
        <w:pStyle w:val="Heading2"/>
        <w:spacing w:before="0"/>
        <w:textAlignment w:val="baseline"/>
        <w:rPr>
          <w:ins w:id="140" w:author="Unknown"/>
          <w:rFonts w:ascii="Arial" w:hAnsi="Arial" w:cs="Arial"/>
          <w:color w:val="303030"/>
        </w:rPr>
      </w:pPr>
      <w:ins w:id="141" w:author="Unknown">
        <w:r>
          <w:rPr>
            <w:rStyle w:val="Strong"/>
            <w:rFonts w:ascii="Arial" w:hAnsi="Arial" w:cs="Arial"/>
            <w:b/>
            <w:bCs/>
            <w:color w:val="303030"/>
            <w:u w:val="single"/>
          </w:rPr>
          <w:t>Problem-</w:t>
        </w:r>
      </w:ins>
    </w:p>
    <w:p w:rsidR="0014615F" w:rsidRDefault="0014615F" w:rsidP="0014615F">
      <w:pPr>
        <w:pStyle w:val="NormalWeb"/>
        <w:spacing w:before="60" w:beforeAutospacing="0" w:after="180" w:afterAutospacing="0"/>
        <w:textAlignment w:val="baseline"/>
        <w:rPr>
          <w:ins w:id="142" w:author="Unknown"/>
          <w:rFonts w:ascii="Arial" w:hAnsi="Arial" w:cs="Arial"/>
          <w:color w:val="303030"/>
        </w:rPr>
      </w:pPr>
      <w:ins w:id="143"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144" w:author="Unknown"/>
          <w:rFonts w:ascii="Arial" w:hAnsi="Arial" w:cs="Arial"/>
          <w:color w:val="303030"/>
        </w:rPr>
      </w:pPr>
      <w:ins w:id="145" w:author="Unknown">
        <w:r>
          <w:rPr>
            <w:rFonts w:ascii="Arial" w:hAnsi="Arial" w:cs="Arial"/>
            <w:color w:val="303030"/>
          </w:rPr>
          <w:t>For the given set of items and knapsack capacity = 5 kg, find the optimal solution for the 0/1 knapsack problem making use of dynamic programming approach.</w:t>
        </w:r>
      </w:ins>
    </w:p>
    <w:p w:rsidR="0014615F" w:rsidRDefault="0014615F" w:rsidP="0014615F">
      <w:pPr>
        <w:pStyle w:val="NormalWeb"/>
        <w:spacing w:before="60" w:beforeAutospacing="0" w:after="180" w:afterAutospacing="0"/>
        <w:textAlignment w:val="baseline"/>
        <w:rPr>
          <w:ins w:id="146" w:author="Unknown"/>
          <w:rFonts w:ascii="Arial" w:hAnsi="Arial" w:cs="Arial"/>
          <w:color w:val="303030"/>
        </w:rPr>
      </w:pPr>
      <w:ins w:id="147" w:author="Unknown">
        <w:r>
          <w:rPr>
            <w:rFonts w:ascii="Arial" w:hAnsi="Arial" w:cs="Arial"/>
            <w:color w:val="303030"/>
          </w:rPr>
          <w:t> </w:t>
        </w:r>
      </w:ins>
    </w:p>
    <w:tbl>
      <w:tblPr>
        <w:tblW w:w="4448" w:type="dxa"/>
        <w:tblCellMar>
          <w:top w:w="15" w:type="dxa"/>
          <w:left w:w="15" w:type="dxa"/>
          <w:bottom w:w="15" w:type="dxa"/>
          <w:right w:w="15" w:type="dxa"/>
        </w:tblCellMar>
        <w:tblLook w:val="04A0"/>
      </w:tblPr>
      <w:tblGrid>
        <w:gridCol w:w="1392"/>
        <w:gridCol w:w="1504"/>
        <w:gridCol w:w="1552"/>
      </w:tblGrid>
      <w:tr w:rsidR="0014615F" w:rsidTr="0014615F">
        <w:tc>
          <w:tcPr>
            <w:tcW w:w="111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rPr>
                <w:rStyle w:val="Strong"/>
              </w:rPr>
              <w:t>Item</w:t>
            </w:r>
          </w:p>
        </w:tc>
        <w:tc>
          <w:tcPr>
            <w:tcW w:w="120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rPr>
                <w:rStyle w:val="Strong"/>
              </w:rPr>
              <w:t>Weight</w:t>
            </w:r>
          </w:p>
        </w:tc>
        <w:tc>
          <w:tcPr>
            <w:tcW w:w="1238"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rPr>
                <w:rStyle w:val="Strong"/>
              </w:rPr>
              <w:t>Value</w:t>
            </w:r>
          </w:p>
        </w:tc>
      </w:tr>
      <w:tr w:rsidR="0014615F" w:rsidTr="0014615F">
        <w:tc>
          <w:tcPr>
            <w:tcW w:w="111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1</w:t>
            </w:r>
          </w:p>
        </w:tc>
        <w:tc>
          <w:tcPr>
            <w:tcW w:w="120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2</w:t>
            </w:r>
          </w:p>
        </w:tc>
        <w:tc>
          <w:tcPr>
            <w:tcW w:w="1238"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3</w:t>
            </w:r>
          </w:p>
        </w:tc>
      </w:tr>
      <w:tr w:rsidR="0014615F" w:rsidTr="0014615F">
        <w:tc>
          <w:tcPr>
            <w:tcW w:w="111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2</w:t>
            </w:r>
          </w:p>
        </w:tc>
        <w:tc>
          <w:tcPr>
            <w:tcW w:w="120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3</w:t>
            </w:r>
          </w:p>
        </w:tc>
        <w:tc>
          <w:tcPr>
            <w:tcW w:w="1238"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4</w:t>
            </w:r>
          </w:p>
        </w:tc>
      </w:tr>
      <w:tr w:rsidR="0014615F" w:rsidTr="0014615F">
        <w:tc>
          <w:tcPr>
            <w:tcW w:w="111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3</w:t>
            </w:r>
          </w:p>
        </w:tc>
        <w:tc>
          <w:tcPr>
            <w:tcW w:w="120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4</w:t>
            </w:r>
          </w:p>
        </w:tc>
        <w:tc>
          <w:tcPr>
            <w:tcW w:w="1238"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5</w:t>
            </w:r>
          </w:p>
        </w:tc>
      </w:tr>
      <w:tr w:rsidR="0014615F" w:rsidTr="0014615F">
        <w:tc>
          <w:tcPr>
            <w:tcW w:w="111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4</w:t>
            </w:r>
          </w:p>
        </w:tc>
        <w:tc>
          <w:tcPr>
            <w:tcW w:w="120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5</w:t>
            </w:r>
          </w:p>
        </w:tc>
        <w:tc>
          <w:tcPr>
            <w:tcW w:w="1238"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6</w:t>
            </w:r>
          </w:p>
        </w:tc>
      </w:tr>
    </w:tbl>
    <w:p w:rsidR="0014615F" w:rsidRDefault="0014615F" w:rsidP="0014615F">
      <w:pPr>
        <w:pStyle w:val="NormalWeb"/>
        <w:spacing w:before="60" w:beforeAutospacing="0" w:after="180" w:afterAutospacing="0"/>
        <w:textAlignment w:val="baseline"/>
        <w:rPr>
          <w:ins w:id="148" w:author="Unknown"/>
          <w:rFonts w:ascii="Arial" w:hAnsi="Arial" w:cs="Arial"/>
          <w:color w:val="303030"/>
        </w:rPr>
      </w:pPr>
      <w:ins w:id="149" w:author="Unknown">
        <w:r>
          <w:rPr>
            <w:rFonts w:ascii="Arial" w:hAnsi="Arial" w:cs="Arial"/>
            <w:color w:val="303030"/>
          </w:rPr>
          <w:t> </w:t>
        </w:r>
      </w:ins>
    </w:p>
    <w:p w:rsidR="0014615F" w:rsidRDefault="0014615F" w:rsidP="0014615F">
      <w:pPr>
        <w:pStyle w:val="NormalWeb"/>
        <w:spacing w:before="60" w:beforeAutospacing="0" w:after="180" w:afterAutospacing="0"/>
        <w:jc w:val="center"/>
        <w:textAlignment w:val="baseline"/>
        <w:rPr>
          <w:ins w:id="150" w:author="Unknown"/>
          <w:rFonts w:ascii="Arial" w:hAnsi="Arial" w:cs="Arial"/>
          <w:color w:val="303030"/>
        </w:rPr>
      </w:pPr>
      <w:ins w:id="151" w:author="Unknown">
        <w:r>
          <w:rPr>
            <w:rStyle w:val="Strong"/>
            <w:rFonts w:ascii="Arial" w:hAnsi="Arial" w:cs="Arial"/>
            <w:color w:val="303030"/>
            <w:sz w:val="28"/>
            <w:szCs w:val="28"/>
          </w:rPr>
          <w:t>OR</w:t>
        </w:r>
      </w:ins>
    </w:p>
    <w:p w:rsidR="0014615F" w:rsidRDefault="0014615F" w:rsidP="0014615F">
      <w:pPr>
        <w:pStyle w:val="NormalWeb"/>
        <w:spacing w:before="60" w:beforeAutospacing="0" w:after="180" w:afterAutospacing="0"/>
        <w:textAlignment w:val="baseline"/>
        <w:rPr>
          <w:ins w:id="152" w:author="Unknown"/>
          <w:rFonts w:ascii="Arial" w:hAnsi="Arial" w:cs="Arial"/>
          <w:color w:val="303030"/>
        </w:rPr>
      </w:pPr>
      <w:ins w:id="153"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154" w:author="Unknown"/>
          <w:rFonts w:ascii="Arial" w:hAnsi="Arial" w:cs="Arial"/>
          <w:color w:val="303030"/>
        </w:rPr>
      </w:pPr>
      <w:ins w:id="155" w:author="Unknown">
        <w:r>
          <w:rPr>
            <w:rFonts w:ascii="Arial" w:hAnsi="Arial" w:cs="Arial"/>
            <w:color w:val="303030"/>
          </w:rPr>
          <w:t>Find the optimal solution for the 0/1 knapsack problem making use of dynamic programming approach. Consider-</w:t>
        </w:r>
      </w:ins>
    </w:p>
    <w:p w:rsidR="0014615F" w:rsidRDefault="0014615F" w:rsidP="0014615F">
      <w:pPr>
        <w:pStyle w:val="NormalWeb"/>
        <w:spacing w:before="60" w:beforeAutospacing="0" w:after="180" w:afterAutospacing="0"/>
        <w:jc w:val="center"/>
        <w:textAlignment w:val="baseline"/>
        <w:rPr>
          <w:ins w:id="156" w:author="Unknown"/>
          <w:rFonts w:ascii="Arial" w:hAnsi="Arial" w:cs="Arial"/>
          <w:color w:val="303030"/>
        </w:rPr>
      </w:pPr>
      <w:ins w:id="157" w:author="Unknown">
        <w:r>
          <w:rPr>
            <w:rFonts w:ascii="Arial" w:hAnsi="Arial" w:cs="Arial"/>
            <w:color w:val="303030"/>
          </w:rPr>
          <w:t>n = 4</w:t>
        </w:r>
      </w:ins>
    </w:p>
    <w:p w:rsidR="0014615F" w:rsidRDefault="0014615F" w:rsidP="0014615F">
      <w:pPr>
        <w:pStyle w:val="NormalWeb"/>
        <w:spacing w:before="60" w:beforeAutospacing="0" w:after="180" w:afterAutospacing="0"/>
        <w:jc w:val="center"/>
        <w:textAlignment w:val="baseline"/>
        <w:rPr>
          <w:ins w:id="158" w:author="Unknown"/>
          <w:rFonts w:ascii="Arial" w:hAnsi="Arial" w:cs="Arial"/>
          <w:color w:val="303030"/>
        </w:rPr>
      </w:pPr>
      <w:ins w:id="159" w:author="Unknown">
        <w:r>
          <w:rPr>
            <w:rFonts w:ascii="Arial" w:hAnsi="Arial" w:cs="Arial"/>
            <w:color w:val="303030"/>
          </w:rPr>
          <w:lastRenderedPageBreak/>
          <w:t>w = 5 kg</w:t>
        </w:r>
      </w:ins>
    </w:p>
    <w:p w:rsidR="0014615F" w:rsidRDefault="0014615F" w:rsidP="0014615F">
      <w:pPr>
        <w:pStyle w:val="NormalWeb"/>
        <w:spacing w:before="60" w:beforeAutospacing="0" w:after="180" w:afterAutospacing="0"/>
        <w:jc w:val="center"/>
        <w:textAlignment w:val="baseline"/>
        <w:rPr>
          <w:ins w:id="160" w:author="Unknown"/>
          <w:rFonts w:ascii="Arial" w:hAnsi="Arial" w:cs="Arial"/>
          <w:color w:val="303030"/>
        </w:rPr>
      </w:pPr>
      <w:ins w:id="161" w:author="Unknown">
        <w:r>
          <w:rPr>
            <w:rFonts w:ascii="Arial" w:hAnsi="Arial" w:cs="Arial"/>
            <w:color w:val="303030"/>
          </w:rPr>
          <w:t xml:space="preserve">(w1, w2, w3, w4) = (2, 3, 4, </w:t>
        </w:r>
        <w:proofErr w:type="gramStart"/>
        <w:r>
          <w:rPr>
            <w:rFonts w:ascii="Arial" w:hAnsi="Arial" w:cs="Arial"/>
            <w:color w:val="303030"/>
          </w:rPr>
          <w:t>5</w:t>
        </w:r>
        <w:proofErr w:type="gramEnd"/>
        <w:r>
          <w:rPr>
            <w:rFonts w:ascii="Arial" w:hAnsi="Arial" w:cs="Arial"/>
            <w:color w:val="303030"/>
          </w:rPr>
          <w:t>)</w:t>
        </w:r>
      </w:ins>
    </w:p>
    <w:p w:rsidR="0014615F" w:rsidRDefault="0014615F" w:rsidP="0014615F">
      <w:pPr>
        <w:pStyle w:val="NormalWeb"/>
        <w:spacing w:before="60" w:beforeAutospacing="0" w:after="180" w:afterAutospacing="0"/>
        <w:jc w:val="center"/>
        <w:textAlignment w:val="baseline"/>
        <w:rPr>
          <w:ins w:id="162" w:author="Unknown"/>
          <w:rFonts w:ascii="Arial" w:hAnsi="Arial" w:cs="Arial"/>
          <w:color w:val="303030"/>
        </w:rPr>
      </w:pPr>
      <w:ins w:id="163" w:author="Unknown">
        <w:r>
          <w:rPr>
            <w:rFonts w:ascii="Arial" w:hAnsi="Arial" w:cs="Arial"/>
            <w:color w:val="303030"/>
          </w:rPr>
          <w:t xml:space="preserve">(b1, b2, b3, b4) = (3, 4, 5, </w:t>
        </w:r>
        <w:proofErr w:type="gramStart"/>
        <w:r>
          <w:rPr>
            <w:rFonts w:ascii="Arial" w:hAnsi="Arial" w:cs="Arial"/>
            <w:color w:val="303030"/>
          </w:rPr>
          <w:t>6</w:t>
        </w:r>
        <w:proofErr w:type="gramEnd"/>
        <w:r>
          <w:rPr>
            <w:rFonts w:ascii="Arial" w:hAnsi="Arial" w:cs="Arial"/>
            <w:color w:val="303030"/>
          </w:rPr>
          <w:t>)</w:t>
        </w:r>
      </w:ins>
    </w:p>
    <w:p w:rsidR="0014615F" w:rsidRDefault="0014615F" w:rsidP="0014615F">
      <w:pPr>
        <w:pStyle w:val="NormalWeb"/>
        <w:spacing w:before="60" w:beforeAutospacing="0" w:after="180" w:afterAutospacing="0"/>
        <w:textAlignment w:val="baseline"/>
        <w:rPr>
          <w:ins w:id="164" w:author="Unknown"/>
          <w:rFonts w:ascii="Arial" w:hAnsi="Arial" w:cs="Arial"/>
          <w:color w:val="303030"/>
        </w:rPr>
      </w:pPr>
      <w:ins w:id="165" w:author="Unknown">
        <w:r>
          <w:rPr>
            <w:rFonts w:ascii="Arial" w:hAnsi="Arial" w:cs="Arial"/>
            <w:color w:val="303030"/>
          </w:rPr>
          <w:t> </w:t>
        </w:r>
      </w:ins>
    </w:p>
    <w:p w:rsidR="0014615F" w:rsidRDefault="0014615F" w:rsidP="0014615F">
      <w:pPr>
        <w:pStyle w:val="NormalWeb"/>
        <w:spacing w:before="60" w:beforeAutospacing="0" w:after="180" w:afterAutospacing="0"/>
        <w:jc w:val="center"/>
        <w:textAlignment w:val="baseline"/>
        <w:rPr>
          <w:ins w:id="166" w:author="Unknown"/>
          <w:rFonts w:ascii="Arial" w:hAnsi="Arial" w:cs="Arial"/>
          <w:color w:val="303030"/>
        </w:rPr>
      </w:pPr>
      <w:ins w:id="167" w:author="Unknown">
        <w:r>
          <w:rPr>
            <w:rStyle w:val="Strong"/>
            <w:rFonts w:ascii="Arial" w:hAnsi="Arial" w:cs="Arial"/>
            <w:color w:val="303030"/>
            <w:sz w:val="28"/>
            <w:szCs w:val="28"/>
          </w:rPr>
          <w:t>OR</w:t>
        </w:r>
      </w:ins>
    </w:p>
    <w:p w:rsidR="0014615F" w:rsidRDefault="0014615F" w:rsidP="0014615F">
      <w:pPr>
        <w:pStyle w:val="NormalWeb"/>
        <w:spacing w:before="60" w:beforeAutospacing="0" w:after="180" w:afterAutospacing="0"/>
        <w:textAlignment w:val="baseline"/>
        <w:rPr>
          <w:ins w:id="168" w:author="Unknown"/>
          <w:rFonts w:ascii="Arial" w:hAnsi="Arial" w:cs="Arial"/>
          <w:color w:val="303030"/>
        </w:rPr>
      </w:pPr>
      <w:ins w:id="169"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170" w:author="Unknown"/>
          <w:rFonts w:ascii="Arial" w:hAnsi="Arial" w:cs="Arial"/>
          <w:color w:val="303030"/>
        </w:rPr>
      </w:pPr>
      <w:ins w:id="171" w:author="Unknown">
        <w:r>
          <w:rPr>
            <w:rFonts w:ascii="Arial" w:hAnsi="Arial" w:cs="Arial"/>
            <w:color w:val="303030"/>
          </w:rPr>
          <w:t>A thief enters a house for robbing it. He can carry a maximal weight of 5 kg into his bag. There are 4 items in the house with the following weights and values. What items should thief take if he either takes the item completely or leaves it completely?</w:t>
        </w:r>
      </w:ins>
    </w:p>
    <w:p w:rsidR="0014615F" w:rsidRDefault="0014615F" w:rsidP="0014615F">
      <w:pPr>
        <w:pStyle w:val="NormalWeb"/>
        <w:spacing w:before="60" w:beforeAutospacing="0" w:after="180" w:afterAutospacing="0"/>
        <w:textAlignment w:val="baseline"/>
        <w:rPr>
          <w:ins w:id="172" w:author="Unknown"/>
          <w:rFonts w:ascii="Arial" w:hAnsi="Arial" w:cs="Arial"/>
          <w:color w:val="303030"/>
        </w:rPr>
      </w:pPr>
      <w:ins w:id="173" w:author="Unknown">
        <w:r>
          <w:rPr>
            <w:rFonts w:ascii="Arial" w:hAnsi="Arial" w:cs="Arial"/>
            <w:color w:val="303030"/>
          </w:rPr>
          <w:t> </w:t>
        </w:r>
      </w:ins>
    </w:p>
    <w:tbl>
      <w:tblPr>
        <w:tblW w:w="5130" w:type="dxa"/>
        <w:tblCellMar>
          <w:top w:w="15" w:type="dxa"/>
          <w:left w:w="15" w:type="dxa"/>
          <w:bottom w:w="15" w:type="dxa"/>
          <w:right w:w="15" w:type="dxa"/>
        </w:tblCellMar>
        <w:tblLook w:val="04A0"/>
      </w:tblPr>
      <w:tblGrid>
        <w:gridCol w:w="1728"/>
        <w:gridCol w:w="1692"/>
        <w:gridCol w:w="1710"/>
      </w:tblGrid>
      <w:tr w:rsidR="0014615F" w:rsidTr="0014615F">
        <w:tc>
          <w:tcPr>
            <w:tcW w:w="147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rPr>
                <w:rStyle w:val="Strong"/>
              </w:rPr>
              <w:t>Item</w:t>
            </w:r>
          </w:p>
        </w:tc>
        <w:tc>
          <w:tcPr>
            <w:tcW w:w="144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rPr>
                <w:rStyle w:val="Strong"/>
              </w:rPr>
              <w:t>Weight (kg)</w:t>
            </w:r>
          </w:p>
        </w:tc>
        <w:tc>
          <w:tcPr>
            <w:tcW w:w="145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rPr>
                <w:rStyle w:val="Strong"/>
              </w:rPr>
              <w:t>Value ($)</w:t>
            </w:r>
          </w:p>
        </w:tc>
      </w:tr>
      <w:tr w:rsidR="0014615F" w:rsidTr="0014615F">
        <w:tc>
          <w:tcPr>
            <w:tcW w:w="147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Mirror</w:t>
            </w:r>
          </w:p>
        </w:tc>
        <w:tc>
          <w:tcPr>
            <w:tcW w:w="144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2</w:t>
            </w:r>
          </w:p>
        </w:tc>
        <w:tc>
          <w:tcPr>
            <w:tcW w:w="145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3</w:t>
            </w:r>
          </w:p>
        </w:tc>
      </w:tr>
      <w:tr w:rsidR="0014615F" w:rsidTr="0014615F">
        <w:tc>
          <w:tcPr>
            <w:tcW w:w="147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Silver nugget</w:t>
            </w:r>
          </w:p>
        </w:tc>
        <w:tc>
          <w:tcPr>
            <w:tcW w:w="144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3</w:t>
            </w:r>
          </w:p>
        </w:tc>
        <w:tc>
          <w:tcPr>
            <w:tcW w:w="145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4</w:t>
            </w:r>
          </w:p>
        </w:tc>
      </w:tr>
      <w:tr w:rsidR="0014615F" w:rsidTr="0014615F">
        <w:tc>
          <w:tcPr>
            <w:tcW w:w="147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Painting</w:t>
            </w:r>
          </w:p>
        </w:tc>
        <w:tc>
          <w:tcPr>
            <w:tcW w:w="144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4</w:t>
            </w:r>
          </w:p>
        </w:tc>
        <w:tc>
          <w:tcPr>
            <w:tcW w:w="145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5</w:t>
            </w:r>
          </w:p>
        </w:tc>
      </w:tr>
      <w:tr w:rsidR="0014615F" w:rsidTr="0014615F">
        <w:tc>
          <w:tcPr>
            <w:tcW w:w="147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Vase</w:t>
            </w:r>
          </w:p>
        </w:tc>
        <w:tc>
          <w:tcPr>
            <w:tcW w:w="1440"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5</w:t>
            </w:r>
          </w:p>
        </w:tc>
        <w:tc>
          <w:tcPr>
            <w:tcW w:w="1455"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rsidR="0014615F" w:rsidRDefault="0014615F">
            <w:pPr>
              <w:spacing w:before="150" w:after="150"/>
              <w:jc w:val="center"/>
              <w:rPr>
                <w:sz w:val="24"/>
                <w:szCs w:val="24"/>
              </w:rPr>
            </w:pPr>
            <w:r>
              <w:t>6</w:t>
            </w:r>
          </w:p>
        </w:tc>
      </w:tr>
    </w:tbl>
    <w:p w:rsidR="0014615F" w:rsidRDefault="0014615F" w:rsidP="0014615F">
      <w:pPr>
        <w:pStyle w:val="NormalWeb"/>
        <w:spacing w:before="60" w:beforeAutospacing="0" w:after="180" w:afterAutospacing="0"/>
        <w:textAlignment w:val="baseline"/>
        <w:rPr>
          <w:ins w:id="174" w:author="Unknown"/>
          <w:rFonts w:ascii="Arial" w:hAnsi="Arial" w:cs="Arial"/>
          <w:color w:val="303030"/>
        </w:rPr>
      </w:pPr>
      <w:ins w:id="175" w:author="Unknown">
        <w:r>
          <w:rPr>
            <w:rFonts w:ascii="Arial" w:hAnsi="Arial" w:cs="Arial"/>
            <w:color w:val="303030"/>
          </w:rPr>
          <w:t> </w:t>
        </w:r>
      </w:ins>
    </w:p>
    <w:p w:rsidR="0014615F" w:rsidRDefault="0014615F" w:rsidP="0014615F">
      <w:pPr>
        <w:pStyle w:val="Heading2"/>
        <w:spacing w:before="0"/>
        <w:textAlignment w:val="baseline"/>
        <w:rPr>
          <w:ins w:id="176" w:author="Unknown"/>
          <w:rFonts w:ascii="Arial" w:hAnsi="Arial" w:cs="Arial"/>
          <w:color w:val="303030"/>
        </w:rPr>
      </w:pPr>
      <w:ins w:id="177" w:author="Unknown">
        <w:r>
          <w:rPr>
            <w:rStyle w:val="Strong"/>
            <w:rFonts w:ascii="Arial" w:hAnsi="Arial" w:cs="Arial"/>
            <w:b/>
            <w:bCs/>
            <w:color w:val="303030"/>
            <w:u w:val="single"/>
          </w:rPr>
          <w:t>Solution-</w:t>
        </w:r>
      </w:ins>
    </w:p>
    <w:p w:rsidR="0014615F" w:rsidRDefault="0014615F" w:rsidP="0014615F">
      <w:pPr>
        <w:pStyle w:val="NormalWeb"/>
        <w:spacing w:before="60" w:beforeAutospacing="0" w:after="180" w:afterAutospacing="0"/>
        <w:textAlignment w:val="baseline"/>
        <w:rPr>
          <w:ins w:id="178" w:author="Unknown"/>
          <w:rFonts w:ascii="Arial" w:hAnsi="Arial" w:cs="Arial"/>
          <w:color w:val="303030"/>
        </w:rPr>
      </w:pPr>
      <w:ins w:id="179"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180" w:author="Unknown"/>
          <w:rFonts w:ascii="Arial" w:hAnsi="Arial" w:cs="Arial"/>
          <w:color w:val="303030"/>
        </w:rPr>
      </w:pPr>
      <w:ins w:id="181" w:author="Unknown">
        <w:r>
          <w:rPr>
            <w:rStyle w:val="Strong"/>
            <w:rFonts w:ascii="Arial" w:hAnsi="Arial" w:cs="Arial"/>
            <w:b/>
            <w:bCs/>
            <w:color w:val="303030"/>
            <w:u w:val="single"/>
          </w:rPr>
          <w:t>Given-</w:t>
        </w:r>
      </w:ins>
    </w:p>
    <w:p w:rsidR="0014615F" w:rsidRDefault="0014615F" w:rsidP="0014615F">
      <w:pPr>
        <w:pStyle w:val="NormalWeb"/>
        <w:spacing w:before="60" w:beforeAutospacing="0" w:after="180" w:afterAutospacing="0"/>
        <w:textAlignment w:val="baseline"/>
        <w:rPr>
          <w:ins w:id="182" w:author="Unknown"/>
          <w:rFonts w:ascii="Arial" w:hAnsi="Arial" w:cs="Arial"/>
          <w:color w:val="303030"/>
        </w:rPr>
      </w:pPr>
      <w:ins w:id="183" w:author="Unknown">
        <w:r>
          <w:rPr>
            <w:rFonts w:ascii="Arial" w:hAnsi="Arial" w:cs="Arial"/>
            <w:color w:val="303030"/>
          </w:rPr>
          <w:t> </w:t>
        </w:r>
      </w:ins>
    </w:p>
    <w:p w:rsidR="0014615F" w:rsidRDefault="0014615F" w:rsidP="0014615F">
      <w:pPr>
        <w:numPr>
          <w:ilvl w:val="0"/>
          <w:numId w:val="16"/>
        </w:numPr>
        <w:spacing w:before="60" w:after="60" w:line="240" w:lineRule="auto"/>
        <w:ind w:left="225"/>
        <w:textAlignment w:val="baseline"/>
        <w:rPr>
          <w:ins w:id="184" w:author="Unknown"/>
          <w:rFonts w:ascii="Arial" w:hAnsi="Arial" w:cs="Arial"/>
          <w:color w:val="303030"/>
        </w:rPr>
      </w:pPr>
      <w:ins w:id="185" w:author="Unknown">
        <w:r>
          <w:rPr>
            <w:rFonts w:ascii="Arial" w:hAnsi="Arial" w:cs="Arial"/>
            <w:color w:val="303030"/>
          </w:rPr>
          <w:t>Knapsack capacity (w) = 5 kg</w:t>
        </w:r>
      </w:ins>
    </w:p>
    <w:p w:rsidR="0014615F" w:rsidRDefault="0014615F" w:rsidP="0014615F">
      <w:pPr>
        <w:numPr>
          <w:ilvl w:val="0"/>
          <w:numId w:val="16"/>
        </w:numPr>
        <w:spacing w:before="60" w:after="60" w:line="240" w:lineRule="auto"/>
        <w:ind w:left="225"/>
        <w:textAlignment w:val="baseline"/>
        <w:rPr>
          <w:ins w:id="186" w:author="Unknown"/>
          <w:rFonts w:ascii="Arial" w:hAnsi="Arial" w:cs="Arial"/>
          <w:color w:val="303030"/>
        </w:rPr>
      </w:pPr>
      <w:ins w:id="187" w:author="Unknown">
        <w:r>
          <w:rPr>
            <w:rFonts w:ascii="Arial" w:hAnsi="Arial" w:cs="Arial"/>
            <w:color w:val="303030"/>
          </w:rPr>
          <w:t>Number of items (n) = 4</w:t>
        </w:r>
      </w:ins>
    </w:p>
    <w:p w:rsidR="0014615F" w:rsidRDefault="0014615F" w:rsidP="0014615F">
      <w:pPr>
        <w:pStyle w:val="NormalWeb"/>
        <w:spacing w:before="60" w:beforeAutospacing="0" w:after="180" w:afterAutospacing="0"/>
        <w:textAlignment w:val="baseline"/>
        <w:rPr>
          <w:ins w:id="188" w:author="Unknown"/>
          <w:rFonts w:ascii="Arial" w:hAnsi="Arial" w:cs="Arial"/>
          <w:color w:val="303030"/>
        </w:rPr>
      </w:pPr>
      <w:ins w:id="189"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190" w:author="Unknown"/>
          <w:rFonts w:ascii="Arial" w:hAnsi="Arial" w:cs="Arial"/>
          <w:color w:val="303030"/>
        </w:rPr>
      </w:pPr>
      <w:ins w:id="191" w:author="Unknown">
        <w:r>
          <w:rPr>
            <w:rStyle w:val="Strong"/>
            <w:rFonts w:ascii="Arial" w:hAnsi="Arial" w:cs="Arial"/>
            <w:b/>
            <w:bCs/>
            <w:color w:val="303030"/>
            <w:u w:val="single"/>
          </w:rPr>
          <w:t>Step-01:</w:t>
        </w:r>
      </w:ins>
    </w:p>
    <w:p w:rsidR="0014615F" w:rsidRDefault="0014615F" w:rsidP="0014615F">
      <w:pPr>
        <w:pStyle w:val="NormalWeb"/>
        <w:spacing w:before="60" w:beforeAutospacing="0" w:after="180" w:afterAutospacing="0"/>
        <w:textAlignment w:val="baseline"/>
        <w:rPr>
          <w:ins w:id="192" w:author="Unknown"/>
          <w:rFonts w:ascii="Arial" w:hAnsi="Arial" w:cs="Arial"/>
          <w:color w:val="303030"/>
        </w:rPr>
      </w:pPr>
      <w:ins w:id="193" w:author="Unknown">
        <w:r>
          <w:rPr>
            <w:rFonts w:ascii="Arial" w:hAnsi="Arial" w:cs="Arial"/>
            <w:color w:val="303030"/>
          </w:rPr>
          <w:t> </w:t>
        </w:r>
      </w:ins>
    </w:p>
    <w:p w:rsidR="0014615F" w:rsidRDefault="0014615F" w:rsidP="0014615F">
      <w:pPr>
        <w:numPr>
          <w:ilvl w:val="0"/>
          <w:numId w:val="17"/>
        </w:numPr>
        <w:spacing w:before="60" w:after="60" w:line="240" w:lineRule="auto"/>
        <w:ind w:left="225"/>
        <w:textAlignment w:val="baseline"/>
        <w:rPr>
          <w:ins w:id="194" w:author="Unknown"/>
          <w:rFonts w:ascii="Arial" w:hAnsi="Arial" w:cs="Arial"/>
          <w:color w:val="303030"/>
        </w:rPr>
      </w:pPr>
      <w:ins w:id="195" w:author="Unknown">
        <w:r>
          <w:rPr>
            <w:rFonts w:ascii="Arial" w:hAnsi="Arial" w:cs="Arial"/>
            <w:color w:val="303030"/>
          </w:rPr>
          <w:lastRenderedPageBreak/>
          <w:t>Draw a table say ‘T’ with (n+1) = 4 + 1 = 5 number of rows and (w+1) = 5 + 1 = 6 number of columns.</w:t>
        </w:r>
      </w:ins>
    </w:p>
    <w:p w:rsidR="0014615F" w:rsidRDefault="0014615F" w:rsidP="0014615F">
      <w:pPr>
        <w:numPr>
          <w:ilvl w:val="0"/>
          <w:numId w:val="17"/>
        </w:numPr>
        <w:spacing w:before="60" w:after="60" w:line="240" w:lineRule="auto"/>
        <w:ind w:left="225"/>
        <w:textAlignment w:val="baseline"/>
        <w:rPr>
          <w:ins w:id="196" w:author="Unknown"/>
          <w:rFonts w:ascii="Arial" w:hAnsi="Arial" w:cs="Arial"/>
          <w:color w:val="303030"/>
        </w:rPr>
      </w:pPr>
      <w:ins w:id="197" w:author="Unknown">
        <w:r>
          <w:rPr>
            <w:rFonts w:ascii="Arial" w:hAnsi="Arial" w:cs="Arial"/>
            <w:color w:val="303030"/>
          </w:rPr>
          <w:t>Fill all the boxes of 0</w:t>
        </w:r>
        <w:r>
          <w:rPr>
            <w:rFonts w:ascii="Arial" w:hAnsi="Arial" w:cs="Arial"/>
            <w:color w:val="303030"/>
            <w:vertAlign w:val="superscript"/>
          </w:rPr>
          <w:t>th</w:t>
        </w:r>
        <w:r>
          <w:rPr>
            <w:rFonts w:ascii="Arial" w:hAnsi="Arial" w:cs="Arial"/>
            <w:color w:val="303030"/>
          </w:rPr>
          <w:t> row and 0</w:t>
        </w:r>
        <w:r>
          <w:rPr>
            <w:rFonts w:ascii="Arial" w:hAnsi="Arial" w:cs="Arial"/>
            <w:color w:val="303030"/>
            <w:vertAlign w:val="superscript"/>
          </w:rPr>
          <w:t>th</w:t>
        </w:r>
        <w:r>
          <w:rPr>
            <w:rFonts w:ascii="Arial" w:hAnsi="Arial" w:cs="Arial"/>
            <w:color w:val="303030"/>
          </w:rPr>
          <w:t> column with 0.</w:t>
        </w:r>
      </w:ins>
    </w:p>
    <w:p w:rsidR="0014615F" w:rsidRDefault="0014615F" w:rsidP="0014615F">
      <w:pPr>
        <w:pStyle w:val="NormalWeb"/>
        <w:spacing w:before="60" w:beforeAutospacing="0" w:after="180" w:afterAutospacing="0"/>
        <w:textAlignment w:val="baseline"/>
        <w:rPr>
          <w:ins w:id="198" w:author="Unknown"/>
          <w:rFonts w:ascii="Arial" w:hAnsi="Arial" w:cs="Arial"/>
          <w:color w:val="303030"/>
        </w:rPr>
      </w:pPr>
      <w:ins w:id="199"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200" w:author="Unknown"/>
          <w:rFonts w:ascii="Arial" w:hAnsi="Arial" w:cs="Arial"/>
          <w:color w:val="303030"/>
        </w:rPr>
      </w:pPr>
      <w:r>
        <w:rPr>
          <w:rFonts w:ascii="Arial" w:hAnsi="Arial" w:cs="Arial"/>
          <w:noProof/>
          <w:color w:val="303030"/>
        </w:rPr>
        <w:drawing>
          <wp:inline distT="0" distB="0" distL="0" distR="0">
            <wp:extent cx="3829050" cy="2628900"/>
            <wp:effectExtent l="0" t="0" r="0" b="0"/>
            <wp:docPr id="29" name="Picture 3" descr="https://www.gatevidyalay.com/wp-content/uploads/2018/03/Knapsack-Problem-Using-Dynamic-Programming-Problem-01-Solution-Ste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atevidyalay.com/wp-content/uploads/2018/03/Knapsack-Problem-Using-Dynamic-Programming-Problem-01-Solution-Step-01.png"/>
                    <pic:cNvPicPr>
                      <a:picLocks noChangeAspect="1" noChangeArrowheads="1"/>
                    </pic:cNvPicPr>
                  </pic:nvPicPr>
                  <pic:blipFill>
                    <a:blip r:embed="rId8"/>
                    <a:srcRect/>
                    <a:stretch>
                      <a:fillRect/>
                    </a:stretch>
                  </pic:blipFill>
                  <pic:spPr bwMode="auto">
                    <a:xfrm>
                      <a:off x="0" y="0"/>
                      <a:ext cx="3829050" cy="2628900"/>
                    </a:xfrm>
                    <a:prstGeom prst="rect">
                      <a:avLst/>
                    </a:prstGeom>
                    <a:noFill/>
                    <a:ln w="9525">
                      <a:noFill/>
                      <a:miter lim="800000"/>
                      <a:headEnd/>
                      <a:tailEnd/>
                    </a:ln>
                  </pic:spPr>
                </pic:pic>
              </a:graphicData>
            </a:graphic>
          </wp:inline>
        </w:drawing>
      </w:r>
    </w:p>
    <w:p w:rsidR="0014615F" w:rsidRDefault="0014615F" w:rsidP="0014615F">
      <w:pPr>
        <w:pStyle w:val="NormalWeb"/>
        <w:spacing w:before="60" w:beforeAutospacing="0" w:after="180" w:afterAutospacing="0"/>
        <w:textAlignment w:val="baseline"/>
        <w:rPr>
          <w:ins w:id="201" w:author="Unknown"/>
          <w:rFonts w:ascii="Arial" w:hAnsi="Arial" w:cs="Arial"/>
          <w:color w:val="303030"/>
        </w:rPr>
      </w:pPr>
      <w:ins w:id="202"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203" w:author="Unknown"/>
          <w:rFonts w:ascii="Arial" w:hAnsi="Arial" w:cs="Arial"/>
          <w:color w:val="303030"/>
        </w:rPr>
      </w:pPr>
      <w:ins w:id="204" w:author="Unknown">
        <w:r>
          <w:rPr>
            <w:rStyle w:val="Strong"/>
            <w:rFonts w:ascii="Arial" w:hAnsi="Arial" w:cs="Arial"/>
            <w:b/>
            <w:bCs/>
            <w:color w:val="303030"/>
            <w:u w:val="single"/>
          </w:rPr>
          <w:t>Step-02:</w:t>
        </w:r>
      </w:ins>
    </w:p>
    <w:p w:rsidR="0014615F" w:rsidRDefault="0014615F" w:rsidP="0014615F">
      <w:pPr>
        <w:pStyle w:val="NormalWeb"/>
        <w:spacing w:before="60" w:beforeAutospacing="0" w:after="180" w:afterAutospacing="0"/>
        <w:textAlignment w:val="baseline"/>
        <w:rPr>
          <w:ins w:id="205" w:author="Unknown"/>
          <w:rFonts w:ascii="Arial" w:hAnsi="Arial" w:cs="Arial"/>
          <w:color w:val="303030"/>
        </w:rPr>
      </w:pPr>
      <w:ins w:id="206"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207" w:author="Unknown"/>
          <w:rFonts w:ascii="Arial" w:hAnsi="Arial" w:cs="Arial"/>
          <w:color w:val="303030"/>
        </w:rPr>
      </w:pPr>
      <w:ins w:id="208" w:author="Unknown">
        <w:r>
          <w:rPr>
            <w:rFonts w:ascii="Arial" w:hAnsi="Arial" w:cs="Arial"/>
            <w:color w:val="303030"/>
          </w:rPr>
          <w:t>Start filling the table row wise top to bottom from left to right using the formula-</w:t>
        </w:r>
      </w:ins>
    </w:p>
    <w:p w:rsidR="0014615F" w:rsidRDefault="0014615F" w:rsidP="0014615F">
      <w:pPr>
        <w:pStyle w:val="NormalWeb"/>
        <w:spacing w:before="60" w:beforeAutospacing="0" w:after="180" w:afterAutospacing="0"/>
        <w:jc w:val="center"/>
        <w:textAlignment w:val="baseline"/>
        <w:rPr>
          <w:ins w:id="209" w:author="Unknown"/>
          <w:rFonts w:ascii="Arial" w:hAnsi="Arial" w:cs="Arial"/>
          <w:color w:val="303030"/>
        </w:rPr>
      </w:pPr>
      <w:ins w:id="210" w:author="Unknown">
        <w:r>
          <w:rPr>
            <w:rStyle w:val="Strong"/>
            <w:rFonts w:ascii="Arial" w:hAnsi="Arial" w:cs="Arial"/>
            <w:color w:val="303030"/>
          </w:rPr>
          <w:t>T (</w:t>
        </w:r>
        <w:proofErr w:type="spellStart"/>
        <w:r>
          <w:rPr>
            <w:rStyle w:val="Strong"/>
            <w:rFonts w:ascii="Arial" w:hAnsi="Arial" w:cs="Arial"/>
            <w:color w:val="303030"/>
          </w:rPr>
          <w:t>i</w:t>
        </w:r>
        <w:proofErr w:type="spellEnd"/>
        <w:r>
          <w:rPr>
            <w:rStyle w:val="Strong"/>
            <w:rFonts w:ascii="Arial" w:hAnsi="Arial" w:cs="Arial"/>
            <w:color w:val="303030"/>
          </w:rPr>
          <w:t xml:space="preserve"> , j) = max { T ( i-1 , j ) , </w:t>
        </w:r>
        <w:proofErr w:type="spellStart"/>
        <w:r>
          <w:rPr>
            <w:rStyle w:val="Strong"/>
            <w:rFonts w:ascii="Arial" w:hAnsi="Arial" w:cs="Arial"/>
            <w:color w:val="303030"/>
          </w:rPr>
          <w:t>value</w:t>
        </w:r>
        <w:r>
          <w:rPr>
            <w:rStyle w:val="Strong"/>
            <w:rFonts w:ascii="Arial" w:hAnsi="Arial" w:cs="Arial"/>
            <w:color w:val="303030"/>
            <w:vertAlign w:val="subscript"/>
          </w:rPr>
          <w:t>i</w:t>
        </w:r>
        <w:proofErr w:type="spellEnd"/>
        <w:r>
          <w:rPr>
            <w:rStyle w:val="Strong"/>
            <w:rFonts w:ascii="Arial" w:hAnsi="Arial" w:cs="Arial"/>
            <w:color w:val="303030"/>
          </w:rPr>
          <w:t xml:space="preserve"> + T( i-1 , j – </w:t>
        </w:r>
        <w:proofErr w:type="spellStart"/>
        <w:r>
          <w:rPr>
            <w:rStyle w:val="Strong"/>
            <w:rFonts w:ascii="Arial" w:hAnsi="Arial" w:cs="Arial"/>
            <w:color w:val="303030"/>
          </w:rPr>
          <w:t>weight</w:t>
        </w:r>
        <w:r>
          <w:rPr>
            <w:rStyle w:val="Strong"/>
            <w:rFonts w:ascii="Arial" w:hAnsi="Arial" w:cs="Arial"/>
            <w:color w:val="303030"/>
            <w:vertAlign w:val="subscript"/>
          </w:rPr>
          <w:t>i</w:t>
        </w:r>
        <w:proofErr w:type="spellEnd"/>
        <w:r>
          <w:rPr>
            <w:rStyle w:val="Strong"/>
            <w:rFonts w:ascii="Arial" w:hAnsi="Arial" w:cs="Arial"/>
            <w:color w:val="303030"/>
            <w:vertAlign w:val="subscript"/>
          </w:rPr>
          <w:t> </w:t>
        </w:r>
        <w:r>
          <w:rPr>
            <w:rStyle w:val="Strong"/>
            <w:rFonts w:ascii="Arial" w:hAnsi="Arial" w:cs="Arial"/>
            <w:color w:val="303030"/>
          </w:rPr>
          <w:t>) }</w:t>
        </w:r>
      </w:ins>
    </w:p>
    <w:p w:rsidR="0014615F" w:rsidRDefault="0014615F" w:rsidP="0014615F">
      <w:pPr>
        <w:pStyle w:val="NormalWeb"/>
        <w:spacing w:before="60" w:beforeAutospacing="0" w:after="180" w:afterAutospacing="0"/>
        <w:textAlignment w:val="baseline"/>
        <w:rPr>
          <w:ins w:id="211" w:author="Unknown"/>
          <w:rFonts w:ascii="Arial" w:hAnsi="Arial" w:cs="Arial"/>
          <w:color w:val="303030"/>
        </w:rPr>
      </w:pPr>
      <w:ins w:id="212"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213" w:author="Unknown"/>
          <w:rFonts w:ascii="Arial" w:hAnsi="Arial" w:cs="Arial"/>
          <w:color w:val="303030"/>
        </w:rPr>
      </w:pPr>
      <w:ins w:id="214" w:author="Unknown">
        <w:r>
          <w:rPr>
            <w:rStyle w:val="Strong"/>
            <w:rFonts w:ascii="Arial" w:hAnsi="Arial" w:cs="Arial"/>
            <w:b/>
            <w:bCs/>
            <w:color w:val="303030"/>
            <w:u w:val="single"/>
          </w:rPr>
          <w:t xml:space="preserve">Finding </w:t>
        </w:r>
        <w:proofErr w:type="gramStart"/>
        <w:r>
          <w:rPr>
            <w:rStyle w:val="Strong"/>
            <w:rFonts w:ascii="Arial" w:hAnsi="Arial" w:cs="Arial"/>
            <w:b/>
            <w:bCs/>
            <w:color w:val="303030"/>
            <w:u w:val="single"/>
          </w:rPr>
          <w:t>T(</w:t>
        </w:r>
        <w:proofErr w:type="gramEnd"/>
        <w:r>
          <w:rPr>
            <w:rStyle w:val="Strong"/>
            <w:rFonts w:ascii="Arial" w:hAnsi="Arial" w:cs="Arial"/>
            <w:b/>
            <w:bCs/>
            <w:color w:val="303030"/>
            <w:u w:val="single"/>
          </w:rPr>
          <w:t>1,1)-</w:t>
        </w:r>
      </w:ins>
    </w:p>
    <w:p w:rsidR="0014615F" w:rsidRDefault="0014615F" w:rsidP="0014615F">
      <w:pPr>
        <w:pStyle w:val="NormalWeb"/>
        <w:spacing w:before="60" w:beforeAutospacing="0" w:after="180" w:afterAutospacing="0"/>
        <w:textAlignment w:val="baseline"/>
        <w:rPr>
          <w:ins w:id="215" w:author="Unknown"/>
          <w:rFonts w:ascii="Arial" w:hAnsi="Arial" w:cs="Arial"/>
          <w:color w:val="303030"/>
        </w:rPr>
      </w:pPr>
      <w:ins w:id="216"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217" w:author="Unknown"/>
          <w:rFonts w:ascii="Arial" w:hAnsi="Arial" w:cs="Arial"/>
          <w:color w:val="303030"/>
        </w:rPr>
      </w:pPr>
      <w:ins w:id="218" w:author="Unknown">
        <w:r>
          <w:rPr>
            <w:rFonts w:ascii="Arial" w:hAnsi="Arial" w:cs="Arial"/>
            <w:color w:val="303030"/>
          </w:rPr>
          <w:t>We have,</w:t>
        </w:r>
      </w:ins>
    </w:p>
    <w:p w:rsidR="0014615F" w:rsidRDefault="0014615F" w:rsidP="0014615F">
      <w:pPr>
        <w:numPr>
          <w:ilvl w:val="0"/>
          <w:numId w:val="18"/>
        </w:numPr>
        <w:spacing w:before="60" w:after="60" w:line="240" w:lineRule="auto"/>
        <w:ind w:left="225"/>
        <w:textAlignment w:val="baseline"/>
        <w:rPr>
          <w:ins w:id="219" w:author="Unknown"/>
          <w:rFonts w:ascii="Arial" w:hAnsi="Arial" w:cs="Arial"/>
          <w:color w:val="303030"/>
        </w:rPr>
      </w:pPr>
      <w:proofErr w:type="spellStart"/>
      <w:ins w:id="220" w:author="Unknown">
        <w:r>
          <w:rPr>
            <w:rFonts w:ascii="Arial" w:hAnsi="Arial" w:cs="Arial"/>
            <w:color w:val="303030"/>
          </w:rPr>
          <w:t>i</w:t>
        </w:r>
        <w:proofErr w:type="spellEnd"/>
        <w:r>
          <w:rPr>
            <w:rFonts w:ascii="Arial" w:hAnsi="Arial" w:cs="Arial"/>
            <w:color w:val="303030"/>
          </w:rPr>
          <w:t xml:space="preserve"> = 1</w:t>
        </w:r>
      </w:ins>
    </w:p>
    <w:p w:rsidR="0014615F" w:rsidRDefault="0014615F" w:rsidP="0014615F">
      <w:pPr>
        <w:numPr>
          <w:ilvl w:val="0"/>
          <w:numId w:val="18"/>
        </w:numPr>
        <w:spacing w:before="60" w:after="60" w:line="240" w:lineRule="auto"/>
        <w:ind w:left="225"/>
        <w:textAlignment w:val="baseline"/>
        <w:rPr>
          <w:ins w:id="221" w:author="Unknown"/>
          <w:rFonts w:ascii="Arial" w:hAnsi="Arial" w:cs="Arial"/>
          <w:color w:val="303030"/>
        </w:rPr>
      </w:pPr>
      <w:ins w:id="222" w:author="Unknown">
        <w:r>
          <w:rPr>
            <w:rFonts w:ascii="Arial" w:hAnsi="Arial" w:cs="Arial"/>
            <w:color w:val="303030"/>
          </w:rPr>
          <w:t>j = 1</w:t>
        </w:r>
      </w:ins>
    </w:p>
    <w:p w:rsidR="0014615F" w:rsidRDefault="0014615F" w:rsidP="0014615F">
      <w:pPr>
        <w:numPr>
          <w:ilvl w:val="0"/>
          <w:numId w:val="18"/>
        </w:numPr>
        <w:spacing w:before="60" w:after="60" w:line="240" w:lineRule="auto"/>
        <w:ind w:left="225"/>
        <w:textAlignment w:val="baseline"/>
        <w:rPr>
          <w:ins w:id="223" w:author="Unknown"/>
          <w:rFonts w:ascii="Arial" w:hAnsi="Arial" w:cs="Arial"/>
          <w:color w:val="303030"/>
        </w:rPr>
      </w:pPr>
      <w:ins w:id="224" w:author="Unknown">
        <w:r>
          <w:rPr>
            <w:rFonts w:ascii="Arial" w:hAnsi="Arial" w:cs="Arial"/>
            <w:color w:val="303030"/>
          </w:rPr>
          <w:t>(value)</w:t>
        </w:r>
        <w:proofErr w:type="spellStart"/>
        <w:r>
          <w:rPr>
            <w:rFonts w:ascii="Arial" w:hAnsi="Arial" w:cs="Arial"/>
            <w:color w:val="303030"/>
            <w:vertAlign w:val="subscript"/>
          </w:rPr>
          <w:t>i</w:t>
        </w:r>
        <w:proofErr w:type="spellEnd"/>
        <w:r>
          <w:rPr>
            <w:rFonts w:ascii="Arial" w:hAnsi="Arial" w:cs="Arial"/>
            <w:color w:val="303030"/>
          </w:rPr>
          <w:t> = (value)</w:t>
        </w:r>
        <w:r>
          <w:rPr>
            <w:rFonts w:ascii="Arial" w:hAnsi="Arial" w:cs="Arial"/>
            <w:color w:val="303030"/>
            <w:vertAlign w:val="subscript"/>
          </w:rPr>
          <w:t>1</w:t>
        </w:r>
        <w:r>
          <w:rPr>
            <w:rFonts w:ascii="Arial" w:hAnsi="Arial" w:cs="Arial"/>
            <w:color w:val="303030"/>
          </w:rPr>
          <w:t> = 3</w:t>
        </w:r>
      </w:ins>
    </w:p>
    <w:p w:rsidR="0014615F" w:rsidRDefault="0014615F" w:rsidP="0014615F">
      <w:pPr>
        <w:numPr>
          <w:ilvl w:val="0"/>
          <w:numId w:val="18"/>
        </w:numPr>
        <w:spacing w:before="60" w:after="60" w:line="240" w:lineRule="auto"/>
        <w:ind w:left="225"/>
        <w:textAlignment w:val="baseline"/>
        <w:rPr>
          <w:ins w:id="225" w:author="Unknown"/>
          <w:rFonts w:ascii="Arial" w:hAnsi="Arial" w:cs="Arial"/>
          <w:color w:val="303030"/>
        </w:rPr>
      </w:pPr>
      <w:ins w:id="226" w:author="Unknown">
        <w:r>
          <w:rPr>
            <w:rFonts w:ascii="Arial" w:hAnsi="Arial" w:cs="Arial"/>
            <w:color w:val="303030"/>
          </w:rPr>
          <w:t>(weight)</w:t>
        </w:r>
        <w:proofErr w:type="spellStart"/>
        <w:r>
          <w:rPr>
            <w:rFonts w:ascii="Arial" w:hAnsi="Arial" w:cs="Arial"/>
            <w:color w:val="303030"/>
            <w:vertAlign w:val="subscript"/>
          </w:rPr>
          <w:t>i</w:t>
        </w:r>
        <w:proofErr w:type="spellEnd"/>
        <w:r>
          <w:rPr>
            <w:rFonts w:ascii="Arial" w:hAnsi="Arial" w:cs="Arial"/>
            <w:color w:val="303030"/>
          </w:rPr>
          <w:t> = (weight)</w:t>
        </w:r>
        <w:r>
          <w:rPr>
            <w:rFonts w:ascii="Arial" w:hAnsi="Arial" w:cs="Arial"/>
            <w:color w:val="303030"/>
            <w:vertAlign w:val="subscript"/>
          </w:rPr>
          <w:t>1</w:t>
        </w:r>
        <w:r>
          <w:rPr>
            <w:rFonts w:ascii="Arial" w:hAnsi="Arial" w:cs="Arial"/>
            <w:color w:val="303030"/>
          </w:rPr>
          <w:t> = 2</w:t>
        </w:r>
      </w:ins>
    </w:p>
    <w:p w:rsidR="0014615F" w:rsidRDefault="0014615F" w:rsidP="0014615F">
      <w:pPr>
        <w:pStyle w:val="NormalWeb"/>
        <w:spacing w:before="60" w:beforeAutospacing="0" w:after="180" w:afterAutospacing="0"/>
        <w:textAlignment w:val="baseline"/>
        <w:rPr>
          <w:ins w:id="227" w:author="Unknown"/>
          <w:rFonts w:ascii="Arial" w:hAnsi="Arial" w:cs="Arial"/>
          <w:color w:val="303030"/>
        </w:rPr>
      </w:pPr>
      <w:ins w:id="228"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229" w:author="Unknown"/>
          <w:rFonts w:ascii="Arial" w:hAnsi="Arial" w:cs="Arial"/>
          <w:color w:val="303030"/>
        </w:rPr>
      </w:pPr>
      <w:ins w:id="230" w:author="Unknown">
        <w:r>
          <w:rPr>
            <w:rFonts w:ascii="Arial" w:hAnsi="Arial" w:cs="Arial"/>
            <w:color w:val="303030"/>
          </w:rPr>
          <w:t>Substituting the values, we get-</w:t>
        </w:r>
      </w:ins>
    </w:p>
    <w:p w:rsidR="0014615F" w:rsidRDefault="0014615F" w:rsidP="0014615F">
      <w:pPr>
        <w:pStyle w:val="NormalWeb"/>
        <w:spacing w:before="60" w:beforeAutospacing="0" w:after="180" w:afterAutospacing="0"/>
        <w:textAlignment w:val="baseline"/>
        <w:rPr>
          <w:ins w:id="231" w:author="Unknown"/>
          <w:rFonts w:ascii="Arial" w:hAnsi="Arial" w:cs="Arial"/>
          <w:color w:val="303030"/>
        </w:rPr>
      </w:pPr>
      <w:proofErr w:type="gramStart"/>
      <w:ins w:id="232" w:author="Unknown">
        <w:r>
          <w:rPr>
            <w:rFonts w:ascii="Arial" w:hAnsi="Arial" w:cs="Arial"/>
            <w:color w:val="303030"/>
          </w:rPr>
          <w:t>T(</w:t>
        </w:r>
        <w:proofErr w:type="gramEnd"/>
        <w:r>
          <w:rPr>
            <w:rFonts w:ascii="Arial" w:hAnsi="Arial" w:cs="Arial"/>
            <w:color w:val="303030"/>
          </w:rPr>
          <w:t>1,1) = max { T(1-1 , 1) , 3 + T(1-1 , 1-2) }</w:t>
        </w:r>
      </w:ins>
    </w:p>
    <w:p w:rsidR="0014615F" w:rsidRDefault="0014615F" w:rsidP="0014615F">
      <w:pPr>
        <w:pStyle w:val="NormalWeb"/>
        <w:spacing w:before="60" w:beforeAutospacing="0" w:after="180" w:afterAutospacing="0"/>
        <w:textAlignment w:val="baseline"/>
        <w:rPr>
          <w:ins w:id="233" w:author="Unknown"/>
          <w:rFonts w:ascii="Arial" w:hAnsi="Arial" w:cs="Arial"/>
          <w:color w:val="303030"/>
        </w:rPr>
      </w:pPr>
      <w:proofErr w:type="gramStart"/>
      <w:ins w:id="234" w:author="Unknown">
        <w:r>
          <w:rPr>
            <w:rFonts w:ascii="Arial" w:hAnsi="Arial" w:cs="Arial"/>
            <w:color w:val="303030"/>
          </w:rPr>
          <w:t>T(</w:t>
        </w:r>
        <w:proofErr w:type="gramEnd"/>
        <w:r>
          <w:rPr>
            <w:rFonts w:ascii="Arial" w:hAnsi="Arial" w:cs="Arial"/>
            <w:color w:val="303030"/>
          </w:rPr>
          <w:t>1,1) = max { T(0,1) , 3 + T(0,-1) }</w:t>
        </w:r>
      </w:ins>
    </w:p>
    <w:p w:rsidR="0014615F" w:rsidRDefault="0014615F" w:rsidP="0014615F">
      <w:pPr>
        <w:pStyle w:val="NormalWeb"/>
        <w:spacing w:before="60" w:beforeAutospacing="0" w:after="180" w:afterAutospacing="0"/>
        <w:textAlignment w:val="baseline"/>
        <w:rPr>
          <w:ins w:id="235" w:author="Unknown"/>
          <w:rFonts w:ascii="Arial" w:hAnsi="Arial" w:cs="Arial"/>
          <w:color w:val="303030"/>
        </w:rPr>
      </w:pPr>
      <w:proofErr w:type="gramStart"/>
      <w:ins w:id="236" w:author="Unknown">
        <w:r>
          <w:rPr>
            <w:rFonts w:ascii="Arial" w:hAnsi="Arial" w:cs="Arial"/>
            <w:color w:val="303030"/>
          </w:rPr>
          <w:t>T(</w:t>
        </w:r>
        <w:proofErr w:type="gramEnd"/>
        <w:r>
          <w:rPr>
            <w:rFonts w:ascii="Arial" w:hAnsi="Arial" w:cs="Arial"/>
            <w:color w:val="303030"/>
          </w:rPr>
          <w:t>1,1) = T(0,1) { Ignore T(0,-1) }</w:t>
        </w:r>
      </w:ins>
    </w:p>
    <w:p w:rsidR="0014615F" w:rsidRDefault="0014615F" w:rsidP="0014615F">
      <w:pPr>
        <w:pStyle w:val="NormalWeb"/>
        <w:spacing w:before="60" w:beforeAutospacing="0" w:after="180" w:afterAutospacing="0"/>
        <w:textAlignment w:val="baseline"/>
        <w:rPr>
          <w:ins w:id="237" w:author="Unknown"/>
          <w:rFonts w:ascii="Arial" w:hAnsi="Arial" w:cs="Arial"/>
          <w:color w:val="303030"/>
        </w:rPr>
      </w:pPr>
      <w:proofErr w:type="gramStart"/>
      <w:ins w:id="238" w:author="Unknown">
        <w:r>
          <w:rPr>
            <w:rFonts w:ascii="Arial" w:hAnsi="Arial" w:cs="Arial"/>
            <w:color w:val="303030"/>
          </w:rPr>
          <w:lastRenderedPageBreak/>
          <w:t>T(</w:t>
        </w:r>
        <w:proofErr w:type="gramEnd"/>
        <w:r>
          <w:rPr>
            <w:rFonts w:ascii="Arial" w:hAnsi="Arial" w:cs="Arial"/>
            <w:color w:val="303030"/>
          </w:rPr>
          <w:t>1,1) = 0</w:t>
        </w:r>
      </w:ins>
    </w:p>
    <w:p w:rsidR="0014615F" w:rsidRDefault="0014615F" w:rsidP="0014615F">
      <w:pPr>
        <w:pStyle w:val="NormalWeb"/>
        <w:spacing w:before="60" w:beforeAutospacing="0" w:after="180" w:afterAutospacing="0"/>
        <w:textAlignment w:val="baseline"/>
        <w:rPr>
          <w:ins w:id="239" w:author="Unknown"/>
          <w:rFonts w:ascii="Arial" w:hAnsi="Arial" w:cs="Arial"/>
          <w:color w:val="303030"/>
        </w:rPr>
      </w:pPr>
      <w:ins w:id="240"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241" w:author="Unknown"/>
          <w:rFonts w:ascii="Arial" w:hAnsi="Arial" w:cs="Arial"/>
          <w:color w:val="303030"/>
        </w:rPr>
      </w:pPr>
      <w:ins w:id="242" w:author="Unknown">
        <w:r>
          <w:rPr>
            <w:rStyle w:val="Strong"/>
            <w:rFonts w:ascii="Arial" w:hAnsi="Arial" w:cs="Arial"/>
            <w:b/>
            <w:bCs/>
            <w:color w:val="303030"/>
            <w:u w:val="single"/>
          </w:rPr>
          <w:t xml:space="preserve">Finding </w:t>
        </w:r>
        <w:proofErr w:type="gramStart"/>
        <w:r>
          <w:rPr>
            <w:rStyle w:val="Strong"/>
            <w:rFonts w:ascii="Arial" w:hAnsi="Arial" w:cs="Arial"/>
            <w:b/>
            <w:bCs/>
            <w:color w:val="303030"/>
            <w:u w:val="single"/>
          </w:rPr>
          <w:t>T(</w:t>
        </w:r>
        <w:proofErr w:type="gramEnd"/>
        <w:r>
          <w:rPr>
            <w:rStyle w:val="Strong"/>
            <w:rFonts w:ascii="Arial" w:hAnsi="Arial" w:cs="Arial"/>
            <w:b/>
            <w:bCs/>
            <w:color w:val="303030"/>
            <w:u w:val="single"/>
          </w:rPr>
          <w:t>1,2)-</w:t>
        </w:r>
      </w:ins>
    </w:p>
    <w:p w:rsidR="0014615F" w:rsidRDefault="0014615F" w:rsidP="0014615F">
      <w:pPr>
        <w:pStyle w:val="NormalWeb"/>
        <w:spacing w:before="60" w:beforeAutospacing="0" w:after="180" w:afterAutospacing="0"/>
        <w:textAlignment w:val="baseline"/>
        <w:rPr>
          <w:ins w:id="243" w:author="Unknown"/>
          <w:rFonts w:ascii="Arial" w:hAnsi="Arial" w:cs="Arial"/>
          <w:color w:val="303030"/>
        </w:rPr>
      </w:pPr>
      <w:ins w:id="244"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245" w:author="Unknown"/>
          <w:rFonts w:ascii="Arial" w:hAnsi="Arial" w:cs="Arial"/>
          <w:color w:val="303030"/>
        </w:rPr>
      </w:pPr>
      <w:ins w:id="246" w:author="Unknown">
        <w:r>
          <w:rPr>
            <w:rFonts w:ascii="Arial" w:hAnsi="Arial" w:cs="Arial"/>
            <w:color w:val="303030"/>
          </w:rPr>
          <w:t>We have,</w:t>
        </w:r>
      </w:ins>
    </w:p>
    <w:p w:rsidR="0014615F" w:rsidRDefault="0014615F" w:rsidP="0014615F">
      <w:pPr>
        <w:numPr>
          <w:ilvl w:val="0"/>
          <w:numId w:val="19"/>
        </w:numPr>
        <w:spacing w:before="60" w:after="60" w:line="240" w:lineRule="auto"/>
        <w:ind w:left="225"/>
        <w:textAlignment w:val="baseline"/>
        <w:rPr>
          <w:ins w:id="247" w:author="Unknown"/>
          <w:rFonts w:ascii="Arial" w:hAnsi="Arial" w:cs="Arial"/>
          <w:color w:val="303030"/>
        </w:rPr>
      </w:pPr>
      <w:proofErr w:type="spellStart"/>
      <w:ins w:id="248" w:author="Unknown">
        <w:r>
          <w:rPr>
            <w:rFonts w:ascii="Arial" w:hAnsi="Arial" w:cs="Arial"/>
            <w:color w:val="303030"/>
          </w:rPr>
          <w:t>i</w:t>
        </w:r>
        <w:proofErr w:type="spellEnd"/>
        <w:r>
          <w:rPr>
            <w:rFonts w:ascii="Arial" w:hAnsi="Arial" w:cs="Arial"/>
            <w:color w:val="303030"/>
          </w:rPr>
          <w:t xml:space="preserve"> = 1</w:t>
        </w:r>
      </w:ins>
    </w:p>
    <w:p w:rsidR="0014615F" w:rsidRDefault="0014615F" w:rsidP="0014615F">
      <w:pPr>
        <w:numPr>
          <w:ilvl w:val="0"/>
          <w:numId w:val="19"/>
        </w:numPr>
        <w:spacing w:before="60" w:after="60" w:line="240" w:lineRule="auto"/>
        <w:ind w:left="225"/>
        <w:textAlignment w:val="baseline"/>
        <w:rPr>
          <w:ins w:id="249" w:author="Unknown"/>
          <w:rFonts w:ascii="Arial" w:hAnsi="Arial" w:cs="Arial"/>
          <w:color w:val="303030"/>
        </w:rPr>
      </w:pPr>
      <w:ins w:id="250" w:author="Unknown">
        <w:r>
          <w:rPr>
            <w:rFonts w:ascii="Arial" w:hAnsi="Arial" w:cs="Arial"/>
            <w:color w:val="303030"/>
          </w:rPr>
          <w:t>j = 2</w:t>
        </w:r>
      </w:ins>
    </w:p>
    <w:p w:rsidR="0014615F" w:rsidRDefault="0014615F" w:rsidP="0014615F">
      <w:pPr>
        <w:numPr>
          <w:ilvl w:val="0"/>
          <w:numId w:val="19"/>
        </w:numPr>
        <w:spacing w:before="60" w:after="60" w:line="240" w:lineRule="auto"/>
        <w:ind w:left="225"/>
        <w:textAlignment w:val="baseline"/>
        <w:rPr>
          <w:ins w:id="251" w:author="Unknown"/>
          <w:rFonts w:ascii="Arial" w:hAnsi="Arial" w:cs="Arial"/>
          <w:color w:val="303030"/>
        </w:rPr>
      </w:pPr>
      <w:ins w:id="252" w:author="Unknown">
        <w:r>
          <w:rPr>
            <w:rFonts w:ascii="Arial" w:hAnsi="Arial" w:cs="Arial"/>
            <w:color w:val="303030"/>
          </w:rPr>
          <w:t>(value)</w:t>
        </w:r>
        <w:proofErr w:type="spellStart"/>
        <w:r>
          <w:rPr>
            <w:rFonts w:ascii="Arial" w:hAnsi="Arial" w:cs="Arial"/>
            <w:color w:val="303030"/>
            <w:vertAlign w:val="subscript"/>
          </w:rPr>
          <w:t>i</w:t>
        </w:r>
        <w:proofErr w:type="spellEnd"/>
        <w:r>
          <w:rPr>
            <w:rFonts w:ascii="Arial" w:hAnsi="Arial" w:cs="Arial"/>
            <w:color w:val="303030"/>
          </w:rPr>
          <w:t> = (value)</w:t>
        </w:r>
        <w:r>
          <w:rPr>
            <w:rFonts w:ascii="Arial" w:hAnsi="Arial" w:cs="Arial"/>
            <w:color w:val="303030"/>
            <w:vertAlign w:val="subscript"/>
          </w:rPr>
          <w:t>1</w:t>
        </w:r>
        <w:r>
          <w:rPr>
            <w:rFonts w:ascii="Arial" w:hAnsi="Arial" w:cs="Arial"/>
            <w:color w:val="303030"/>
          </w:rPr>
          <w:t> = 3</w:t>
        </w:r>
      </w:ins>
    </w:p>
    <w:p w:rsidR="0014615F" w:rsidRDefault="0014615F" w:rsidP="0014615F">
      <w:pPr>
        <w:numPr>
          <w:ilvl w:val="0"/>
          <w:numId w:val="19"/>
        </w:numPr>
        <w:spacing w:before="60" w:after="60" w:line="240" w:lineRule="auto"/>
        <w:ind w:left="225"/>
        <w:textAlignment w:val="baseline"/>
        <w:rPr>
          <w:ins w:id="253" w:author="Unknown"/>
          <w:rFonts w:ascii="Arial" w:hAnsi="Arial" w:cs="Arial"/>
          <w:color w:val="303030"/>
        </w:rPr>
      </w:pPr>
      <w:ins w:id="254" w:author="Unknown">
        <w:r>
          <w:rPr>
            <w:rFonts w:ascii="Arial" w:hAnsi="Arial" w:cs="Arial"/>
            <w:color w:val="303030"/>
          </w:rPr>
          <w:t>(weight)</w:t>
        </w:r>
        <w:proofErr w:type="spellStart"/>
        <w:r>
          <w:rPr>
            <w:rFonts w:ascii="Arial" w:hAnsi="Arial" w:cs="Arial"/>
            <w:color w:val="303030"/>
            <w:vertAlign w:val="subscript"/>
          </w:rPr>
          <w:t>i</w:t>
        </w:r>
        <w:proofErr w:type="spellEnd"/>
        <w:r>
          <w:rPr>
            <w:rFonts w:ascii="Arial" w:hAnsi="Arial" w:cs="Arial"/>
            <w:color w:val="303030"/>
          </w:rPr>
          <w:t> = (weight)</w:t>
        </w:r>
        <w:r>
          <w:rPr>
            <w:rFonts w:ascii="Arial" w:hAnsi="Arial" w:cs="Arial"/>
            <w:color w:val="303030"/>
            <w:vertAlign w:val="subscript"/>
          </w:rPr>
          <w:t>1</w:t>
        </w:r>
        <w:r>
          <w:rPr>
            <w:rFonts w:ascii="Arial" w:hAnsi="Arial" w:cs="Arial"/>
            <w:color w:val="303030"/>
          </w:rPr>
          <w:t> = 2</w:t>
        </w:r>
      </w:ins>
    </w:p>
    <w:p w:rsidR="0014615F" w:rsidRDefault="0014615F" w:rsidP="0014615F">
      <w:pPr>
        <w:pStyle w:val="NormalWeb"/>
        <w:spacing w:before="60" w:beforeAutospacing="0" w:after="180" w:afterAutospacing="0"/>
        <w:textAlignment w:val="baseline"/>
        <w:rPr>
          <w:ins w:id="255" w:author="Unknown"/>
          <w:rFonts w:ascii="Arial" w:hAnsi="Arial" w:cs="Arial"/>
          <w:color w:val="303030"/>
        </w:rPr>
      </w:pPr>
      <w:ins w:id="256"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257" w:author="Unknown"/>
          <w:rFonts w:ascii="Arial" w:hAnsi="Arial" w:cs="Arial"/>
          <w:color w:val="303030"/>
        </w:rPr>
      </w:pPr>
      <w:ins w:id="258" w:author="Unknown">
        <w:r>
          <w:rPr>
            <w:rFonts w:ascii="Arial" w:hAnsi="Arial" w:cs="Arial"/>
            <w:color w:val="303030"/>
          </w:rPr>
          <w:t>Substituting the values, we get-</w:t>
        </w:r>
      </w:ins>
    </w:p>
    <w:p w:rsidR="0014615F" w:rsidRDefault="0014615F" w:rsidP="0014615F">
      <w:pPr>
        <w:pStyle w:val="NormalWeb"/>
        <w:spacing w:before="60" w:beforeAutospacing="0" w:after="180" w:afterAutospacing="0"/>
        <w:textAlignment w:val="baseline"/>
        <w:rPr>
          <w:ins w:id="259" w:author="Unknown"/>
          <w:rFonts w:ascii="Arial" w:hAnsi="Arial" w:cs="Arial"/>
          <w:color w:val="303030"/>
        </w:rPr>
      </w:pPr>
      <w:proofErr w:type="gramStart"/>
      <w:ins w:id="260" w:author="Unknown">
        <w:r>
          <w:rPr>
            <w:rFonts w:ascii="Arial" w:hAnsi="Arial" w:cs="Arial"/>
            <w:color w:val="303030"/>
          </w:rPr>
          <w:t>T(</w:t>
        </w:r>
        <w:proofErr w:type="gramEnd"/>
        <w:r>
          <w:rPr>
            <w:rFonts w:ascii="Arial" w:hAnsi="Arial" w:cs="Arial"/>
            <w:color w:val="303030"/>
          </w:rPr>
          <w:t>1,2) = max { T(1-1 , 2) , 3 + T(1-1 , 2-2) }</w:t>
        </w:r>
      </w:ins>
    </w:p>
    <w:p w:rsidR="0014615F" w:rsidRDefault="0014615F" w:rsidP="0014615F">
      <w:pPr>
        <w:pStyle w:val="NormalWeb"/>
        <w:spacing w:before="60" w:beforeAutospacing="0" w:after="180" w:afterAutospacing="0"/>
        <w:textAlignment w:val="baseline"/>
        <w:rPr>
          <w:ins w:id="261" w:author="Unknown"/>
          <w:rFonts w:ascii="Arial" w:hAnsi="Arial" w:cs="Arial"/>
          <w:color w:val="303030"/>
        </w:rPr>
      </w:pPr>
      <w:proofErr w:type="gramStart"/>
      <w:ins w:id="262" w:author="Unknown">
        <w:r>
          <w:rPr>
            <w:rFonts w:ascii="Arial" w:hAnsi="Arial" w:cs="Arial"/>
            <w:color w:val="303030"/>
          </w:rPr>
          <w:t>T(</w:t>
        </w:r>
        <w:proofErr w:type="gramEnd"/>
        <w:r>
          <w:rPr>
            <w:rFonts w:ascii="Arial" w:hAnsi="Arial" w:cs="Arial"/>
            <w:color w:val="303030"/>
          </w:rPr>
          <w:t>1,2) = max { T(0,2) , 3 + T(0,0) }</w:t>
        </w:r>
      </w:ins>
    </w:p>
    <w:p w:rsidR="0014615F" w:rsidRDefault="0014615F" w:rsidP="0014615F">
      <w:pPr>
        <w:pStyle w:val="NormalWeb"/>
        <w:spacing w:before="60" w:beforeAutospacing="0" w:after="180" w:afterAutospacing="0"/>
        <w:textAlignment w:val="baseline"/>
        <w:rPr>
          <w:ins w:id="263" w:author="Unknown"/>
          <w:rFonts w:ascii="Arial" w:hAnsi="Arial" w:cs="Arial"/>
          <w:color w:val="303030"/>
        </w:rPr>
      </w:pPr>
      <w:proofErr w:type="gramStart"/>
      <w:ins w:id="264" w:author="Unknown">
        <w:r>
          <w:rPr>
            <w:rFonts w:ascii="Arial" w:hAnsi="Arial" w:cs="Arial"/>
            <w:color w:val="303030"/>
          </w:rPr>
          <w:t>T(</w:t>
        </w:r>
        <w:proofErr w:type="gramEnd"/>
        <w:r>
          <w:rPr>
            <w:rFonts w:ascii="Arial" w:hAnsi="Arial" w:cs="Arial"/>
            <w:color w:val="303030"/>
          </w:rPr>
          <w:t>1,2) = max {0 , 3+0}</w:t>
        </w:r>
      </w:ins>
    </w:p>
    <w:p w:rsidR="0014615F" w:rsidRDefault="0014615F" w:rsidP="0014615F">
      <w:pPr>
        <w:pStyle w:val="NormalWeb"/>
        <w:spacing w:before="60" w:beforeAutospacing="0" w:after="180" w:afterAutospacing="0"/>
        <w:textAlignment w:val="baseline"/>
        <w:rPr>
          <w:ins w:id="265" w:author="Unknown"/>
          <w:rFonts w:ascii="Arial" w:hAnsi="Arial" w:cs="Arial"/>
          <w:color w:val="303030"/>
        </w:rPr>
      </w:pPr>
      <w:proofErr w:type="gramStart"/>
      <w:ins w:id="266" w:author="Unknown">
        <w:r>
          <w:rPr>
            <w:rFonts w:ascii="Arial" w:hAnsi="Arial" w:cs="Arial"/>
            <w:color w:val="303030"/>
          </w:rPr>
          <w:t>T(</w:t>
        </w:r>
        <w:proofErr w:type="gramEnd"/>
        <w:r>
          <w:rPr>
            <w:rFonts w:ascii="Arial" w:hAnsi="Arial" w:cs="Arial"/>
            <w:color w:val="303030"/>
          </w:rPr>
          <w:t>1,2) = 3</w:t>
        </w:r>
      </w:ins>
    </w:p>
    <w:p w:rsidR="0014615F" w:rsidRDefault="0014615F" w:rsidP="0014615F">
      <w:pPr>
        <w:pStyle w:val="NormalWeb"/>
        <w:spacing w:before="60" w:beforeAutospacing="0" w:after="180" w:afterAutospacing="0"/>
        <w:textAlignment w:val="baseline"/>
        <w:rPr>
          <w:ins w:id="267" w:author="Unknown"/>
          <w:rFonts w:ascii="Arial" w:hAnsi="Arial" w:cs="Arial"/>
          <w:color w:val="303030"/>
        </w:rPr>
      </w:pPr>
      <w:ins w:id="268"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269" w:author="Unknown"/>
          <w:rFonts w:ascii="Arial" w:hAnsi="Arial" w:cs="Arial"/>
          <w:color w:val="303030"/>
        </w:rPr>
      </w:pPr>
      <w:ins w:id="270" w:author="Unknown">
        <w:r>
          <w:rPr>
            <w:rStyle w:val="Strong"/>
            <w:rFonts w:ascii="Arial" w:hAnsi="Arial" w:cs="Arial"/>
            <w:b/>
            <w:bCs/>
            <w:color w:val="303030"/>
            <w:u w:val="single"/>
          </w:rPr>
          <w:t xml:space="preserve">Finding </w:t>
        </w:r>
        <w:proofErr w:type="gramStart"/>
        <w:r>
          <w:rPr>
            <w:rStyle w:val="Strong"/>
            <w:rFonts w:ascii="Arial" w:hAnsi="Arial" w:cs="Arial"/>
            <w:b/>
            <w:bCs/>
            <w:color w:val="303030"/>
            <w:u w:val="single"/>
          </w:rPr>
          <w:t>T(</w:t>
        </w:r>
        <w:proofErr w:type="gramEnd"/>
        <w:r>
          <w:rPr>
            <w:rStyle w:val="Strong"/>
            <w:rFonts w:ascii="Arial" w:hAnsi="Arial" w:cs="Arial"/>
            <w:b/>
            <w:bCs/>
            <w:color w:val="303030"/>
            <w:u w:val="single"/>
          </w:rPr>
          <w:t>1,3)-</w:t>
        </w:r>
      </w:ins>
    </w:p>
    <w:p w:rsidR="0014615F" w:rsidRDefault="0014615F" w:rsidP="0014615F">
      <w:pPr>
        <w:pStyle w:val="NormalWeb"/>
        <w:spacing w:before="60" w:beforeAutospacing="0" w:after="180" w:afterAutospacing="0"/>
        <w:textAlignment w:val="baseline"/>
        <w:rPr>
          <w:ins w:id="271" w:author="Unknown"/>
          <w:rFonts w:ascii="Arial" w:hAnsi="Arial" w:cs="Arial"/>
          <w:color w:val="303030"/>
        </w:rPr>
      </w:pPr>
      <w:ins w:id="272"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273" w:author="Unknown"/>
          <w:rFonts w:ascii="Arial" w:hAnsi="Arial" w:cs="Arial"/>
          <w:color w:val="303030"/>
        </w:rPr>
      </w:pPr>
      <w:ins w:id="274" w:author="Unknown">
        <w:r>
          <w:rPr>
            <w:rFonts w:ascii="Arial" w:hAnsi="Arial" w:cs="Arial"/>
            <w:color w:val="303030"/>
          </w:rPr>
          <w:t>We have,</w:t>
        </w:r>
      </w:ins>
    </w:p>
    <w:p w:rsidR="0014615F" w:rsidRDefault="0014615F" w:rsidP="0014615F">
      <w:pPr>
        <w:numPr>
          <w:ilvl w:val="0"/>
          <w:numId w:val="20"/>
        </w:numPr>
        <w:spacing w:before="60" w:after="60" w:line="240" w:lineRule="auto"/>
        <w:ind w:left="225"/>
        <w:textAlignment w:val="baseline"/>
        <w:rPr>
          <w:ins w:id="275" w:author="Unknown"/>
          <w:rFonts w:ascii="Arial" w:hAnsi="Arial" w:cs="Arial"/>
          <w:color w:val="303030"/>
        </w:rPr>
      </w:pPr>
      <w:proofErr w:type="spellStart"/>
      <w:ins w:id="276" w:author="Unknown">
        <w:r>
          <w:rPr>
            <w:rFonts w:ascii="Arial" w:hAnsi="Arial" w:cs="Arial"/>
            <w:color w:val="303030"/>
          </w:rPr>
          <w:t>i</w:t>
        </w:r>
        <w:proofErr w:type="spellEnd"/>
        <w:r>
          <w:rPr>
            <w:rFonts w:ascii="Arial" w:hAnsi="Arial" w:cs="Arial"/>
            <w:color w:val="303030"/>
          </w:rPr>
          <w:t xml:space="preserve"> = 1</w:t>
        </w:r>
      </w:ins>
    </w:p>
    <w:p w:rsidR="0014615F" w:rsidRDefault="0014615F" w:rsidP="0014615F">
      <w:pPr>
        <w:numPr>
          <w:ilvl w:val="0"/>
          <w:numId w:val="20"/>
        </w:numPr>
        <w:spacing w:before="60" w:after="60" w:line="240" w:lineRule="auto"/>
        <w:ind w:left="225"/>
        <w:textAlignment w:val="baseline"/>
        <w:rPr>
          <w:ins w:id="277" w:author="Unknown"/>
          <w:rFonts w:ascii="Arial" w:hAnsi="Arial" w:cs="Arial"/>
          <w:color w:val="303030"/>
        </w:rPr>
      </w:pPr>
      <w:ins w:id="278" w:author="Unknown">
        <w:r>
          <w:rPr>
            <w:rFonts w:ascii="Arial" w:hAnsi="Arial" w:cs="Arial"/>
            <w:color w:val="303030"/>
          </w:rPr>
          <w:t>j = 3</w:t>
        </w:r>
      </w:ins>
    </w:p>
    <w:p w:rsidR="0014615F" w:rsidRDefault="0014615F" w:rsidP="0014615F">
      <w:pPr>
        <w:numPr>
          <w:ilvl w:val="0"/>
          <w:numId w:val="20"/>
        </w:numPr>
        <w:spacing w:before="60" w:after="60" w:line="240" w:lineRule="auto"/>
        <w:ind w:left="225"/>
        <w:textAlignment w:val="baseline"/>
        <w:rPr>
          <w:ins w:id="279" w:author="Unknown"/>
          <w:rFonts w:ascii="Arial" w:hAnsi="Arial" w:cs="Arial"/>
          <w:color w:val="303030"/>
        </w:rPr>
      </w:pPr>
      <w:ins w:id="280" w:author="Unknown">
        <w:r>
          <w:rPr>
            <w:rFonts w:ascii="Arial" w:hAnsi="Arial" w:cs="Arial"/>
            <w:color w:val="303030"/>
          </w:rPr>
          <w:t>(value)</w:t>
        </w:r>
        <w:proofErr w:type="spellStart"/>
        <w:r>
          <w:rPr>
            <w:rFonts w:ascii="Arial" w:hAnsi="Arial" w:cs="Arial"/>
            <w:color w:val="303030"/>
            <w:vertAlign w:val="subscript"/>
          </w:rPr>
          <w:t>i</w:t>
        </w:r>
        <w:proofErr w:type="spellEnd"/>
        <w:r>
          <w:rPr>
            <w:rFonts w:ascii="Arial" w:hAnsi="Arial" w:cs="Arial"/>
            <w:color w:val="303030"/>
          </w:rPr>
          <w:t> = (value)</w:t>
        </w:r>
        <w:r>
          <w:rPr>
            <w:rFonts w:ascii="Arial" w:hAnsi="Arial" w:cs="Arial"/>
            <w:color w:val="303030"/>
            <w:vertAlign w:val="subscript"/>
          </w:rPr>
          <w:t>1</w:t>
        </w:r>
        <w:r>
          <w:rPr>
            <w:rFonts w:ascii="Arial" w:hAnsi="Arial" w:cs="Arial"/>
            <w:color w:val="303030"/>
          </w:rPr>
          <w:t> = 3</w:t>
        </w:r>
      </w:ins>
    </w:p>
    <w:p w:rsidR="0014615F" w:rsidRDefault="0014615F" w:rsidP="0014615F">
      <w:pPr>
        <w:numPr>
          <w:ilvl w:val="0"/>
          <w:numId w:val="20"/>
        </w:numPr>
        <w:spacing w:before="60" w:after="60" w:line="240" w:lineRule="auto"/>
        <w:ind w:left="225"/>
        <w:textAlignment w:val="baseline"/>
        <w:rPr>
          <w:ins w:id="281" w:author="Unknown"/>
          <w:rFonts w:ascii="Arial" w:hAnsi="Arial" w:cs="Arial"/>
          <w:color w:val="303030"/>
        </w:rPr>
      </w:pPr>
      <w:ins w:id="282" w:author="Unknown">
        <w:r>
          <w:rPr>
            <w:rFonts w:ascii="Arial" w:hAnsi="Arial" w:cs="Arial"/>
            <w:color w:val="303030"/>
          </w:rPr>
          <w:t>(weight)</w:t>
        </w:r>
        <w:proofErr w:type="spellStart"/>
        <w:r>
          <w:rPr>
            <w:rFonts w:ascii="Arial" w:hAnsi="Arial" w:cs="Arial"/>
            <w:color w:val="303030"/>
            <w:vertAlign w:val="subscript"/>
          </w:rPr>
          <w:t>i</w:t>
        </w:r>
        <w:proofErr w:type="spellEnd"/>
        <w:r>
          <w:rPr>
            <w:rFonts w:ascii="Arial" w:hAnsi="Arial" w:cs="Arial"/>
            <w:color w:val="303030"/>
          </w:rPr>
          <w:t> = (weight)</w:t>
        </w:r>
        <w:r>
          <w:rPr>
            <w:rFonts w:ascii="Arial" w:hAnsi="Arial" w:cs="Arial"/>
            <w:color w:val="303030"/>
            <w:vertAlign w:val="subscript"/>
          </w:rPr>
          <w:t>1</w:t>
        </w:r>
        <w:r>
          <w:rPr>
            <w:rFonts w:ascii="Arial" w:hAnsi="Arial" w:cs="Arial"/>
            <w:color w:val="303030"/>
          </w:rPr>
          <w:t> = 2</w:t>
        </w:r>
      </w:ins>
    </w:p>
    <w:p w:rsidR="0014615F" w:rsidRDefault="0014615F" w:rsidP="0014615F">
      <w:pPr>
        <w:pStyle w:val="NormalWeb"/>
        <w:spacing w:before="60" w:beforeAutospacing="0" w:after="180" w:afterAutospacing="0"/>
        <w:textAlignment w:val="baseline"/>
        <w:rPr>
          <w:ins w:id="283" w:author="Unknown"/>
          <w:rFonts w:ascii="Arial" w:hAnsi="Arial" w:cs="Arial"/>
          <w:color w:val="303030"/>
        </w:rPr>
      </w:pPr>
      <w:ins w:id="284"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285" w:author="Unknown"/>
          <w:rFonts w:ascii="Arial" w:hAnsi="Arial" w:cs="Arial"/>
          <w:color w:val="303030"/>
        </w:rPr>
      </w:pPr>
      <w:ins w:id="286" w:author="Unknown">
        <w:r>
          <w:rPr>
            <w:rFonts w:ascii="Arial" w:hAnsi="Arial" w:cs="Arial"/>
            <w:color w:val="303030"/>
          </w:rPr>
          <w:t>Substituting the values, we get-</w:t>
        </w:r>
      </w:ins>
    </w:p>
    <w:p w:rsidR="0014615F" w:rsidRDefault="0014615F" w:rsidP="0014615F">
      <w:pPr>
        <w:pStyle w:val="NormalWeb"/>
        <w:spacing w:before="60" w:beforeAutospacing="0" w:after="180" w:afterAutospacing="0"/>
        <w:textAlignment w:val="baseline"/>
        <w:rPr>
          <w:ins w:id="287" w:author="Unknown"/>
          <w:rFonts w:ascii="Arial" w:hAnsi="Arial" w:cs="Arial"/>
          <w:color w:val="303030"/>
        </w:rPr>
      </w:pPr>
      <w:proofErr w:type="gramStart"/>
      <w:ins w:id="288" w:author="Unknown">
        <w:r>
          <w:rPr>
            <w:rFonts w:ascii="Arial" w:hAnsi="Arial" w:cs="Arial"/>
            <w:color w:val="303030"/>
          </w:rPr>
          <w:t>T(</w:t>
        </w:r>
        <w:proofErr w:type="gramEnd"/>
        <w:r>
          <w:rPr>
            <w:rFonts w:ascii="Arial" w:hAnsi="Arial" w:cs="Arial"/>
            <w:color w:val="303030"/>
          </w:rPr>
          <w:t>1,3) = max { T(1-1 , 3) , 3 + T(1-1 , 3-2) }</w:t>
        </w:r>
      </w:ins>
    </w:p>
    <w:p w:rsidR="0014615F" w:rsidRDefault="0014615F" w:rsidP="0014615F">
      <w:pPr>
        <w:pStyle w:val="NormalWeb"/>
        <w:spacing w:before="60" w:beforeAutospacing="0" w:after="180" w:afterAutospacing="0"/>
        <w:textAlignment w:val="baseline"/>
        <w:rPr>
          <w:ins w:id="289" w:author="Unknown"/>
          <w:rFonts w:ascii="Arial" w:hAnsi="Arial" w:cs="Arial"/>
          <w:color w:val="303030"/>
        </w:rPr>
      </w:pPr>
      <w:proofErr w:type="gramStart"/>
      <w:ins w:id="290" w:author="Unknown">
        <w:r>
          <w:rPr>
            <w:rFonts w:ascii="Arial" w:hAnsi="Arial" w:cs="Arial"/>
            <w:color w:val="303030"/>
          </w:rPr>
          <w:t>T(</w:t>
        </w:r>
        <w:proofErr w:type="gramEnd"/>
        <w:r>
          <w:rPr>
            <w:rFonts w:ascii="Arial" w:hAnsi="Arial" w:cs="Arial"/>
            <w:color w:val="303030"/>
          </w:rPr>
          <w:t>1,3) = max { T(0,3) , 3 + T(0,1) }</w:t>
        </w:r>
      </w:ins>
    </w:p>
    <w:p w:rsidR="0014615F" w:rsidRDefault="0014615F" w:rsidP="0014615F">
      <w:pPr>
        <w:pStyle w:val="NormalWeb"/>
        <w:spacing w:before="60" w:beforeAutospacing="0" w:after="180" w:afterAutospacing="0"/>
        <w:textAlignment w:val="baseline"/>
        <w:rPr>
          <w:ins w:id="291" w:author="Unknown"/>
          <w:rFonts w:ascii="Arial" w:hAnsi="Arial" w:cs="Arial"/>
          <w:color w:val="303030"/>
        </w:rPr>
      </w:pPr>
      <w:proofErr w:type="gramStart"/>
      <w:ins w:id="292" w:author="Unknown">
        <w:r>
          <w:rPr>
            <w:rFonts w:ascii="Arial" w:hAnsi="Arial" w:cs="Arial"/>
            <w:color w:val="303030"/>
          </w:rPr>
          <w:t>T(</w:t>
        </w:r>
        <w:proofErr w:type="gramEnd"/>
        <w:r>
          <w:rPr>
            <w:rFonts w:ascii="Arial" w:hAnsi="Arial" w:cs="Arial"/>
            <w:color w:val="303030"/>
          </w:rPr>
          <w:t>1,3) = max {0 , 3+0}</w:t>
        </w:r>
      </w:ins>
    </w:p>
    <w:p w:rsidR="0014615F" w:rsidRDefault="0014615F" w:rsidP="0014615F">
      <w:pPr>
        <w:pStyle w:val="NormalWeb"/>
        <w:spacing w:before="60" w:beforeAutospacing="0" w:after="180" w:afterAutospacing="0"/>
        <w:textAlignment w:val="baseline"/>
        <w:rPr>
          <w:ins w:id="293" w:author="Unknown"/>
          <w:rFonts w:ascii="Arial" w:hAnsi="Arial" w:cs="Arial"/>
          <w:color w:val="303030"/>
        </w:rPr>
      </w:pPr>
      <w:proofErr w:type="gramStart"/>
      <w:ins w:id="294" w:author="Unknown">
        <w:r>
          <w:rPr>
            <w:rFonts w:ascii="Arial" w:hAnsi="Arial" w:cs="Arial"/>
            <w:color w:val="303030"/>
          </w:rPr>
          <w:t>T(</w:t>
        </w:r>
        <w:proofErr w:type="gramEnd"/>
        <w:r>
          <w:rPr>
            <w:rFonts w:ascii="Arial" w:hAnsi="Arial" w:cs="Arial"/>
            <w:color w:val="303030"/>
          </w:rPr>
          <w:t>1,3) = 3</w:t>
        </w:r>
      </w:ins>
    </w:p>
    <w:p w:rsidR="0014615F" w:rsidRDefault="0014615F" w:rsidP="0014615F">
      <w:pPr>
        <w:pStyle w:val="NormalWeb"/>
        <w:spacing w:before="60" w:beforeAutospacing="0" w:after="180" w:afterAutospacing="0"/>
        <w:textAlignment w:val="baseline"/>
        <w:rPr>
          <w:ins w:id="295" w:author="Unknown"/>
          <w:rFonts w:ascii="Arial" w:hAnsi="Arial" w:cs="Arial"/>
          <w:color w:val="303030"/>
        </w:rPr>
      </w:pPr>
      <w:ins w:id="296"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297" w:author="Unknown"/>
          <w:rFonts w:ascii="Arial" w:hAnsi="Arial" w:cs="Arial"/>
          <w:color w:val="303030"/>
        </w:rPr>
      </w:pPr>
      <w:ins w:id="298" w:author="Unknown">
        <w:r>
          <w:rPr>
            <w:rStyle w:val="Strong"/>
            <w:rFonts w:ascii="Arial" w:hAnsi="Arial" w:cs="Arial"/>
            <w:b/>
            <w:bCs/>
            <w:color w:val="303030"/>
            <w:u w:val="single"/>
          </w:rPr>
          <w:t xml:space="preserve">Finding </w:t>
        </w:r>
        <w:proofErr w:type="gramStart"/>
        <w:r>
          <w:rPr>
            <w:rStyle w:val="Strong"/>
            <w:rFonts w:ascii="Arial" w:hAnsi="Arial" w:cs="Arial"/>
            <w:b/>
            <w:bCs/>
            <w:color w:val="303030"/>
            <w:u w:val="single"/>
          </w:rPr>
          <w:t>T(</w:t>
        </w:r>
        <w:proofErr w:type="gramEnd"/>
        <w:r>
          <w:rPr>
            <w:rStyle w:val="Strong"/>
            <w:rFonts w:ascii="Arial" w:hAnsi="Arial" w:cs="Arial"/>
            <w:b/>
            <w:bCs/>
            <w:color w:val="303030"/>
            <w:u w:val="single"/>
          </w:rPr>
          <w:t>1,4)-</w:t>
        </w:r>
      </w:ins>
    </w:p>
    <w:p w:rsidR="0014615F" w:rsidRDefault="0014615F" w:rsidP="0014615F">
      <w:pPr>
        <w:pStyle w:val="NormalWeb"/>
        <w:spacing w:before="60" w:beforeAutospacing="0" w:after="180" w:afterAutospacing="0"/>
        <w:textAlignment w:val="baseline"/>
        <w:rPr>
          <w:ins w:id="299" w:author="Unknown"/>
          <w:rFonts w:ascii="Arial" w:hAnsi="Arial" w:cs="Arial"/>
          <w:color w:val="303030"/>
        </w:rPr>
      </w:pPr>
      <w:ins w:id="300" w:author="Unknown">
        <w:r>
          <w:rPr>
            <w:rFonts w:ascii="Arial" w:hAnsi="Arial" w:cs="Arial"/>
            <w:color w:val="303030"/>
          </w:rPr>
          <w:lastRenderedPageBreak/>
          <w:t> </w:t>
        </w:r>
      </w:ins>
    </w:p>
    <w:p w:rsidR="0014615F" w:rsidRDefault="0014615F" w:rsidP="0014615F">
      <w:pPr>
        <w:pStyle w:val="NormalWeb"/>
        <w:spacing w:before="60" w:beforeAutospacing="0" w:after="180" w:afterAutospacing="0"/>
        <w:textAlignment w:val="baseline"/>
        <w:rPr>
          <w:ins w:id="301" w:author="Unknown"/>
          <w:rFonts w:ascii="Arial" w:hAnsi="Arial" w:cs="Arial"/>
          <w:color w:val="303030"/>
        </w:rPr>
      </w:pPr>
      <w:ins w:id="302" w:author="Unknown">
        <w:r>
          <w:rPr>
            <w:rFonts w:ascii="Arial" w:hAnsi="Arial" w:cs="Arial"/>
            <w:color w:val="303030"/>
          </w:rPr>
          <w:t>We have,</w:t>
        </w:r>
      </w:ins>
    </w:p>
    <w:p w:rsidR="0014615F" w:rsidRDefault="0014615F" w:rsidP="0014615F">
      <w:pPr>
        <w:numPr>
          <w:ilvl w:val="0"/>
          <w:numId w:val="21"/>
        </w:numPr>
        <w:spacing w:before="60" w:after="60" w:line="240" w:lineRule="auto"/>
        <w:ind w:left="225"/>
        <w:textAlignment w:val="baseline"/>
        <w:rPr>
          <w:ins w:id="303" w:author="Unknown"/>
          <w:rFonts w:ascii="Arial" w:hAnsi="Arial" w:cs="Arial"/>
          <w:color w:val="303030"/>
        </w:rPr>
      </w:pPr>
      <w:proofErr w:type="spellStart"/>
      <w:ins w:id="304" w:author="Unknown">
        <w:r>
          <w:rPr>
            <w:rFonts w:ascii="Arial" w:hAnsi="Arial" w:cs="Arial"/>
            <w:color w:val="303030"/>
          </w:rPr>
          <w:t>i</w:t>
        </w:r>
        <w:proofErr w:type="spellEnd"/>
        <w:r>
          <w:rPr>
            <w:rFonts w:ascii="Arial" w:hAnsi="Arial" w:cs="Arial"/>
            <w:color w:val="303030"/>
          </w:rPr>
          <w:t xml:space="preserve"> = 1</w:t>
        </w:r>
      </w:ins>
    </w:p>
    <w:p w:rsidR="0014615F" w:rsidRDefault="0014615F" w:rsidP="0014615F">
      <w:pPr>
        <w:numPr>
          <w:ilvl w:val="0"/>
          <w:numId w:val="21"/>
        </w:numPr>
        <w:spacing w:before="60" w:after="60" w:line="240" w:lineRule="auto"/>
        <w:ind w:left="225"/>
        <w:textAlignment w:val="baseline"/>
        <w:rPr>
          <w:ins w:id="305" w:author="Unknown"/>
          <w:rFonts w:ascii="Arial" w:hAnsi="Arial" w:cs="Arial"/>
          <w:color w:val="303030"/>
        </w:rPr>
      </w:pPr>
      <w:ins w:id="306" w:author="Unknown">
        <w:r>
          <w:rPr>
            <w:rFonts w:ascii="Arial" w:hAnsi="Arial" w:cs="Arial"/>
            <w:color w:val="303030"/>
          </w:rPr>
          <w:t>j = 4</w:t>
        </w:r>
      </w:ins>
    </w:p>
    <w:p w:rsidR="0014615F" w:rsidRDefault="0014615F" w:rsidP="0014615F">
      <w:pPr>
        <w:numPr>
          <w:ilvl w:val="0"/>
          <w:numId w:val="21"/>
        </w:numPr>
        <w:spacing w:before="60" w:after="60" w:line="240" w:lineRule="auto"/>
        <w:ind w:left="225"/>
        <w:textAlignment w:val="baseline"/>
        <w:rPr>
          <w:ins w:id="307" w:author="Unknown"/>
          <w:rFonts w:ascii="Arial" w:hAnsi="Arial" w:cs="Arial"/>
          <w:color w:val="303030"/>
        </w:rPr>
      </w:pPr>
      <w:ins w:id="308" w:author="Unknown">
        <w:r>
          <w:rPr>
            <w:rFonts w:ascii="Arial" w:hAnsi="Arial" w:cs="Arial"/>
            <w:color w:val="303030"/>
          </w:rPr>
          <w:t>(value)</w:t>
        </w:r>
        <w:proofErr w:type="spellStart"/>
        <w:r>
          <w:rPr>
            <w:rFonts w:ascii="Arial" w:hAnsi="Arial" w:cs="Arial"/>
            <w:color w:val="303030"/>
            <w:vertAlign w:val="subscript"/>
          </w:rPr>
          <w:t>i</w:t>
        </w:r>
        <w:proofErr w:type="spellEnd"/>
        <w:r>
          <w:rPr>
            <w:rFonts w:ascii="Arial" w:hAnsi="Arial" w:cs="Arial"/>
            <w:color w:val="303030"/>
          </w:rPr>
          <w:t> = (value)</w:t>
        </w:r>
        <w:r>
          <w:rPr>
            <w:rFonts w:ascii="Arial" w:hAnsi="Arial" w:cs="Arial"/>
            <w:color w:val="303030"/>
            <w:vertAlign w:val="subscript"/>
          </w:rPr>
          <w:t>1</w:t>
        </w:r>
        <w:r>
          <w:rPr>
            <w:rFonts w:ascii="Arial" w:hAnsi="Arial" w:cs="Arial"/>
            <w:color w:val="303030"/>
          </w:rPr>
          <w:t> = 3</w:t>
        </w:r>
      </w:ins>
    </w:p>
    <w:p w:rsidR="0014615F" w:rsidRDefault="0014615F" w:rsidP="0014615F">
      <w:pPr>
        <w:numPr>
          <w:ilvl w:val="0"/>
          <w:numId w:val="21"/>
        </w:numPr>
        <w:spacing w:before="60" w:after="60" w:line="240" w:lineRule="auto"/>
        <w:ind w:left="225"/>
        <w:textAlignment w:val="baseline"/>
        <w:rPr>
          <w:ins w:id="309" w:author="Unknown"/>
          <w:rFonts w:ascii="Arial" w:hAnsi="Arial" w:cs="Arial"/>
          <w:color w:val="303030"/>
        </w:rPr>
      </w:pPr>
      <w:ins w:id="310" w:author="Unknown">
        <w:r>
          <w:rPr>
            <w:rFonts w:ascii="Arial" w:hAnsi="Arial" w:cs="Arial"/>
            <w:color w:val="303030"/>
          </w:rPr>
          <w:t>(weight)</w:t>
        </w:r>
        <w:proofErr w:type="spellStart"/>
        <w:r>
          <w:rPr>
            <w:rFonts w:ascii="Arial" w:hAnsi="Arial" w:cs="Arial"/>
            <w:color w:val="303030"/>
            <w:vertAlign w:val="subscript"/>
          </w:rPr>
          <w:t>i</w:t>
        </w:r>
        <w:proofErr w:type="spellEnd"/>
        <w:r>
          <w:rPr>
            <w:rFonts w:ascii="Arial" w:hAnsi="Arial" w:cs="Arial"/>
            <w:color w:val="303030"/>
          </w:rPr>
          <w:t> = (weight)</w:t>
        </w:r>
        <w:r>
          <w:rPr>
            <w:rFonts w:ascii="Arial" w:hAnsi="Arial" w:cs="Arial"/>
            <w:color w:val="303030"/>
            <w:vertAlign w:val="subscript"/>
          </w:rPr>
          <w:t>1</w:t>
        </w:r>
        <w:r>
          <w:rPr>
            <w:rFonts w:ascii="Arial" w:hAnsi="Arial" w:cs="Arial"/>
            <w:color w:val="303030"/>
          </w:rPr>
          <w:t> = 2</w:t>
        </w:r>
      </w:ins>
    </w:p>
    <w:p w:rsidR="0014615F" w:rsidRDefault="0014615F" w:rsidP="0014615F">
      <w:pPr>
        <w:pStyle w:val="NormalWeb"/>
        <w:spacing w:before="60" w:beforeAutospacing="0" w:after="180" w:afterAutospacing="0"/>
        <w:textAlignment w:val="baseline"/>
        <w:rPr>
          <w:ins w:id="311" w:author="Unknown"/>
          <w:rFonts w:ascii="Arial" w:hAnsi="Arial" w:cs="Arial"/>
          <w:color w:val="303030"/>
        </w:rPr>
      </w:pPr>
      <w:ins w:id="312"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313" w:author="Unknown"/>
          <w:rFonts w:ascii="Arial" w:hAnsi="Arial" w:cs="Arial"/>
          <w:color w:val="303030"/>
        </w:rPr>
      </w:pPr>
      <w:ins w:id="314" w:author="Unknown">
        <w:r>
          <w:rPr>
            <w:rFonts w:ascii="Arial" w:hAnsi="Arial" w:cs="Arial"/>
            <w:color w:val="303030"/>
          </w:rPr>
          <w:t>Substituting the values, we get-</w:t>
        </w:r>
      </w:ins>
    </w:p>
    <w:p w:rsidR="0014615F" w:rsidRDefault="0014615F" w:rsidP="0014615F">
      <w:pPr>
        <w:pStyle w:val="NormalWeb"/>
        <w:spacing w:before="60" w:beforeAutospacing="0" w:after="180" w:afterAutospacing="0"/>
        <w:textAlignment w:val="baseline"/>
        <w:rPr>
          <w:ins w:id="315" w:author="Unknown"/>
          <w:rFonts w:ascii="Arial" w:hAnsi="Arial" w:cs="Arial"/>
          <w:color w:val="303030"/>
        </w:rPr>
      </w:pPr>
      <w:proofErr w:type="gramStart"/>
      <w:ins w:id="316" w:author="Unknown">
        <w:r>
          <w:rPr>
            <w:rFonts w:ascii="Arial" w:hAnsi="Arial" w:cs="Arial"/>
            <w:color w:val="303030"/>
          </w:rPr>
          <w:t>T(</w:t>
        </w:r>
        <w:proofErr w:type="gramEnd"/>
        <w:r>
          <w:rPr>
            <w:rFonts w:ascii="Arial" w:hAnsi="Arial" w:cs="Arial"/>
            <w:color w:val="303030"/>
          </w:rPr>
          <w:t>1,4) = max { T(1-1 , 4) , 3 + T(1-1 , 4-2) }</w:t>
        </w:r>
      </w:ins>
    </w:p>
    <w:p w:rsidR="0014615F" w:rsidRDefault="0014615F" w:rsidP="0014615F">
      <w:pPr>
        <w:pStyle w:val="NormalWeb"/>
        <w:spacing w:before="60" w:beforeAutospacing="0" w:after="180" w:afterAutospacing="0"/>
        <w:textAlignment w:val="baseline"/>
        <w:rPr>
          <w:ins w:id="317" w:author="Unknown"/>
          <w:rFonts w:ascii="Arial" w:hAnsi="Arial" w:cs="Arial"/>
          <w:color w:val="303030"/>
        </w:rPr>
      </w:pPr>
      <w:proofErr w:type="gramStart"/>
      <w:ins w:id="318" w:author="Unknown">
        <w:r>
          <w:rPr>
            <w:rFonts w:ascii="Arial" w:hAnsi="Arial" w:cs="Arial"/>
            <w:color w:val="303030"/>
          </w:rPr>
          <w:t>T(</w:t>
        </w:r>
        <w:proofErr w:type="gramEnd"/>
        <w:r>
          <w:rPr>
            <w:rFonts w:ascii="Arial" w:hAnsi="Arial" w:cs="Arial"/>
            <w:color w:val="303030"/>
          </w:rPr>
          <w:t>1,4) = max { T(0,4) , 3 + T(0,2) }</w:t>
        </w:r>
      </w:ins>
    </w:p>
    <w:p w:rsidR="0014615F" w:rsidRDefault="0014615F" w:rsidP="0014615F">
      <w:pPr>
        <w:pStyle w:val="NormalWeb"/>
        <w:spacing w:before="60" w:beforeAutospacing="0" w:after="180" w:afterAutospacing="0"/>
        <w:textAlignment w:val="baseline"/>
        <w:rPr>
          <w:ins w:id="319" w:author="Unknown"/>
          <w:rFonts w:ascii="Arial" w:hAnsi="Arial" w:cs="Arial"/>
          <w:color w:val="303030"/>
        </w:rPr>
      </w:pPr>
      <w:proofErr w:type="gramStart"/>
      <w:ins w:id="320" w:author="Unknown">
        <w:r>
          <w:rPr>
            <w:rFonts w:ascii="Arial" w:hAnsi="Arial" w:cs="Arial"/>
            <w:color w:val="303030"/>
          </w:rPr>
          <w:t>T(</w:t>
        </w:r>
        <w:proofErr w:type="gramEnd"/>
        <w:r>
          <w:rPr>
            <w:rFonts w:ascii="Arial" w:hAnsi="Arial" w:cs="Arial"/>
            <w:color w:val="303030"/>
          </w:rPr>
          <w:t>1,4) = max {0 , 3+0}</w:t>
        </w:r>
      </w:ins>
    </w:p>
    <w:p w:rsidR="0014615F" w:rsidRDefault="0014615F" w:rsidP="0014615F">
      <w:pPr>
        <w:pStyle w:val="NormalWeb"/>
        <w:spacing w:before="60" w:beforeAutospacing="0" w:after="180" w:afterAutospacing="0"/>
        <w:textAlignment w:val="baseline"/>
        <w:rPr>
          <w:ins w:id="321" w:author="Unknown"/>
          <w:rFonts w:ascii="Arial" w:hAnsi="Arial" w:cs="Arial"/>
          <w:color w:val="303030"/>
        </w:rPr>
      </w:pPr>
      <w:proofErr w:type="gramStart"/>
      <w:ins w:id="322" w:author="Unknown">
        <w:r>
          <w:rPr>
            <w:rFonts w:ascii="Arial" w:hAnsi="Arial" w:cs="Arial"/>
            <w:color w:val="303030"/>
          </w:rPr>
          <w:t>T(</w:t>
        </w:r>
        <w:proofErr w:type="gramEnd"/>
        <w:r>
          <w:rPr>
            <w:rFonts w:ascii="Arial" w:hAnsi="Arial" w:cs="Arial"/>
            <w:color w:val="303030"/>
          </w:rPr>
          <w:t>1,4) = 3</w:t>
        </w:r>
      </w:ins>
    </w:p>
    <w:p w:rsidR="0014615F" w:rsidRDefault="0014615F" w:rsidP="0014615F">
      <w:pPr>
        <w:pStyle w:val="NormalWeb"/>
        <w:spacing w:before="60" w:beforeAutospacing="0" w:after="180" w:afterAutospacing="0"/>
        <w:textAlignment w:val="baseline"/>
        <w:rPr>
          <w:ins w:id="323" w:author="Unknown"/>
          <w:rFonts w:ascii="Arial" w:hAnsi="Arial" w:cs="Arial"/>
          <w:color w:val="303030"/>
        </w:rPr>
      </w:pPr>
      <w:ins w:id="324"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325" w:author="Unknown"/>
          <w:rFonts w:ascii="Arial" w:hAnsi="Arial" w:cs="Arial"/>
          <w:color w:val="303030"/>
        </w:rPr>
      </w:pPr>
      <w:ins w:id="326" w:author="Unknown">
        <w:r>
          <w:rPr>
            <w:rStyle w:val="Strong"/>
            <w:rFonts w:ascii="Arial" w:hAnsi="Arial" w:cs="Arial"/>
            <w:b/>
            <w:bCs/>
            <w:color w:val="303030"/>
            <w:u w:val="single"/>
          </w:rPr>
          <w:t xml:space="preserve">Finding </w:t>
        </w:r>
        <w:proofErr w:type="gramStart"/>
        <w:r>
          <w:rPr>
            <w:rStyle w:val="Strong"/>
            <w:rFonts w:ascii="Arial" w:hAnsi="Arial" w:cs="Arial"/>
            <w:b/>
            <w:bCs/>
            <w:color w:val="303030"/>
            <w:u w:val="single"/>
          </w:rPr>
          <w:t>T(</w:t>
        </w:r>
        <w:proofErr w:type="gramEnd"/>
        <w:r>
          <w:rPr>
            <w:rStyle w:val="Strong"/>
            <w:rFonts w:ascii="Arial" w:hAnsi="Arial" w:cs="Arial"/>
            <w:b/>
            <w:bCs/>
            <w:color w:val="303030"/>
            <w:u w:val="single"/>
          </w:rPr>
          <w:t>1,5)-</w:t>
        </w:r>
      </w:ins>
    </w:p>
    <w:p w:rsidR="0014615F" w:rsidRDefault="0014615F" w:rsidP="0014615F">
      <w:pPr>
        <w:pStyle w:val="NormalWeb"/>
        <w:spacing w:before="60" w:beforeAutospacing="0" w:after="180" w:afterAutospacing="0"/>
        <w:textAlignment w:val="baseline"/>
        <w:rPr>
          <w:ins w:id="327" w:author="Unknown"/>
          <w:rFonts w:ascii="Arial" w:hAnsi="Arial" w:cs="Arial"/>
          <w:color w:val="303030"/>
        </w:rPr>
      </w:pPr>
      <w:ins w:id="328"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329" w:author="Unknown"/>
          <w:rFonts w:ascii="Arial" w:hAnsi="Arial" w:cs="Arial"/>
          <w:color w:val="303030"/>
        </w:rPr>
      </w:pPr>
      <w:ins w:id="330" w:author="Unknown">
        <w:r>
          <w:rPr>
            <w:rFonts w:ascii="Arial" w:hAnsi="Arial" w:cs="Arial"/>
            <w:color w:val="303030"/>
          </w:rPr>
          <w:t>We have,</w:t>
        </w:r>
      </w:ins>
    </w:p>
    <w:p w:rsidR="0014615F" w:rsidRDefault="0014615F" w:rsidP="0014615F">
      <w:pPr>
        <w:numPr>
          <w:ilvl w:val="0"/>
          <w:numId w:val="22"/>
        </w:numPr>
        <w:spacing w:before="60" w:after="60" w:line="240" w:lineRule="auto"/>
        <w:ind w:left="225"/>
        <w:textAlignment w:val="baseline"/>
        <w:rPr>
          <w:ins w:id="331" w:author="Unknown"/>
          <w:rFonts w:ascii="Arial" w:hAnsi="Arial" w:cs="Arial"/>
          <w:color w:val="303030"/>
        </w:rPr>
      </w:pPr>
      <w:proofErr w:type="spellStart"/>
      <w:ins w:id="332" w:author="Unknown">
        <w:r>
          <w:rPr>
            <w:rFonts w:ascii="Arial" w:hAnsi="Arial" w:cs="Arial"/>
            <w:color w:val="303030"/>
          </w:rPr>
          <w:t>i</w:t>
        </w:r>
        <w:proofErr w:type="spellEnd"/>
        <w:r>
          <w:rPr>
            <w:rFonts w:ascii="Arial" w:hAnsi="Arial" w:cs="Arial"/>
            <w:color w:val="303030"/>
          </w:rPr>
          <w:t xml:space="preserve"> = 1</w:t>
        </w:r>
      </w:ins>
    </w:p>
    <w:p w:rsidR="0014615F" w:rsidRDefault="0014615F" w:rsidP="0014615F">
      <w:pPr>
        <w:numPr>
          <w:ilvl w:val="0"/>
          <w:numId w:val="22"/>
        </w:numPr>
        <w:spacing w:before="60" w:after="60" w:line="240" w:lineRule="auto"/>
        <w:ind w:left="225"/>
        <w:textAlignment w:val="baseline"/>
        <w:rPr>
          <w:ins w:id="333" w:author="Unknown"/>
          <w:rFonts w:ascii="Arial" w:hAnsi="Arial" w:cs="Arial"/>
          <w:color w:val="303030"/>
        </w:rPr>
      </w:pPr>
      <w:ins w:id="334" w:author="Unknown">
        <w:r>
          <w:rPr>
            <w:rFonts w:ascii="Arial" w:hAnsi="Arial" w:cs="Arial"/>
            <w:color w:val="303030"/>
          </w:rPr>
          <w:t>j = 5</w:t>
        </w:r>
      </w:ins>
    </w:p>
    <w:p w:rsidR="0014615F" w:rsidRDefault="0014615F" w:rsidP="0014615F">
      <w:pPr>
        <w:numPr>
          <w:ilvl w:val="0"/>
          <w:numId w:val="22"/>
        </w:numPr>
        <w:spacing w:before="60" w:after="60" w:line="240" w:lineRule="auto"/>
        <w:ind w:left="225"/>
        <w:textAlignment w:val="baseline"/>
        <w:rPr>
          <w:ins w:id="335" w:author="Unknown"/>
          <w:rFonts w:ascii="Arial" w:hAnsi="Arial" w:cs="Arial"/>
          <w:color w:val="303030"/>
        </w:rPr>
      </w:pPr>
      <w:ins w:id="336" w:author="Unknown">
        <w:r>
          <w:rPr>
            <w:rFonts w:ascii="Arial" w:hAnsi="Arial" w:cs="Arial"/>
            <w:color w:val="303030"/>
          </w:rPr>
          <w:t>(value)</w:t>
        </w:r>
        <w:proofErr w:type="spellStart"/>
        <w:r>
          <w:rPr>
            <w:rFonts w:ascii="Arial" w:hAnsi="Arial" w:cs="Arial"/>
            <w:color w:val="303030"/>
            <w:vertAlign w:val="subscript"/>
          </w:rPr>
          <w:t>i</w:t>
        </w:r>
        <w:proofErr w:type="spellEnd"/>
        <w:r>
          <w:rPr>
            <w:rFonts w:ascii="Arial" w:hAnsi="Arial" w:cs="Arial"/>
            <w:color w:val="303030"/>
          </w:rPr>
          <w:t> = (value)</w:t>
        </w:r>
        <w:r>
          <w:rPr>
            <w:rFonts w:ascii="Arial" w:hAnsi="Arial" w:cs="Arial"/>
            <w:color w:val="303030"/>
            <w:vertAlign w:val="subscript"/>
          </w:rPr>
          <w:t>1</w:t>
        </w:r>
        <w:r>
          <w:rPr>
            <w:rFonts w:ascii="Arial" w:hAnsi="Arial" w:cs="Arial"/>
            <w:color w:val="303030"/>
          </w:rPr>
          <w:t> = 3</w:t>
        </w:r>
      </w:ins>
    </w:p>
    <w:p w:rsidR="0014615F" w:rsidRDefault="0014615F" w:rsidP="0014615F">
      <w:pPr>
        <w:numPr>
          <w:ilvl w:val="0"/>
          <w:numId w:val="22"/>
        </w:numPr>
        <w:spacing w:before="60" w:after="60" w:line="240" w:lineRule="auto"/>
        <w:ind w:left="225"/>
        <w:textAlignment w:val="baseline"/>
        <w:rPr>
          <w:ins w:id="337" w:author="Unknown"/>
          <w:rFonts w:ascii="Arial" w:hAnsi="Arial" w:cs="Arial"/>
          <w:color w:val="303030"/>
        </w:rPr>
      </w:pPr>
      <w:ins w:id="338" w:author="Unknown">
        <w:r>
          <w:rPr>
            <w:rFonts w:ascii="Arial" w:hAnsi="Arial" w:cs="Arial"/>
            <w:color w:val="303030"/>
          </w:rPr>
          <w:t>(weight)</w:t>
        </w:r>
        <w:proofErr w:type="spellStart"/>
        <w:r>
          <w:rPr>
            <w:rFonts w:ascii="Arial" w:hAnsi="Arial" w:cs="Arial"/>
            <w:color w:val="303030"/>
            <w:vertAlign w:val="subscript"/>
          </w:rPr>
          <w:t>i</w:t>
        </w:r>
        <w:proofErr w:type="spellEnd"/>
        <w:r>
          <w:rPr>
            <w:rFonts w:ascii="Arial" w:hAnsi="Arial" w:cs="Arial"/>
            <w:color w:val="303030"/>
          </w:rPr>
          <w:t> = (weight)</w:t>
        </w:r>
        <w:r>
          <w:rPr>
            <w:rFonts w:ascii="Arial" w:hAnsi="Arial" w:cs="Arial"/>
            <w:color w:val="303030"/>
            <w:vertAlign w:val="subscript"/>
          </w:rPr>
          <w:t>1</w:t>
        </w:r>
        <w:r>
          <w:rPr>
            <w:rFonts w:ascii="Arial" w:hAnsi="Arial" w:cs="Arial"/>
            <w:color w:val="303030"/>
          </w:rPr>
          <w:t> = 2</w:t>
        </w:r>
      </w:ins>
    </w:p>
    <w:p w:rsidR="0014615F" w:rsidRDefault="0014615F" w:rsidP="0014615F">
      <w:pPr>
        <w:pStyle w:val="NormalWeb"/>
        <w:spacing w:before="60" w:beforeAutospacing="0" w:after="180" w:afterAutospacing="0"/>
        <w:textAlignment w:val="baseline"/>
        <w:rPr>
          <w:ins w:id="339" w:author="Unknown"/>
          <w:rFonts w:ascii="Arial" w:hAnsi="Arial" w:cs="Arial"/>
          <w:color w:val="303030"/>
        </w:rPr>
      </w:pPr>
      <w:ins w:id="340"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341" w:author="Unknown"/>
          <w:rFonts w:ascii="Arial" w:hAnsi="Arial" w:cs="Arial"/>
          <w:color w:val="303030"/>
        </w:rPr>
      </w:pPr>
      <w:ins w:id="342" w:author="Unknown">
        <w:r>
          <w:rPr>
            <w:rFonts w:ascii="Arial" w:hAnsi="Arial" w:cs="Arial"/>
            <w:color w:val="303030"/>
          </w:rPr>
          <w:t>Substituting the values, we get-</w:t>
        </w:r>
      </w:ins>
    </w:p>
    <w:p w:rsidR="0014615F" w:rsidRDefault="0014615F" w:rsidP="0014615F">
      <w:pPr>
        <w:pStyle w:val="NormalWeb"/>
        <w:spacing w:before="60" w:beforeAutospacing="0" w:after="180" w:afterAutospacing="0"/>
        <w:textAlignment w:val="baseline"/>
        <w:rPr>
          <w:ins w:id="343" w:author="Unknown"/>
          <w:rFonts w:ascii="Arial" w:hAnsi="Arial" w:cs="Arial"/>
          <w:color w:val="303030"/>
        </w:rPr>
      </w:pPr>
      <w:proofErr w:type="gramStart"/>
      <w:ins w:id="344" w:author="Unknown">
        <w:r>
          <w:rPr>
            <w:rFonts w:ascii="Arial" w:hAnsi="Arial" w:cs="Arial"/>
            <w:color w:val="303030"/>
          </w:rPr>
          <w:t>T(</w:t>
        </w:r>
        <w:proofErr w:type="gramEnd"/>
        <w:r>
          <w:rPr>
            <w:rFonts w:ascii="Arial" w:hAnsi="Arial" w:cs="Arial"/>
            <w:color w:val="303030"/>
          </w:rPr>
          <w:t>1,5) = max { T(1-1 , 5) , 3 + T(1-1 , 5-2) }</w:t>
        </w:r>
      </w:ins>
    </w:p>
    <w:p w:rsidR="0014615F" w:rsidRDefault="0014615F" w:rsidP="0014615F">
      <w:pPr>
        <w:pStyle w:val="NormalWeb"/>
        <w:spacing w:before="60" w:beforeAutospacing="0" w:after="180" w:afterAutospacing="0"/>
        <w:textAlignment w:val="baseline"/>
        <w:rPr>
          <w:ins w:id="345" w:author="Unknown"/>
          <w:rFonts w:ascii="Arial" w:hAnsi="Arial" w:cs="Arial"/>
          <w:color w:val="303030"/>
        </w:rPr>
      </w:pPr>
      <w:proofErr w:type="gramStart"/>
      <w:ins w:id="346" w:author="Unknown">
        <w:r>
          <w:rPr>
            <w:rFonts w:ascii="Arial" w:hAnsi="Arial" w:cs="Arial"/>
            <w:color w:val="303030"/>
          </w:rPr>
          <w:t>T(</w:t>
        </w:r>
        <w:proofErr w:type="gramEnd"/>
        <w:r>
          <w:rPr>
            <w:rFonts w:ascii="Arial" w:hAnsi="Arial" w:cs="Arial"/>
            <w:color w:val="303030"/>
          </w:rPr>
          <w:t>1,5) = max { T(0,5) , 3 + T(0,3) }</w:t>
        </w:r>
      </w:ins>
    </w:p>
    <w:p w:rsidR="0014615F" w:rsidRDefault="0014615F" w:rsidP="0014615F">
      <w:pPr>
        <w:pStyle w:val="NormalWeb"/>
        <w:spacing w:before="60" w:beforeAutospacing="0" w:after="180" w:afterAutospacing="0"/>
        <w:textAlignment w:val="baseline"/>
        <w:rPr>
          <w:ins w:id="347" w:author="Unknown"/>
          <w:rFonts w:ascii="Arial" w:hAnsi="Arial" w:cs="Arial"/>
          <w:color w:val="303030"/>
        </w:rPr>
      </w:pPr>
      <w:proofErr w:type="gramStart"/>
      <w:ins w:id="348" w:author="Unknown">
        <w:r>
          <w:rPr>
            <w:rFonts w:ascii="Arial" w:hAnsi="Arial" w:cs="Arial"/>
            <w:color w:val="303030"/>
          </w:rPr>
          <w:t>T(</w:t>
        </w:r>
        <w:proofErr w:type="gramEnd"/>
        <w:r>
          <w:rPr>
            <w:rFonts w:ascii="Arial" w:hAnsi="Arial" w:cs="Arial"/>
            <w:color w:val="303030"/>
          </w:rPr>
          <w:t>1,5) = max {0 , 3+0}</w:t>
        </w:r>
      </w:ins>
    </w:p>
    <w:p w:rsidR="0014615F" w:rsidRDefault="0014615F" w:rsidP="0014615F">
      <w:pPr>
        <w:pStyle w:val="NormalWeb"/>
        <w:spacing w:before="60" w:beforeAutospacing="0" w:after="180" w:afterAutospacing="0"/>
        <w:textAlignment w:val="baseline"/>
        <w:rPr>
          <w:ins w:id="349" w:author="Unknown"/>
          <w:rFonts w:ascii="Arial" w:hAnsi="Arial" w:cs="Arial"/>
          <w:color w:val="303030"/>
        </w:rPr>
      </w:pPr>
      <w:proofErr w:type="gramStart"/>
      <w:ins w:id="350" w:author="Unknown">
        <w:r>
          <w:rPr>
            <w:rFonts w:ascii="Arial" w:hAnsi="Arial" w:cs="Arial"/>
            <w:color w:val="303030"/>
          </w:rPr>
          <w:t>T(</w:t>
        </w:r>
        <w:proofErr w:type="gramEnd"/>
        <w:r>
          <w:rPr>
            <w:rFonts w:ascii="Arial" w:hAnsi="Arial" w:cs="Arial"/>
            <w:color w:val="303030"/>
          </w:rPr>
          <w:t>1,5) = 3</w:t>
        </w:r>
      </w:ins>
    </w:p>
    <w:p w:rsidR="0014615F" w:rsidRDefault="0014615F" w:rsidP="0014615F">
      <w:pPr>
        <w:pStyle w:val="NormalWeb"/>
        <w:spacing w:before="60" w:beforeAutospacing="0" w:after="180" w:afterAutospacing="0"/>
        <w:textAlignment w:val="baseline"/>
        <w:rPr>
          <w:ins w:id="351" w:author="Unknown"/>
          <w:rFonts w:ascii="Arial" w:hAnsi="Arial" w:cs="Arial"/>
          <w:color w:val="303030"/>
        </w:rPr>
      </w:pPr>
      <w:ins w:id="352"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353" w:author="Unknown"/>
          <w:rFonts w:ascii="Arial" w:hAnsi="Arial" w:cs="Arial"/>
          <w:color w:val="303030"/>
        </w:rPr>
      </w:pPr>
      <w:ins w:id="354" w:author="Unknown">
        <w:r>
          <w:rPr>
            <w:rStyle w:val="Strong"/>
            <w:rFonts w:ascii="Arial" w:hAnsi="Arial" w:cs="Arial"/>
            <w:b/>
            <w:bCs/>
            <w:color w:val="303030"/>
            <w:u w:val="single"/>
          </w:rPr>
          <w:t xml:space="preserve">Finding </w:t>
        </w:r>
        <w:proofErr w:type="gramStart"/>
        <w:r>
          <w:rPr>
            <w:rStyle w:val="Strong"/>
            <w:rFonts w:ascii="Arial" w:hAnsi="Arial" w:cs="Arial"/>
            <w:b/>
            <w:bCs/>
            <w:color w:val="303030"/>
            <w:u w:val="single"/>
          </w:rPr>
          <w:t>T(</w:t>
        </w:r>
        <w:proofErr w:type="gramEnd"/>
        <w:r>
          <w:rPr>
            <w:rStyle w:val="Strong"/>
            <w:rFonts w:ascii="Arial" w:hAnsi="Arial" w:cs="Arial"/>
            <w:b/>
            <w:bCs/>
            <w:color w:val="303030"/>
            <w:u w:val="single"/>
          </w:rPr>
          <w:t>2,1)-</w:t>
        </w:r>
      </w:ins>
    </w:p>
    <w:p w:rsidR="0014615F" w:rsidRDefault="0014615F" w:rsidP="0014615F">
      <w:pPr>
        <w:pStyle w:val="NormalWeb"/>
        <w:spacing w:before="60" w:beforeAutospacing="0" w:after="180" w:afterAutospacing="0"/>
        <w:textAlignment w:val="baseline"/>
        <w:rPr>
          <w:ins w:id="355" w:author="Unknown"/>
          <w:rFonts w:ascii="Arial" w:hAnsi="Arial" w:cs="Arial"/>
          <w:color w:val="303030"/>
        </w:rPr>
      </w:pPr>
      <w:ins w:id="356"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357" w:author="Unknown"/>
          <w:rFonts w:ascii="Arial" w:hAnsi="Arial" w:cs="Arial"/>
          <w:color w:val="303030"/>
        </w:rPr>
      </w:pPr>
      <w:ins w:id="358" w:author="Unknown">
        <w:r>
          <w:rPr>
            <w:rFonts w:ascii="Arial" w:hAnsi="Arial" w:cs="Arial"/>
            <w:color w:val="303030"/>
          </w:rPr>
          <w:t>We have,</w:t>
        </w:r>
      </w:ins>
    </w:p>
    <w:p w:rsidR="0014615F" w:rsidRDefault="0014615F" w:rsidP="0014615F">
      <w:pPr>
        <w:numPr>
          <w:ilvl w:val="0"/>
          <w:numId w:val="23"/>
        </w:numPr>
        <w:spacing w:before="60" w:after="60" w:line="240" w:lineRule="auto"/>
        <w:ind w:left="225"/>
        <w:textAlignment w:val="baseline"/>
        <w:rPr>
          <w:ins w:id="359" w:author="Unknown"/>
          <w:rFonts w:ascii="Arial" w:hAnsi="Arial" w:cs="Arial"/>
          <w:color w:val="303030"/>
        </w:rPr>
      </w:pPr>
      <w:proofErr w:type="spellStart"/>
      <w:ins w:id="360" w:author="Unknown">
        <w:r>
          <w:rPr>
            <w:rFonts w:ascii="Arial" w:hAnsi="Arial" w:cs="Arial"/>
            <w:color w:val="303030"/>
          </w:rPr>
          <w:t>i</w:t>
        </w:r>
        <w:proofErr w:type="spellEnd"/>
        <w:r>
          <w:rPr>
            <w:rFonts w:ascii="Arial" w:hAnsi="Arial" w:cs="Arial"/>
            <w:color w:val="303030"/>
          </w:rPr>
          <w:t xml:space="preserve"> = 2</w:t>
        </w:r>
      </w:ins>
    </w:p>
    <w:p w:rsidR="0014615F" w:rsidRDefault="0014615F" w:rsidP="0014615F">
      <w:pPr>
        <w:numPr>
          <w:ilvl w:val="0"/>
          <w:numId w:val="23"/>
        </w:numPr>
        <w:spacing w:before="60" w:after="60" w:line="240" w:lineRule="auto"/>
        <w:ind w:left="225"/>
        <w:textAlignment w:val="baseline"/>
        <w:rPr>
          <w:ins w:id="361" w:author="Unknown"/>
          <w:rFonts w:ascii="Arial" w:hAnsi="Arial" w:cs="Arial"/>
          <w:color w:val="303030"/>
        </w:rPr>
      </w:pPr>
      <w:ins w:id="362" w:author="Unknown">
        <w:r>
          <w:rPr>
            <w:rFonts w:ascii="Arial" w:hAnsi="Arial" w:cs="Arial"/>
            <w:color w:val="303030"/>
          </w:rPr>
          <w:t>j = 1</w:t>
        </w:r>
      </w:ins>
    </w:p>
    <w:p w:rsidR="0014615F" w:rsidRDefault="0014615F" w:rsidP="0014615F">
      <w:pPr>
        <w:numPr>
          <w:ilvl w:val="0"/>
          <w:numId w:val="23"/>
        </w:numPr>
        <w:spacing w:before="60" w:after="60" w:line="240" w:lineRule="auto"/>
        <w:ind w:left="225"/>
        <w:textAlignment w:val="baseline"/>
        <w:rPr>
          <w:ins w:id="363" w:author="Unknown"/>
          <w:rFonts w:ascii="Arial" w:hAnsi="Arial" w:cs="Arial"/>
          <w:color w:val="303030"/>
        </w:rPr>
      </w:pPr>
      <w:ins w:id="364" w:author="Unknown">
        <w:r>
          <w:rPr>
            <w:rFonts w:ascii="Arial" w:hAnsi="Arial" w:cs="Arial"/>
            <w:color w:val="303030"/>
          </w:rPr>
          <w:lastRenderedPageBreak/>
          <w:t>(value)</w:t>
        </w:r>
        <w:proofErr w:type="spellStart"/>
        <w:r>
          <w:rPr>
            <w:rFonts w:ascii="Arial" w:hAnsi="Arial" w:cs="Arial"/>
            <w:color w:val="303030"/>
            <w:vertAlign w:val="subscript"/>
          </w:rPr>
          <w:t>i</w:t>
        </w:r>
        <w:proofErr w:type="spellEnd"/>
        <w:r>
          <w:rPr>
            <w:rFonts w:ascii="Arial" w:hAnsi="Arial" w:cs="Arial"/>
            <w:color w:val="303030"/>
          </w:rPr>
          <w:t> = (value)</w:t>
        </w:r>
        <w:r>
          <w:rPr>
            <w:rFonts w:ascii="Arial" w:hAnsi="Arial" w:cs="Arial"/>
            <w:color w:val="303030"/>
            <w:vertAlign w:val="subscript"/>
          </w:rPr>
          <w:t>2</w:t>
        </w:r>
        <w:r>
          <w:rPr>
            <w:rFonts w:ascii="Arial" w:hAnsi="Arial" w:cs="Arial"/>
            <w:color w:val="303030"/>
          </w:rPr>
          <w:t> = 4</w:t>
        </w:r>
      </w:ins>
    </w:p>
    <w:p w:rsidR="0014615F" w:rsidRDefault="0014615F" w:rsidP="0014615F">
      <w:pPr>
        <w:numPr>
          <w:ilvl w:val="0"/>
          <w:numId w:val="23"/>
        </w:numPr>
        <w:spacing w:before="60" w:after="60" w:line="240" w:lineRule="auto"/>
        <w:ind w:left="225"/>
        <w:textAlignment w:val="baseline"/>
        <w:rPr>
          <w:ins w:id="365" w:author="Unknown"/>
          <w:rFonts w:ascii="Arial" w:hAnsi="Arial" w:cs="Arial"/>
          <w:color w:val="303030"/>
        </w:rPr>
      </w:pPr>
      <w:ins w:id="366" w:author="Unknown">
        <w:r>
          <w:rPr>
            <w:rFonts w:ascii="Arial" w:hAnsi="Arial" w:cs="Arial"/>
            <w:color w:val="303030"/>
          </w:rPr>
          <w:t>(weight)</w:t>
        </w:r>
        <w:proofErr w:type="spellStart"/>
        <w:r>
          <w:rPr>
            <w:rFonts w:ascii="Arial" w:hAnsi="Arial" w:cs="Arial"/>
            <w:color w:val="303030"/>
            <w:vertAlign w:val="subscript"/>
          </w:rPr>
          <w:t>i</w:t>
        </w:r>
        <w:proofErr w:type="spellEnd"/>
        <w:r>
          <w:rPr>
            <w:rFonts w:ascii="Arial" w:hAnsi="Arial" w:cs="Arial"/>
            <w:color w:val="303030"/>
          </w:rPr>
          <w:t> = (weight)</w:t>
        </w:r>
        <w:r>
          <w:rPr>
            <w:rFonts w:ascii="Arial" w:hAnsi="Arial" w:cs="Arial"/>
            <w:color w:val="303030"/>
            <w:vertAlign w:val="subscript"/>
          </w:rPr>
          <w:t>2</w:t>
        </w:r>
        <w:r>
          <w:rPr>
            <w:rFonts w:ascii="Arial" w:hAnsi="Arial" w:cs="Arial"/>
            <w:color w:val="303030"/>
          </w:rPr>
          <w:t> = 3</w:t>
        </w:r>
      </w:ins>
    </w:p>
    <w:p w:rsidR="0014615F" w:rsidRDefault="0014615F" w:rsidP="0014615F">
      <w:pPr>
        <w:pStyle w:val="NormalWeb"/>
        <w:spacing w:before="60" w:beforeAutospacing="0" w:after="180" w:afterAutospacing="0"/>
        <w:textAlignment w:val="baseline"/>
        <w:rPr>
          <w:ins w:id="367" w:author="Unknown"/>
          <w:rFonts w:ascii="Arial" w:hAnsi="Arial" w:cs="Arial"/>
          <w:color w:val="303030"/>
        </w:rPr>
      </w:pPr>
      <w:ins w:id="368"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369" w:author="Unknown"/>
          <w:rFonts w:ascii="Arial" w:hAnsi="Arial" w:cs="Arial"/>
          <w:color w:val="303030"/>
        </w:rPr>
      </w:pPr>
      <w:ins w:id="370" w:author="Unknown">
        <w:r>
          <w:rPr>
            <w:rFonts w:ascii="Arial" w:hAnsi="Arial" w:cs="Arial"/>
            <w:color w:val="303030"/>
          </w:rPr>
          <w:t>Substituting the values, we get-</w:t>
        </w:r>
      </w:ins>
    </w:p>
    <w:p w:rsidR="0014615F" w:rsidRDefault="0014615F" w:rsidP="0014615F">
      <w:pPr>
        <w:pStyle w:val="NormalWeb"/>
        <w:spacing w:before="60" w:beforeAutospacing="0" w:after="180" w:afterAutospacing="0"/>
        <w:textAlignment w:val="baseline"/>
        <w:rPr>
          <w:ins w:id="371" w:author="Unknown"/>
          <w:rFonts w:ascii="Arial" w:hAnsi="Arial" w:cs="Arial"/>
          <w:color w:val="303030"/>
        </w:rPr>
      </w:pPr>
      <w:proofErr w:type="gramStart"/>
      <w:ins w:id="372" w:author="Unknown">
        <w:r>
          <w:rPr>
            <w:rFonts w:ascii="Arial" w:hAnsi="Arial" w:cs="Arial"/>
            <w:color w:val="303030"/>
          </w:rPr>
          <w:t>T(</w:t>
        </w:r>
        <w:proofErr w:type="gramEnd"/>
        <w:r>
          <w:rPr>
            <w:rFonts w:ascii="Arial" w:hAnsi="Arial" w:cs="Arial"/>
            <w:color w:val="303030"/>
          </w:rPr>
          <w:t>2,1) = max { T(2-1 , 1) , 4 + T(2-1 , 1-3) }</w:t>
        </w:r>
      </w:ins>
    </w:p>
    <w:p w:rsidR="0014615F" w:rsidRDefault="0014615F" w:rsidP="0014615F">
      <w:pPr>
        <w:pStyle w:val="NormalWeb"/>
        <w:spacing w:before="60" w:beforeAutospacing="0" w:after="180" w:afterAutospacing="0"/>
        <w:textAlignment w:val="baseline"/>
        <w:rPr>
          <w:ins w:id="373" w:author="Unknown"/>
          <w:rFonts w:ascii="Arial" w:hAnsi="Arial" w:cs="Arial"/>
          <w:color w:val="303030"/>
        </w:rPr>
      </w:pPr>
      <w:proofErr w:type="gramStart"/>
      <w:ins w:id="374" w:author="Unknown">
        <w:r>
          <w:rPr>
            <w:rFonts w:ascii="Arial" w:hAnsi="Arial" w:cs="Arial"/>
            <w:color w:val="303030"/>
          </w:rPr>
          <w:t>T(</w:t>
        </w:r>
        <w:proofErr w:type="gramEnd"/>
        <w:r>
          <w:rPr>
            <w:rFonts w:ascii="Arial" w:hAnsi="Arial" w:cs="Arial"/>
            <w:color w:val="303030"/>
          </w:rPr>
          <w:t>2,1) = max { T(1,1) , 4 + T(1,-2) }</w:t>
        </w:r>
      </w:ins>
    </w:p>
    <w:p w:rsidR="0014615F" w:rsidRDefault="0014615F" w:rsidP="0014615F">
      <w:pPr>
        <w:pStyle w:val="NormalWeb"/>
        <w:spacing w:before="60" w:beforeAutospacing="0" w:after="180" w:afterAutospacing="0"/>
        <w:textAlignment w:val="baseline"/>
        <w:rPr>
          <w:ins w:id="375" w:author="Unknown"/>
          <w:rFonts w:ascii="Arial" w:hAnsi="Arial" w:cs="Arial"/>
          <w:color w:val="303030"/>
        </w:rPr>
      </w:pPr>
      <w:proofErr w:type="gramStart"/>
      <w:ins w:id="376" w:author="Unknown">
        <w:r>
          <w:rPr>
            <w:rFonts w:ascii="Arial" w:hAnsi="Arial" w:cs="Arial"/>
            <w:color w:val="303030"/>
          </w:rPr>
          <w:t>T(</w:t>
        </w:r>
        <w:proofErr w:type="gramEnd"/>
        <w:r>
          <w:rPr>
            <w:rFonts w:ascii="Arial" w:hAnsi="Arial" w:cs="Arial"/>
            <w:color w:val="303030"/>
          </w:rPr>
          <w:t>2,1) = T(1,1) { Ignore T(1,-2) }</w:t>
        </w:r>
      </w:ins>
    </w:p>
    <w:p w:rsidR="0014615F" w:rsidRDefault="0014615F" w:rsidP="0014615F">
      <w:pPr>
        <w:pStyle w:val="NormalWeb"/>
        <w:spacing w:before="60" w:beforeAutospacing="0" w:after="180" w:afterAutospacing="0"/>
        <w:textAlignment w:val="baseline"/>
        <w:rPr>
          <w:ins w:id="377" w:author="Unknown"/>
          <w:rFonts w:ascii="Arial" w:hAnsi="Arial" w:cs="Arial"/>
          <w:color w:val="303030"/>
        </w:rPr>
      </w:pPr>
      <w:proofErr w:type="gramStart"/>
      <w:ins w:id="378" w:author="Unknown">
        <w:r>
          <w:rPr>
            <w:rFonts w:ascii="Arial" w:hAnsi="Arial" w:cs="Arial"/>
            <w:color w:val="303030"/>
          </w:rPr>
          <w:t>T(</w:t>
        </w:r>
        <w:proofErr w:type="gramEnd"/>
        <w:r>
          <w:rPr>
            <w:rFonts w:ascii="Arial" w:hAnsi="Arial" w:cs="Arial"/>
            <w:color w:val="303030"/>
          </w:rPr>
          <w:t>2,1) = 0</w:t>
        </w:r>
      </w:ins>
    </w:p>
    <w:p w:rsidR="0014615F" w:rsidRDefault="0014615F" w:rsidP="0014615F">
      <w:pPr>
        <w:pStyle w:val="NormalWeb"/>
        <w:spacing w:before="60" w:beforeAutospacing="0" w:after="180" w:afterAutospacing="0"/>
        <w:textAlignment w:val="baseline"/>
        <w:rPr>
          <w:ins w:id="379" w:author="Unknown"/>
          <w:rFonts w:ascii="Arial" w:hAnsi="Arial" w:cs="Arial"/>
          <w:color w:val="303030"/>
        </w:rPr>
      </w:pPr>
      <w:ins w:id="380"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381" w:author="Unknown"/>
          <w:rFonts w:ascii="Arial" w:hAnsi="Arial" w:cs="Arial"/>
          <w:color w:val="303030"/>
        </w:rPr>
      </w:pPr>
      <w:ins w:id="382" w:author="Unknown">
        <w:r>
          <w:rPr>
            <w:rStyle w:val="Strong"/>
            <w:rFonts w:ascii="Arial" w:hAnsi="Arial" w:cs="Arial"/>
            <w:b/>
            <w:bCs/>
            <w:color w:val="303030"/>
            <w:u w:val="single"/>
          </w:rPr>
          <w:t xml:space="preserve">Finding </w:t>
        </w:r>
        <w:proofErr w:type="gramStart"/>
        <w:r>
          <w:rPr>
            <w:rStyle w:val="Strong"/>
            <w:rFonts w:ascii="Arial" w:hAnsi="Arial" w:cs="Arial"/>
            <w:b/>
            <w:bCs/>
            <w:color w:val="303030"/>
            <w:u w:val="single"/>
          </w:rPr>
          <w:t>T(</w:t>
        </w:r>
        <w:proofErr w:type="gramEnd"/>
        <w:r>
          <w:rPr>
            <w:rStyle w:val="Strong"/>
            <w:rFonts w:ascii="Arial" w:hAnsi="Arial" w:cs="Arial"/>
            <w:b/>
            <w:bCs/>
            <w:color w:val="303030"/>
            <w:u w:val="single"/>
          </w:rPr>
          <w:t>2,2)-</w:t>
        </w:r>
      </w:ins>
    </w:p>
    <w:p w:rsidR="0014615F" w:rsidRDefault="0014615F" w:rsidP="0014615F">
      <w:pPr>
        <w:pStyle w:val="NormalWeb"/>
        <w:spacing w:before="60" w:beforeAutospacing="0" w:after="180" w:afterAutospacing="0"/>
        <w:textAlignment w:val="baseline"/>
        <w:rPr>
          <w:ins w:id="383" w:author="Unknown"/>
          <w:rFonts w:ascii="Arial" w:hAnsi="Arial" w:cs="Arial"/>
          <w:color w:val="303030"/>
        </w:rPr>
      </w:pPr>
      <w:ins w:id="384"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385" w:author="Unknown"/>
          <w:rFonts w:ascii="Arial" w:hAnsi="Arial" w:cs="Arial"/>
          <w:color w:val="303030"/>
        </w:rPr>
      </w:pPr>
      <w:ins w:id="386" w:author="Unknown">
        <w:r>
          <w:rPr>
            <w:rFonts w:ascii="Arial" w:hAnsi="Arial" w:cs="Arial"/>
            <w:color w:val="303030"/>
          </w:rPr>
          <w:t>We have,</w:t>
        </w:r>
      </w:ins>
    </w:p>
    <w:p w:rsidR="0014615F" w:rsidRDefault="0014615F" w:rsidP="0014615F">
      <w:pPr>
        <w:numPr>
          <w:ilvl w:val="0"/>
          <w:numId w:val="24"/>
        </w:numPr>
        <w:spacing w:before="60" w:after="60" w:line="240" w:lineRule="auto"/>
        <w:ind w:left="225"/>
        <w:textAlignment w:val="baseline"/>
        <w:rPr>
          <w:ins w:id="387" w:author="Unknown"/>
          <w:rFonts w:ascii="Arial" w:hAnsi="Arial" w:cs="Arial"/>
          <w:color w:val="303030"/>
        </w:rPr>
      </w:pPr>
      <w:proofErr w:type="spellStart"/>
      <w:ins w:id="388" w:author="Unknown">
        <w:r>
          <w:rPr>
            <w:rFonts w:ascii="Arial" w:hAnsi="Arial" w:cs="Arial"/>
            <w:color w:val="303030"/>
          </w:rPr>
          <w:t>i</w:t>
        </w:r>
        <w:proofErr w:type="spellEnd"/>
        <w:r>
          <w:rPr>
            <w:rFonts w:ascii="Arial" w:hAnsi="Arial" w:cs="Arial"/>
            <w:color w:val="303030"/>
          </w:rPr>
          <w:t xml:space="preserve"> = 2</w:t>
        </w:r>
      </w:ins>
    </w:p>
    <w:p w:rsidR="0014615F" w:rsidRDefault="0014615F" w:rsidP="0014615F">
      <w:pPr>
        <w:numPr>
          <w:ilvl w:val="0"/>
          <w:numId w:val="24"/>
        </w:numPr>
        <w:spacing w:before="60" w:after="60" w:line="240" w:lineRule="auto"/>
        <w:ind w:left="225"/>
        <w:textAlignment w:val="baseline"/>
        <w:rPr>
          <w:ins w:id="389" w:author="Unknown"/>
          <w:rFonts w:ascii="Arial" w:hAnsi="Arial" w:cs="Arial"/>
          <w:color w:val="303030"/>
        </w:rPr>
      </w:pPr>
      <w:ins w:id="390" w:author="Unknown">
        <w:r>
          <w:rPr>
            <w:rFonts w:ascii="Arial" w:hAnsi="Arial" w:cs="Arial"/>
            <w:color w:val="303030"/>
          </w:rPr>
          <w:t>j = 2</w:t>
        </w:r>
      </w:ins>
    </w:p>
    <w:p w:rsidR="0014615F" w:rsidRDefault="0014615F" w:rsidP="0014615F">
      <w:pPr>
        <w:numPr>
          <w:ilvl w:val="0"/>
          <w:numId w:val="24"/>
        </w:numPr>
        <w:spacing w:before="60" w:after="60" w:line="240" w:lineRule="auto"/>
        <w:ind w:left="225"/>
        <w:textAlignment w:val="baseline"/>
        <w:rPr>
          <w:ins w:id="391" w:author="Unknown"/>
          <w:rFonts w:ascii="Arial" w:hAnsi="Arial" w:cs="Arial"/>
          <w:color w:val="303030"/>
        </w:rPr>
      </w:pPr>
      <w:ins w:id="392" w:author="Unknown">
        <w:r>
          <w:rPr>
            <w:rFonts w:ascii="Arial" w:hAnsi="Arial" w:cs="Arial"/>
            <w:color w:val="303030"/>
          </w:rPr>
          <w:t>(value)</w:t>
        </w:r>
        <w:proofErr w:type="spellStart"/>
        <w:r>
          <w:rPr>
            <w:rFonts w:ascii="Arial" w:hAnsi="Arial" w:cs="Arial"/>
            <w:color w:val="303030"/>
            <w:vertAlign w:val="subscript"/>
          </w:rPr>
          <w:t>i</w:t>
        </w:r>
        <w:proofErr w:type="spellEnd"/>
        <w:r>
          <w:rPr>
            <w:rFonts w:ascii="Arial" w:hAnsi="Arial" w:cs="Arial"/>
            <w:color w:val="303030"/>
          </w:rPr>
          <w:t> = (value)</w:t>
        </w:r>
        <w:r>
          <w:rPr>
            <w:rFonts w:ascii="Arial" w:hAnsi="Arial" w:cs="Arial"/>
            <w:color w:val="303030"/>
            <w:vertAlign w:val="subscript"/>
          </w:rPr>
          <w:t>2</w:t>
        </w:r>
        <w:r>
          <w:rPr>
            <w:rFonts w:ascii="Arial" w:hAnsi="Arial" w:cs="Arial"/>
            <w:color w:val="303030"/>
          </w:rPr>
          <w:t> = 4</w:t>
        </w:r>
      </w:ins>
    </w:p>
    <w:p w:rsidR="0014615F" w:rsidRDefault="0014615F" w:rsidP="0014615F">
      <w:pPr>
        <w:numPr>
          <w:ilvl w:val="0"/>
          <w:numId w:val="24"/>
        </w:numPr>
        <w:spacing w:before="60" w:after="60" w:line="240" w:lineRule="auto"/>
        <w:ind w:left="225"/>
        <w:textAlignment w:val="baseline"/>
        <w:rPr>
          <w:ins w:id="393" w:author="Unknown"/>
          <w:rFonts w:ascii="Arial" w:hAnsi="Arial" w:cs="Arial"/>
          <w:color w:val="303030"/>
        </w:rPr>
      </w:pPr>
      <w:ins w:id="394" w:author="Unknown">
        <w:r>
          <w:rPr>
            <w:rFonts w:ascii="Arial" w:hAnsi="Arial" w:cs="Arial"/>
            <w:color w:val="303030"/>
          </w:rPr>
          <w:t>(weight)</w:t>
        </w:r>
        <w:proofErr w:type="spellStart"/>
        <w:r>
          <w:rPr>
            <w:rFonts w:ascii="Arial" w:hAnsi="Arial" w:cs="Arial"/>
            <w:color w:val="303030"/>
            <w:vertAlign w:val="subscript"/>
          </w:rPr>
          <w:t>i</w:t>
        </w:r>
        <w:proofErr w:type="spellEnd"/>
        <w:r>
          <w:rPr>
            <w:rFonts w:ascii="Arial" w:hAnsi="Arial" w:cs="Arial"/>
            <w:color w:val="303030"/>
          </w:rPr>
          <w:t> = (weight)</w:t>
        </w:r>
        <w:r>
          <w:rPr>
            <w:rFonts w:ascii="Arial" w:hAnsi="Arial" w:cs="Arial"/>
            <w:color w:val="303030"/>
            <w:vertAlign w:val="subscript"/>
          </w:rPr>
          <w:t>2</w:t>
        </w:r>
        <w:r>
          <w:rPr>
            <w:rFonts w:ascii="Arial" w:hAnsi="Arial" w:cs="Arial"/>
            <w:color w:val="303030"/>
          </w:rPr>
          <w:t> = 3</w:t>
        </w:r>
      </w:ins>
    </w:p>
    <w:p w:rsidR="0014615F" w:rsidRDefault="0014615F" w:rsidP="0014615F">
      <w:pPr>
        <w:pStyle w:val="NormalWeb"/>
        <w:spacing w:before="60" w:beforeAutospacing="0" w:after="180" w:afterAutospacing="0"/>
        <w:textAlignment w:val="baseline"/>
        <w:rPr>
          <w:ins w:id="395" w:author="Unknown"/>
          <w:rFonts w:ascii="Arial" w:hAnsi="Arial" w:cs="Arial"/>
          <w:color w:val="303030"/>
        </w:rPr>
      </w:pPr>
      <w:ins w:id="396"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397" w:author="Unknown"/>
          <w:rFonts w:ascii="Arial" w:hAnsi="Arial" w:cs="Arial"/>
          <w:color w:val="303030"/>
        </w:rPr>
      </w:pPr>
      <w:ins w:id="398" w:author="Unknown">
        <w:r>
          <w:rPr>
            <w:rFonts w:ascii="Arial" w:hAnsi="Arial" w:cs="Arial"/>
            <w:color w:val="303030"/>
          </w:rPr>
          <w:t>Substituting the values, we get-</w:t>
        </w:r>
      </w:ins>
    </w:p>
    <w:p w:rsidR="0014615F" w:rsidRDefault="0014615F" w:rsidP="0014615F">
      <w:pPr>
        <w:pStyle w:val="NormalWeb"/>
        <w:spacing w:before="60" w:beforeAutospacing="0" w:after="180" w:afterAutospacing="0"/>
        <w:textAlignment w:val="baseline"/>
        <w:rPr>
          <w:ins w:id="399" w:author="Unknown"/>
          <w:rFonts w:ascii="Arial" w:hAnsi="Arial" w:cs="Arial"/>
          <w:color w:val="303030"/>
        </w:rPr>
      </w:pPr>
      <w:proofErr w:type="gramStart"/>
      <w:ins w:id="400" w:author="Unknown">
        <w:r>
          <w:rPr>
            <w:rFonts w:ascii="Arial" w:hAnsi="Arial" w:cs="Arial"/>
            <w:color w:val="303030"/>
          </w:rPr>
          <w:t>T(</w:t>
        </w:r>
        <w:proofErr w:type="gramEnd"/>
        <w:r>
          <w:rPr>
            <w:rFonts w:ascii="Arial" w:hAnsi="Arial" w:cs="Arial"/>
            <w:color w:val="303030"/>
          </w:rPr>
          <w:t>2,2) = max { T(2-1 , 2) , 4 + T(2-1 , 2-3) }</w:t>
        </w:r>
      </w:ins>
    </w:p>
    <w:p w:rsidR="0014615F" w:rsidRDefault="0014615F" w:rsidP="0014615F">
      <w:pPr>
        <w:pStyle w:val="NormalWeb"/>
        <w:spacing w:before="60" w:beforeAutospacing="0" w:after="180" w:afterAutospacing="0"/>
        <w:textAlignment w:val="baseline"/>
        <w:rPr>
          <w:ins w:id="401" w:author="Unknown"/>
          <w:rFonts w:ascii="Arial" w:hAnsi="Arial" w:cs="Arial"/>
          <w:color w:val="303030"/>
        </w:rPr>
      </w:pPr>
      <w:proofErr w:type="gramStart"/>
      <w:ins w:id="402" w:author="Unknown">
        <w:r>
          <w:rPr>
            <w:rFonts w:ascii="Arial" w:hAnsi="Arial" w:cs="Arial"/>
            <w:color w:val="303030"/>
          </w:rPr>
          <w:t>T(</w:t>
        </w:r>
        <w:proofErr w:type="gramEnd"/>
        <w:r>
          <w:rPr>
            <w:rFonts w:ascii="Arial" w:hAnsi="Arial" w:cs="Arial"/>
            <w:color w:val="303030"/>
          </w:rPr>
          <w:t>2,2) = max { T(1,2) , 4 + T(1,-1) }</w:t>
        </w:r>
      </w:ins>
    </w:p>
    <w:p w:rsidR="0014615F" w:rsidRDefault="0014615F" w:rsidP="0014615F">
      <w:pPr>
        <w:pStyle w:val="NormalWeb"/>
        <w:spacing w:before="60" w:beforeAutospacing="0" w:after="180" w:afterAutospacing="0"/>
        <w:textAlignment w:val="baseline"/>
        <w:rPr>
          <w:ins w:id="403" w:author="Unknown"/>
          <w:rFonts w:ascii="Arial" w:hAnsi="Arial" w:cs="Arial"/>
          <w:color w:val="303030"/>
        </w:rPr>
      </w:pPr>
      <w:proofErr w:type="gramStart"/>
      <w:ins w:id="404" w:author="Unknown">
        <w:r>
          <w:rPr>
            <w:rFonts w:ascii="Arial" w:hAnsi="Arial" w:cs="Arial"/>
            <w:color w:val="303030"/>
          </w:rPr>
          <w:t>T(</w:t>
        </w:r>
        <w:proofErr w:type="gramEnd"/>
        <w:r>
          <w:rPr>
            <w:rFonts w:ascii="Arial" w:hAnsi="Arial" w:cs="Arial"/>
            <w:color w:val="303030"/>
          </w:rPr>
          <w:t>2,2) = T(1,2) { Ignore T(1,-1) }</w:t>
        </w:r>
      </w:ins>
    </w:p>
    <w:p w:rsidR="0014615F" w:rsidRDefault="0014615F" w:rsidP="0014615F">
      <w:pPr>
        <w:pStyle w:val="NormalWeb"/>
        <w:spacing w:before="60" w:beforeAutospacing="0" w:after="180" w:afterAutospacing="0"/>
        <w:textAlignment w:val="baseline"/>
        <w:rPr>
          <w:ins w:id="405" w:author="Unknown"/>
          <w:rFonts w:ascii="Arial" w:hAnsi="Arial" w:cs="Arial"/>
          <w:color w:val="303030"/>
        </w:rPr>
      </w:pPr>
      <w:proofErr w:type="gramStart"/>
      <w:ins w:id="406" w:author="Unknown">
        <w:r>
          <w:rPr>
            <w:rFonts w:ascii="Arial" w:hAnsi="Arial" w:cs="Arial"/>
            <w:color w:val="303030"/>
          </w:rPr>
          <w:t>T(</w:t>
        </w:r>
        <w:proofErr w:type="gramEnd"/>
        <w:r>
          <w:rPr>
            <w:rFonts w:ascii="Arial" w:hAnsi="Arial" w:cs="Arial"/>
            <w:color w:val="303030"/>
          </w:rPr>
          <w:t>2,2) = 3</w:t>
        </w:r>
      </w:ins>
    </w:p>
    <w:p w:rsidR="0014615F" w:rsidRDefault="0014615F" w:rsidP="0014615F">
      <w:pPr>
        <w:pStyle w:val="NormalWeb"/>
        <w:spacing w:before="60" w:beforeAutospacing="0" w:after="180" w:afterAutospacing="0"/>
        <w:textAlignment w:val="baseline"/>
        <w:rPr>
          <w:ins w:id="407" w:author="Unknown"/>
          <w:rFonts w:ascii="Arial" w:hAnsi="Arial" w:cs="Arial"/>
          <w:color w:val="303030"/>
        </w:rPr>
      </w:pPr>
      <w:ins w:id="408"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409" w:author="Unknown"/>
          <w:rFonts w:ascii="Arial" w:hAnsi="Arial" w:cs="Arial"/>
          <w:color w:val="303030"/>
        </w:rPr>
      </w:pPr>
      <w:ins w:id="410" w:author="Unknown">
        <w:r>
          <w:rPr>
            <w:rStyle w:val="Strong"/>
            <w:rFonts w:ascii="Arial" w:hAnsi="Arial" w:cs="Arial"/>
            <w:b/>
            <w:bCs/>
            <w:color w:val="303030"/>
            <w:u w:val="single"/>
          </w:rPr>
          <w:t xml:space="preserve">Finding </w:t>
        </w:r>
        <w:proofErr w:type="gramStart"/>
        <w:r>
          <w:rPr>
            <w:rStyle w:val="Strong"/>
            <w:rFonts w:ascii="Arial" w:hAnsi="Arial" w:cs="Arial"/>
            <w:b/>
            <w:bCs/>
            <w:color w:val="303030"/>
            <w:u w:val="single"/>
          </w:rPr>
          <w:t>T(</w:t>
        </w:r>
        <w:proofErr w:type="gramEnd"/>
        <w:r>
          <w:rPr>
            <w:rStyle w:val="Strong"/>
            <w:rFonts w:ascii="Arial" w:hAnsi="Arial" w:cs="Arial"/>
            <w:b/>
            <w:bCs/>
            <w:color w:val="303030"/>
            <w:u w:val="single"/>
          </w:rPr>
          <w:t>2,3)-</w:t>
        </w:r>
      </w:ins>
    </w:p>
    <w:p w:rsidR="0014615F" w:rsidRDefault="0014615F" w:rsidP="0014615F">
      <w:pPr>
        <w:pStyle w:val="NormalWeb"/>
        <w:spacing w:before="60" w:beforeAutospacing="0" w:after="180" w:afterAutospacing="0"/>
        <w:textAlignment w:val="baseline"/>
        <w:rPr>
          <w:ins w:id="411" w:author="Unknown"/>
          <w:rFonts w:ascii="Arial" w:hAnsi="Arial" w:cs="Arial"/>
          <w:color w:val="303030"/>
        </w:rPr>
      </w:pPr>
      <w:ins w:id="412"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413" w:author="Unknown"/>
          <w:rFonts w:ascii="Arial" w:hAnsi="Arial" w:cs="Arial"/>
          <w:color w:val="303030"/>
        </w:rPr>
      </w:pPr>
      <w:ins w:id="414" w:author="Unknown">
        <w:r>
          <w:rPr>
            <w:rFonts w:ascii="Arial" w:hAnsi="Arial" w:cs="Arial"/>
            <w:color w:val="303030"/>
          </w:rPr>
          <w:t>We have,</w:t>
        </w:r>
      </w:ins>
    </w:p>
    <w:p w:rsidR="0014615F" w:rsidRDefault="0014615F" w:rsidP="0014615F">
      <w:pPr>
        <w:numPr>
          <w:ilvl w:val="0"/>
          <w:numId w:val="25"/>
        </w:numPr>
        <w:spacing w:before="60" w:after="60" w:line="240" w:lineRule="auto"/>
        <w:ind w:left="225"/>
        <w:textAlignment w:val="baseline"/>
        <w:rPr>
          <w:ins w:id="415" w:author="Unknown"/>
          <w:rFonts w:ascii="Arial" w:hAnsi="Arial" w:cs="Arial"/>
          <w:color w:val="303030"/>
        </w:rPr>
      </w:pPr>
      <w:proofErr w:type="spellStart"/>
      <w:ins w:id="416" w:author="Unknown">
        <w:r>
          <w:rPr>
            <w:rFonts w:ascii="Arial" w:hAnsi="Arial" w:cs="Arial"/>
            <w:color w:val="303030"/>
          </w:rPr>
          <w:t>i</w:t>
        </w:r>
        <w:proofErr w:type="spellEnd"/>
        <w:r>
          <w:rPr>
            <w:rFonts w:ascii="Arial" w:hAnsi="Arial" w:cs="Arial"/>
            <w:color w:val="303030"/>
          </w:rPr>
          <w:t xml:space="preserve"> = 2</w:t>
        </w:r>
      </w:ins>
    </w:p>
    <w:p w:rsidR="0014615F" w:rsidRDefault="0014615F" w:rsidP="0014615F">
      <w:pPr>
        <w:numPr>
          <w:ilvl w:val="0"/>
          <w:numId w:val="25"/>
        </w:numPr>
        <w:spacing w:before="60" w:after="60" w:line="240" w:lineRule="auto"/>
        <w:ind w:left="225"/>
        <w:textAlignment w:val="baseline"/>
        <w:rPr>
          <w:ins w:id="417" w:author="Unknown"/>
          <w:rFonts w:ascii="Arial" w:hAnsi="Arial" w:cs="Arial"/>
          <w:color w:val="303030"/>
        </w:rPr>
      </w:pPr>
      <w:ins w:id="418" w:author="Unknown">
        <w:r>
          <w:rPr>
            <w:rFonts w:ascii="Arial" w:hAnsi="Arial" w:cs="Arial"/>
            <w:color w:val="303030"/>
          </w:rPr>
          <w:t>j = 3</w:t>
        </w:r>
      </w:ins>
    </w:p>
    <w:p w:rsidR="0014615F" w:rsidRDefault="0014615F" w:rsidP="0014615F">
      <w:pPr>
        <w:numPr>
          <w:ilvl w:val="0"/>
          <w:numId w:val="25"/>
        </w:numPr>
        <w:spacing w:before="60" w:after="60" w:line="240" w:lineRule="auto"/>
        <w:ind w:left="225"/>
        <w:textAlignment w:val="baseline"/>
        <w:rPr>
          <w:ins w:id="419" w:author="Unknown"/>
          <w:rFonts w:ascii="Arial" w:hAnsi="Arial" w:cs="Arial"/>
          <w:color w:val="303030"/>
        </w:rPr>
      </w:pPr>
      <w:ins w:id="420" w:author="Unknown">
        <w:r>
          <w:rPr>
            <w:rFonts w:ascii="Arial" w:hAnsi="Arial" w:cs="Arial"/>
            <w:color w:val="303030"/>
          </w:rPr>
          <w:t>(value)</w:t>
        </w:r>
        <w:proofErr w:type="spellStart"/>
        <w:r>
          <w:rPr>
            <w:rFonts w:ascii="Arial" w:hAnsi="Arial" w:cs="Arial"/>
            <w:color w:val="303030"/>
            <w:vertAlign w:val="subscript"/>
          </w:rPr>
          <w:t>i</w:t>
        </w:r>
        <w:proofErr w:type="spellEnd"/>
        <w:r>
          <w:rPr>
            <w:rFonts w:ascii="Arial" w:hAnsi="Arial" w:cs="Arial"/>
            <w:color w:val="303030"/>
          </w:rPr>
          <w:t> = (value)</w:t>
        </w:r>
        <w:r>
          <w:rPr>
            <w:rFonts w:ascii="Arial" w:hAnsi="Arial" w:cs="Arial"/>
            <w:color w:val="303030"/>
            <w:vertAlign w:val="subscript"/>
          </w:rPr>
          <w:t>2</w:t>
        </w:r>
        <w:r>
          <w:rPr>
            <w:rFonts w:ascii="Arial" w:hAnsi="Arial" w:cs="Arial"/>
            <w:color w:val="303030"/>
          </w:rPr>
          <w:t> = 4</w:t>
        </w:r>
      </w:ins>
    </w:p>
    <w:p w:rsidR="0014615F" w:rsidRDefault="0014615F" w:rsidP="0014615F">
      <w:pPr>
        <w:numPr>
          <w:ilvl w:val="0"/>
          <w:numId w:val="25"/>
        </w:numPr>
        <w:spacing w:before="60" w:after="60" w:line="240" w:lineRule="auto"/>
        <w:ind w:left="225"/>
        <w:textAlignment w:val="baseline"/>
        <w:rPr>
          <w:ins w:id="421" w:author="Unknown"/>
          <w:rFonts w:ascii="Arial" w:hAnsi="Arial" w:cs="Arial"/>
          <w:color w:val="303030"/>
        </w:rPr>
      </w:pPr>
      <w:ins w:id="422" w:author="Unknown">
        <w:r>
          <w:rPr>
            <w:rFonts w:ascii="Arial" w:hAnsi="Arial" w:cs="Arial"/>
            <w:color w:val="303030"/>
          </w:rPr>
          <w:t>(weight)</w:t>
        </w:r>
        <w:proofErr w:type="spellStart"/>
        <w:r>
          <w:rPr>
            <w:rFonts w:ascii="Arial" w:hAnsi="Arial" w:cs="Arial"/>
            <w:color w:val="303030"/>
            <w:vertAlign w:val="subscript"/>
          </w:rPr>
          <w:t>i</w:t>
        </w:r>
        <w:proofErr w:type="spellEnd"/>
        <w:r>
          <w:rPr>
            <w:rFonts w:ascii="Arial" w:hAnsi="Arial" w:cs="Arial"/>
            <w:color w:val="303030"/>
          </w:rPr>
          <w:t> = (weight)</w:t>
        </w:r>
        <w:r>
          <w:rPr>
            <w:rFonts w:ascii="Arial" w:hAnsi="Arial" w:cs="Arial"/>
            <w:color w:val="303030"/>
            <w:vertAlign w:val="subscript"/>
          </w:rPr>
          <w:t>2</w:t>
        </w:r>
        <w:r>
          <w:rPr>
            <w:rFonts w:ascii="Arial" w:hAnsi="Arial" w:cs="Arial"/>
            <w:color w:val="303030"/>
          </w:rPr>
          <w:t> = 3</w:t>
        </w:r>
      </w:ins>
    </w:p>
    <w:p w:rsidR="0014615F" w:rsidRDefault="0014615F" w:rsidP="0014615F">
      <w:pPr>
        <w:pStyle w:val="NormalWeb"/>
        <w:spacing w:before="60" w:beforeAutospacing="0" w:after="180" w:afterAutospacing="0"/>
        <w:textAlignment w:val="baseline"/>
        <w:rPr>
          <w:ins w:id="423" w:author="Unknown"/>
          <w:rFonts w:ascii="Arial" w:hAnsi="Arial" w:cs="Arial"/>
          <w:color w:val="303030"/>
        </w:rPr>
      </w:pPr>
      <w:ins w:id="424"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425" w:author="Unknown"/>
          <w:rFonts w:ascii="Arial" w:hAnsi="Arial" w:cs="Arial"/>
          <w:color w:val="303030"/>
        </w:rPr>
      </w:pPr>
      <w:ins w:id="426" w:author="Unknown">
        <w:r>
          <w:rPr>
            <w:rFonts w:ascii="Arial" w:hAnsi="Arial" w:cs="Arial"/>
            <w:color w:val="303030"/>
          </w:rPr>
          <w:t>Substituting the values, we get-</w:t>
        </w:r>
      </w:ins>
    </w:p>
    <w:p w:rsidR="0014615F" w:rsidRDefault="0014615F" w:rsidP="0014615F">
      <w:pPr>
        <w:pStyle w:val="NormalWeb"/>
        <w:spacing w:before="60" w:beforeAutospacing="0" w:after="180" w:afterAutospacing="0"/>
        <w:textAlignment w:val="baseline"/>
        <w:rPr>
          <w:ins w:id="427" w:author="Unknown"/>
          <w:rFonts w:ascii="Arial" w:hAnsi="Arial" w:cs="Arial"/>
          <w:color w:val="303030"/>
        </w:rPr>
      </w:pPr>
      <w:proofErr w:type="gramStart"/>
      <w:ins w:id="428" w:author="Unknown">
        <w:r>
          <w:rPr>
            <w:rFonts w:ascii="Arial" w:hAnsi="Arial" w:cs="Arial"/>
            <w:color w:val="303030"/>
          </w:rPr>
          <w:lastRenderedPageBreak/>
          <w:t>T(</w:t>
        </w:r>
        <w:proofErr w:type="gramEnd"/>
        <w:r>
          <w:rPr>
            <w:rFonts w:ascii="Arial" w:hAnsi="Arial" w:cs="Arial"/>
            <w:color w:val="303030"/>
          </w:rPr>
          <w:t>2,3) = max { T(2-1 , 3) , 4 + T(2-1 , 3-3) }</w:t>
        </w:r>
      </w:ins>
    </w:p>
    <w:p w:rsidR="0014615F" w:rsidRDefault="0014615F" w:rsidP="0014615F">
      <w:pPr>
        <w:pStyle w:val="NormalWeb"/>
        <w:spacing w:before="60" w:beforeAutospacing="0" w:after="180" w:afterAutospacing="0"/>
        <w:textAlignment w:val="baseline"/>
        <w:rPr>
          <w:ins w:id="429" w:author="Unknown"/>
          <w:rFonts w:ascii="Arial" w:hAnsi="Arial" w:cs="Arial"/>
          <w:color w:val="303030"/>
        </w:rPr>
      </w:pPr>
      <w:proofErr w:type="gramStart"/>
      <w:ins w:id="430" w:author="Unknown">
        <w:r>
          <w:rPr>
            <w:rFonts w:ascii="Arial" w:hAnsi="Arial" w:cs="Arial"/>
            <w:color w:val="303030"/>
          </w:rPr>
          <w:t>T(</w:t>
        </w:r>
        <w:proofErr w:type="gramEnd"/>
        <w:r>
          <w:rPr>
            <w:rFonts w:ascii="Arial" w:hAnsi="Arial" w:cs="Arial"/>
            <w:color w:val="303030"/>
          </w:rPr>
          <w:t>2,3) = max { T(1,3) , 4 + T(1,0) }</w:t>
        </w:r>
      </w:ins>
    </w:p>
    <w:p w:rsidR="0014615F" w:rsidRDefault="0014615F" w:rsidP="0014615F">
      <w:pPr>
        <w:pStyle w:val="NormalWeb"/>
        <w:spacing w:before="60" w:beforeAutospacing="0" w:after="180" w:afterAutospacing="0"/>
        <w:textAlignment w:val="baseline"/>
        <w:rPr>
          <w:ins w:id="431" w:author="Unknown"/>
          <w:rFonts w:ascii="Arial" w:hAnsi="Arial" w:cs="Arial"/>
          <w:color w:val="303030"/>
        </w:rPr>
      </w:pPr>
      <w:proofErr w:type="gramStart"/>
      <w:ins w:id="432" w:author="Unknown">
        <w:r>
          <w:rPr>
            <w:rFonts w:ascii="Arial" w:hAnsi="Arial" w:cs="Arial"/>
            <w:color w:val="303030"/>
          </w:rPr>
          <w:t>T(</w:t>
        </w:r>
        <w:proofErr w:type="gramEnd"/>
        <w:r>
          <w:rPr>
            <w:rFonts w:ascii="Arial" w:hAnsi="Arial" w:cs="Arial"/>
            <w:color w:val="303030"/>
          </w:rPr>
          <w:t>2,3) = max { 3 , 4+0 }</w:t>
        </w:r>
      </w:ins>
    </w:p>
    <w:p w:rsidR="0014615F" w:rsidRDefault="0014615F" w:rsidP="0014615F">
      <w:pPr>
        <w:pStyle w:val="NormalWeb"/>
        <w:spacing w:before="60" w:beforeAutospacing="0" w:after="180" w:afterAutospacing="0"/>
        <w:textAlignment w:val="baseline"/>
        <w:rPr>
          <w:ins w:id="433" w:author="Unknown"/>
          <w:rFonts w:ascii="Arial" w:hAnsi="Arial" w:cs="Arial"/>
          <w:color w:val="303030"/>
        </w:rPr>
      </w:pPr>
      <w:proofErr w:type="gramStart"/>
      <w:ins w:id="434" w:author="Unknown">
        <w:r>
          <w:rPr>
            <w:rFonts w:ascii="Arial" w:hAnsi="Arial" w:cs="Arial"/>
            <w:color w:val="303030"/>
          </w:rPr>
          <w:t>T(</w:t>
        </w:r>
        <w:proofErr w:type="gramEnd"/>
        <w:r>
          <w:rPr>
            <w:rFonts w:ascii="Arial" w:hAnsi="Arial" w:cs="Arial"/>
            <w:color w:val="303030"/>
          </w:rPr>
          <w:t>2,3) = 4</w:t>
        </w:r>
      </w:ins>
    </w:p>
    <w:p w:rsidR="0014615F" w:rsidRDefault="0014615F" w:rsidP="0014615F">
      <w:pPr>
        <w:pStyle w:val="NormalWeb"/>
        <w:spacing w:before="60" w:beforeAutospacing="0" w:after="180" w:afterAutospacing="0"/>
        <w:textAlignment w:val="baseline"/>
        <w:rPr>
          <w:ins w:id="435" w:author="Unknown"/>
          <w:rFonts w:ascii="Arial" w:hAnsi="Arial" w:cs="Arial"/>
          <w:color w:val="303030"/>
        </w:rPr>
      </w:pPr>
      <w:ins w:id="436"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437" w:author="Unknown"/>
          <w:rFonts w:ascii="Arial" w:hAnsi="Arial" w:cs="Arial"/>
          <w:color w:val="303030"/>
        </w:rPr>
      </w:pPr>
      <w:ins w:id="438" w:author="Unknown">
        <w:r>
          <w:rPr>
            <w:rStyle w:val="Strong"/>
            <w:rFonts w:ascii="Arial" w:hAnsi="Arial" w:cs="Arial"/>
            <w:b/>
            <w:bCs/>
            <w:color w:val="303030"/>
            <w:u w:val="single"/>
          </w:rPr>
          <w:t xml:space="preserve">Finding </w:t>
        </w:r>
        <w:proofErr w:type="gramStart"/>
        <w:r>
          <w:rPr>
            <w:rStyle w:val="Strong"/>
            <w:rFonts w:ascii="Arial" w:hAnsi="Arial" w:cs="Arial"/>
            <w:b/>
            <w:bCs/>
            <w:color w:val="303030"/>
            <w:u w:val="single"/>
          </w:rPr>
          <w:t>T(</w:t>
        </w:r>
        <w:proofErr w:type="gramEnd"/>
        <w:r>
          <w:rPr>
            <w:rStyle w:val="Strong"/>
            <w:rFonts w:ascii="Arial" w:hAnsi="Arial" w:cs="Arial"/>
            <w:b/>
            <w:bCs/>
            <w:color w:val="303030"/>
            <w:u w:val="single"/>
          </w:rPr>
          <w:t>2,4)-</w:t>
        </w:r>
      </w:ins>
    </w:p>
    <w:p w:rsidR="0014615F" w:rsidRDefault="0014615F" w:rsidP="0014615F">
      <w:pPr>
        <w:pStyle w:val="NormalWeb"/>
        <w:spacing w:before="60" w:beforeAutospacing="0" w:after="180" w:afterAutospacing="0"/>
        <w:textAlignment w:val="baseline"/>
        <w:rPr>
          <w:ins w:id="439" w:author="Unknown"/>
          <w:rFonts w:ascii="Arial" w:hAnsi="Arial" w:cs="Arial"/>
          <w:color w:val="303030"/>
        </w:rPr>
      </w:pPr>
      <w:ins w:id="440"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441" w:author="Unknown"/>
          <w:rFonts w:ascii="Arial" w:hAnsi="Arial" w:cs="Arial"/>
          <w:color w:val="303030"/>
        </w:rPr>
      </w:pPr>
      <w:ins w:id="442" w:author="Unknown">
        <w:r>
          <w:rPr>
            <w:rFonts w:ascii="Arial" w:hAnsi="Arial" w:cs="Arial"/>
            <w:color w:val="303030"/>
          </w:rPr>
          <w:t>We have,</w:t>
        </w:r>
      </w:ins>
    </w:p>
    <w:p w:rsidR="0014615F" w:rsidRDefault="0014615F" w:rsidP="0014615F">
      <w:pPr>
        <w:numPr>
          <w:ilvl w:val="0"/>
          <w:numId w:val="26"/>
        </w:numPr>
        <w:spacing w:before="60" w:after="60" w:line="240" w:lineRule="auto"/>
        <w:ind w:left="225"/>
        <w:textAlignment w:val="baseline"/>
        <w:rPr>
          <w:ins w:id="443" w:author="Unknown"/>
          <w:rFonts w:ascii="Arial" w:hAnsi="Arial" w:cs="Arial"/>
          <w:color w:val="303030"/>
        </w:rPr>
      </w:pPr>
      <w:proofErr w:type="spellStart"/>
      <w:ins w:id="444" w:author="Unknown">
        <w:r>
          <w:rPr>
            <w:rFonts w:ascii="Arial" w:hAnsi="Arial" w:cs="Arial"/>
            <w:color w:val="303030"/>
          </w:rPr>
          <w:t>i</w:t>
        </w:r>
        <w:proofErr w:type="spellEnd"/>
        <w:r>
          <w:rPr>
            <w:rFonts w:ascii="Arial" w:hAnsi="Arial" w:cs="Arial"/>
            <w:color w:val="303030"/>
          </w:rPr>
          <w:t xml:space="preserve"> = 2</w:t>
        </w:r>
      </w:ins>
    </w:p>
    <w:p w:rsidR="0014615F" w:rsidRDefault="0014615F" w:rsidP="0014615F">
      <w:pPr>
        <w:numPr>
          <w:ilvl w:val="0"/>
          <w:numId w:val="26"/>
        </w:numPr>
        <w:spacing w:before="60" w:after="60" w:line="240" w:lineRule="auto"/>
        <w:ind w:left="225"/>
        <w:textAlignment w:val="baseline"/>
        <w:rPr>
          <w:ins w:id="445" w:author="Unknown"/>
          <w:rFonts w:ascii="Arial" w:hAnsi="Arial" w:cs="Arial"/>
          <w:color w:val="303030"/>
        </w:rPr>
      </w:pPr>
      <w:ins w:id="446" w:author="Unknown">
        <w:r>
          <w:rPr>
            <w:rFonts w:ascii="Arial" w:hAnsi="Arial" w:cs="Arial"/>
            <w:color w:val="303030"/>
          </w:rPr>
          <w:t>j = 4</w:t>
        </w:r>
      </w:ins>
    </w:p>
    <w:p w:rsidR="0014615F" w:rsidRDefault="0014615F" w:rsidP="0014615F">
      <w:pPr>
        <w:numPr>
          <w:ilvl w:val="0"/>
          <w:numId w:val="26"/>
        </w:numPr>
        <w:spacing w:before="60" w:after="60" w:line="240" w:lineRule="auto"/>
        <w:ind w:left="225"/>
        <w:textAlignment w:val="baseline"/>
        <w:rPr>
          <w:ins w:id="447" w:author="Unknown"/>
          <w:rFonts w:ascii="Arial" w:hAnsi="Arial" w:cs="Arial"/>
          <w:color w:val="303030"/>
        </w:rPr>
      </w:pPr>
      <w:ins w:id="448" w:author="Unknown">
        <w:r>
          <w:rPr>
            <w:rFonts w:ascii="Arial" w:hAnsi="Arial" w:cs="Arial"/>
            <w:color w:val="303030"/>
          </w:rPr>
          <w:t>(value)</w:t>
        </w:r>
        <w:proofErr w:type="spellStart"/>
        <w:r>
          <w:rPr>
            <w:rFonts w:ascii="Arial" w:hAnsi="Arial" w:cs="Arial"/>
            <w:color w:val="303030"/>
            <w:vertAlign w:val="subscript"/>
          </w:rPr>
          <w:t>i</w:t>
        </w:r>
        <w:proofErr w:type="spellEnd"/>
        <w:r>
          <w:rPr>
            <w:rFonts w:ascii="Arial" w:hAnsi="Arial" w:cs="Arial"/>
            <w:color w:val="303030"/>
          </w:rPr>
          <w:t> = (value)</w:t>
        </w:r>
        <w:r>
          <w:rPr>
            <w:rFonts w:ascii="Arial" w:hAnsi="Arial" w:cs="Arial"/>
            <w:color w:val="303030"/>
            <w:vertAlign w:val="subscript"/>
          </w:rPr>
          <w:t>2</w:t>
        </w:r>
        <w:r>
          <w:rPr>
            <w:rFonts w:ascii="Arial" w:hAnsi="Arial" w:cs="Arial"/>
            <w:color w:val="303030"/>
          </w:rPr>
          <w:t> = 4</w:t>
        </w:r>
      </w:ins>
    </w:p>
    <w:p w:rsidR="0014615F" w:rsidRDefault="0014615F" w:rsidP="0014615F">
      <w:pPr>
        <w:numPr>
          <w:ilvl w:val="0"/>
          <w:numId w:val="26"/>
        </w:numPr>
        <w:spacing w:before="60" w:after="60" w:line="240" w:lineRule="auto"/>
        <w:ind w:left="225"/>
        <w:textAlignment w:val="baseline"/>
        <w:rPr>
          <w:ins w:id="449" w:author="Unknown"/>
          <w:rFonts w:ascii="Arial" w:hAnsi="Arial" w:cs="Arial"/>
          <w:color w:val="303030"/>
        </w:rPr>
      </w:pPr>
      <w:ins w:id="450" w:author="Unknown">
        <w:r>
          <w:rPr>
            <w:rFonts w:ascii="Arial" w:hAnsi="Arial" w:cs="Arial"/>
            <w:color w:val="303030"/>
          </w:rPr>
          <w:t>(weight)</w:t>
        </w:r>
        <w:proofErr w:type="spellStart"/>
        <w:r>
          <w:rPr>
            <w:rFonts w:ascii="Arial" w:hAnsi="Arial" w:cs="Arial"/>
            <w:color w:val="303030"/>
            <w:vertAlign w:val="subscript"/>
          </w:rPr>
          <w:t>i</w:t>
        </w:r>
        <w:proofErr w:type="spellEnd"/>
        <w:r>
          <w:rPr>
            <w:rFonts w:ascii="Arial" w:hAnsi="Arial" w:cs="Arial"/>
            <w:color w:val="303030"/>
          </w:rPr>
          <w:t> = (weight)</w:t>
        </w:r>
        <w:r>
          <w:rPr>
            <w:rFonts w:ascii="Arial" w:hAnsi="Arial" w:cs="Arial"/>
            <w:color w:val="303030"/>
            <w:vertAlign w:val="subscript"/>
          </w:rPr>
          <w:t>2</w:t>
        </w:r>
        <w:r>
          <w:rPr>
            <w:rFonts w:ascii="Arial" w:hAnsi="Arial" w:cs="Arial"/>
            <w:color w:val="303030"/>
          </w:rPr>
          <w:t> = 3</w:t>
        </w:r>
      </w:ins>
    </w:p>
    <w:p w:rsidR="0014615F" w:rsidRDefault="0014615F" w:rsidP="0014615F">
      <w:pPr>
        <w:pStyle w:val="NormalWeb"/>
        <w:spacing w:before="60" w:beforeAutospacing="0" w:after="180" w:afterAutospacing="0"/>
        <w:textAlignment w:val="baseline"/>
        <w:rPr>
          <w:ins w:id="451" w:author="Unknown"/>
          <w:rFonts w:ascii="Arial" w:hAnsi="Arial" w:cs="Arial"/>
          <w:color w:val="303030"/>
        </w:rPr>
      </w:pPr>
      <w:ins w:id="452"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453" w:author="Unknown"/>
          <w:rFonts w:ascii="Arial" w:hAnsi="Arial" w:cs="Arial"/>
          <w:color w:val="303030"/>
        </w:rPr>
      </w:pPr>
      <w:ins w:id="454" w:author="Unknown">
        <w:r>
          <w:rPr>
            <w:rFonts w:ascii="Arial" w:hAnsi="Arial" w:cs="Arial"/>
            <w:color w:val="303030"/>
          </w:rPr>
          <w:t>Substituting the values, we get-</w:t>
        </w:r>
      </w:ins>
    </w:p>
    <w:p w:rsidR="0014615F" w:rsidRDefault="0014615F" w:rsidP="0014615F">
      <w:pPr>
        <w:pStyle w:val="NormalWeb"/>
        <w:spacing w:before="60" w:beforeAutospacing="0" w:after="180" w:afterAutospacing="0"/>
        <w:textAlignment w:val="baseline"/>
        <w:rPr>
          <w:ins w:id="455" w:author="Unknown"/>
          <w:rFonts w:ascii="Arial" w:hAnsi="Arial" w:cs="Arial"/>
          <w:color w:val="303030"/>
        </w:rPr>
      </w:pPr>
      <w:proofErr w:type="gramStart"/>
      <w:ins w:id="456" w:author="Unknown">
        <w:r>
          <w:rPr>
            <w:rFonts w:ascii="Arial" w:hAnsi="Arial" w:cs="Arial"/>
            <w:color w:val="303030"/>
          </w:rPr>
          <w:t>T(</w:t>
        </w:r>
        <w:proofErr w:type="gramEnd"/>
        <w:r>
          <w:rPr>
            <w:rFonts w:ascii="Arial" w:hAnsi="Arial" w:cs="Arial"/>
            <w:color w:val="303030"/>
          </w:rPr>
          <w:t>2,4) = max { T(2-1 , 4) , 4 + T(2-1 , 4-3) }</w:t>
        </w:r>
      </w:ins>
    </w:p>
    <w:p w:rsidR="0014615F" w:rsidRDefault="0014615F" w:rsidP="0014615F">
      <w:pPr>
        <w:pStyle w:val="NormalWeb"/>
        <w:spacing w:before="60" w:beforeAutospacing="0" w:after="180" w:afterAutospacing="0"/>
        <w:textAlignment w:val="baseline"/>
        <w:rPr>
          <w:ins w:id="457" w:author="Unknown"/>
          <w:rFonts w:ascii="Arial" w:hAnsi="Arial" w:cs="Arial"/>
          <w:color w:val="303030"/>
        </w:rPr>
      </w:pPr>
      <w:proofErr w:type="gramStart"/>
      <w:ins w:id="458" w:author="Unknown">
        <w:r>
          <w:rPr>
            <w:rFonts w:ascii="Arial" w:hAnsi="Arial" w:cs="Arial"/>
            <w:color w:val="303030"/>
          </w:rPr>
          <w:t>T(</w:t>
        </w:r>
        <w:proofErr w:type="gramEnd"/>
        <w:r>
          <w:rPr>
            <w:rFonts w:ascii="Arial" w:hAnsi="Arial" w:cs="Arial"/>
            <w:color w:val="303030"/>
          </w:rPr>
          <w:t>2,4) = max { T(1,4) , 4 + T(1,1) }</w:t>
        </w:r>
      </w:ins>
    </w:p>
    <w:p w:rsidR="0014615F" w:rsidRDefault="0014615F" w:rsidP="0014615F">
      <w:pPr>
        <w:pStyle w:val="NormalWeb"/>
        <w:spacing w:before="60" w:beforeAutospacing="0" w:after="180" w:afterAutospacing="0"/>
        <w:textAlignment w:val="baseline"/>
        <w:rPr>
          <w:ins w:id="459" w:author="Unknown"/>
          <w:rFonts w:ascii="Arial" w:hAnsi="Arial" w:cs="Arial"/>
          <w:color w:val="303030"/>
        </w:rPr>
      </w:pPr>
      <w:proofErr w:type="gramStart"/>
      <w:ins w:id="460" w:author="Unknown">
        <w:r>
          <w:rPr>
            <w:rFonts w:ascii="Arial" w:hAnsi="Arial" w:cs="Arial"/>
            <w:color w:val="303030"/>
          </w:rPr>
          <w:t>T(</w:t>
        </w:r>
        <w:proofErr w:type="gramEnd"/>
        <w:r>
          <w:rPr>
            <w:rFonts w:ascii="Arial" w:hAnsi="Arial" w:cs="Arial"/>
            <w:color w:val="303030"/>
          </w:rPr>
          <w:t>2,4) = max { 3 , 4+0 }</w:t>
        </w:r>
      </w:ins>
    </w:p>
    <w:p w:rsidR="0014615F" w:rsidRDefault="0014615F" w:rsidP="0014615F">
      <w:pPr>
        <w:pStyle w:val="NormalWeb"/>
        <w:spacing w:before="60" w:beforeAutospacing="0" w:after="180" w:afterAutospacing="0"/>
        <w:textAlignment w:val="baseline"/>
        <w:rPr>
          <w:ins w:id="461" w:author="Unknown"/>
          <w:rFonts w:ascii="Arial" w:hAnsi="Arial" w:cs="Arial"/>
          <w:color w:val="303030"/>
        </w:rPr>
      </w:pPr>
      <w:proofErr w:type="gramStart"/>
      <w:ins w:id="462" w:author="Unknown">
        <w:r>
          <w:rPr>
            <w:rFonts w:ascii="Arial" w:hAnsi="Arial" w:cs="Arial"/>
            <w:color w:val="303030"/>
          </w:rPr>
          <w:t>T(</w:t>
        </w:r>
        <w:proofErr w:type="gramEnd"/>
        <w:r>
          <w:rPr>
            <w:rFonts w:ascii="Arial" w:hAnsi="Arial" w:cs="Arial"/>
            <w:color w:val="303030"/>
          </w:rPr>
          <w:t>2,4) = 4</w:t>
        </w:r>
      </w:ins>
    </w:p>
    <w:p w:rsidR="0014615F" w:rsidRDefault="0014615F" w:rsidP="0014615F">
      <w:pPr>
        <w:pStyle w:val="NormalWeb"/>
        <w:spacing w:before="60" w:beforeAutospacing="0" w:after="180" w:afterAutospacing="0"/>
        <w:textAlignment w:val="baseline"/>
        <w:rPr>
          <w:ins w:id="463" w:author="Unknown"/>
          <w:rFonts w:ascii="Arial" w:hAnsi="Arial" w:cs="Arial"/>
          <w:color w:val="303030"/>
        </w:rPr>
      </w:pPr>
      <w:ins w:id="464"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465" w:author="Unknown"/>
          <w:rFonts w:ascii="Arial" w:hAnsi="Arial" w:cs="Arial"/>
          <w:color w:val="303030"/>
        </w:rPr>
      </w:pPr>
      <w:ins w:id="466" w:author="Unknown">
        <w:r>
          <w:rPr>
            <w:rStyle w:val="Strong"/>
            <w:rFonts w:ascii="Arial" w:hAnsi="Arial" w:cs="Arial"/>
            <w:b/>
            <w:bCs/>
            <w:color w:val="303030"/>
            <w:u w:val="single"/>
          </w:rPr>
          <w:t xml:space="preserve">Finding </w:t>
        </w:r>
        <w:proofErr w:type="gramStart"/>
        <w:r>
          <w:rPr>
            <w:rStyle w:val="Strong"/>
            <w:rFonts w:ascii="Arial" w:hAnsi="Arial" w:cs="Arial"/>
            <w:b/>
            <w:bCs/>
            <w:color w:val="303030"/>
            <w:u w:val="single"/>
          </w:rPr>
          <w:t>T(</w:t>
        </w:r>
        <w:proofErr w:type="gramEnd"/>
        <w:r>
          <w:rPr>
            <w:rStyle w:val="Strong"/>
            <w:rFonts w:ascii="Arial" w:hAnsi="Arial" w:cs="Arial"/>
            <w:b/>
            <w:bCs/>
            <w:color w:val="303030"/>
            <w:u w:val="single"/>
          </w:rPr>
          <w:t>2,5)-</w:t>
        </w:r>
      </w:ins>
    </w:p>
    <w:p w:rsidR="0014615F" w:rsidRDefault="0014615F" w:rsidP="0014615F">
      <w:pPr>
        <w:pStyle w:val="NormalWeb"/>
        <w:spacing w:before="60" w:beforeAutospacing="0" w:after="180" w:afterAutospacing="0"/>
        <w:textAlignment w:val="baseline"/>
        <w:rPr>
          <w:ins w:id="467" w:author="Unknown"/>
          <w:rFonts w:ascii="Arial" w:hAnsi="Arial" w:cs="Arial"/>
          <w:color w:val="303030"/>
        </w:rPr>
      </w:pPr>
      <w:ins w:id="468"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469" w:author="Unknown"/>
          <w:rFonts w:ascii="Arial" w:hAnsi="Arial" w:cs="Arial"/>
          <w:color w:val="303030"/>
        </w:rPr>
      </w:pPr>
      <w:ins w:id="470" w:author="Unknown">
        <w:r>
          <w:rPr>
            <w:rFonts w:ascii="Arial" w:hAnsi="Arial" w:cs="Arial"/>
            <w:color w:val="303030"/>
          </w:rPr>
          <w:t>We have,</w:t>
        </w:r>
      </w:ins>
    </w:p>
    <w:p w:rsidR="0014615F" w:rsidRDefault="0014615F" w:rsidP="0014615F">
      <w:pPr>
        <w:numPr>
          <w:ilvl w:val="0"/>
          <w:numId w:val="27"/>
        </w:numPr>
        <w:spacing w:before="60" w:after="60" w:line="240" w:lineRule="auto"/>
        <w:ind w:left="225"/>
        <w:textAlignment w:val="baseline"/>
        <w:rPr>
          <w:ins w:id="471" w:author="Unknown"/>
          <w:rFonts w:ascii="Arial" w:hAnsi="Arial" w:cs="Arial"/>
          <w:color w:val="303030"/>
        </w:rPr>
      </w:pPr>
      <w:proofErr w:type="spellStart"/>
      <w:ins w:id="472" w:author="Unknown">
        <w:r>
          <w:rPr>
            <w:rFonts w:ascii="Arial" w:hAnsi="Arial" w:cs="Arial"/>
            <w:color w:val="303030"/>
          </w:rPr>
          <w:t>i</w:t>
        </w:r>
        <w:proofErr w:type="spellEnd"/>
        <w:r>
          <w:rPr>
            <w:rFonts w:ascii="Arial" w:hAnsi="Arial" w:cs="Arial"/>
            <w:color w:val="303030"/>
          </w:rPr>
          <w:t xml:space="preserve"> = 2</w:t>
        </w:r>
      </w:ins>
    </w:p>
    <w:p w:rsidR="0014615F" w:rsidRDefault="0014615F" w:rsidP="0014615F">
      <w:pPr>
        <w:numPr>
          <w:ilvl w:val="0"/>
          <w:numId w:val="27"/>
        </w:numPr>
        <w:spacing w:before="60" w:after="60" w:line="240" w:lineRule="auto"/>
        <w:ind w:left="225"/>
        <w:textAlignment w:val="baseline"/>
        <w:rPr>
          <w:ins w:id="473" w:author="Unknown"/>
          <w:rFonts w:ascii="Arial" w:hAnsi="Arial" w:cs="Arial"/>
          <w:color w:val="303030"/>
        </w:rPr>
      </w:pPr>
      <w:ins w:id="474" w:author="Unknown">
        <w:r>
          <w:rPr>
            <w:rFonts w:ascii="Arial" w:hAnsi="Arial" w:cs="Arial"/>
            <w:color w:val="303030"/>
          </w:rPr>
          <w:t>j = 5</w:t>
        </w:r>
      </w:ins>
    </w:p>
    <w:p w:rsidR="0014615F" w:rsidRDefault="0014615F" w:rsidP="0014615F">
      <w:pPr>
        <w:numPr>
          <w:ilvl w:val="0"/>
          <w:numId w:val="27"/>
        </w:numPr>
        <w:spacing w:before="60" w:after="60" w:line="240" w:lineRule="auto"/>
        <w:ind w:left="225"/>
        <w:textAlignment w:val="baseline"/>
        <w:rPr>
          <w:ins w:id="475" w:author="Unknown"/>
          <w:rFonts w:ascii="Arial" w:hAnsi="Arial" w:cs="Arial"/>
          <w:color w:val="303030"/>
        </w:rPr>
      </w:pPr>
      <w:ins w:id="476" w:author="Unknown">
        <w:r>
          <w:rPr>
            <w:rFonts w:ascii="Arial" w:hAnsi="Arial" w:cs="Arial"/>
            <w:color w:val="303030"/>
          </w:rPr>
          <w:t>(value)</w:t>
        </w:r>
        <w:proofErr w:type="spellStart"/>
        <w:r>
          <w:rPr>
            <w:rFonts w:ascii="Arial" w:hAnsi="Arial" w:cs="Arial"/>
            <w:color w:val="303030"/>
            <w:vertAlign w:val="subscript"/>
          </w:rPr>
          <w:t>i</w:t>
        </w:r>
        <w:proofErr w:type="spellEnd"/>
        <w:r>
          <w:rPr>
            <w:rFonts w:ascii="Arial" w:hAnsi="Arial" w:cs="Arial"/>
            <w:color w:val="303030"/>
          </w:rPr>
          <w:t> = (value)</w:t>
        </w:r>
        <w:r>
          <w:rPr>
            <w:rFonts w:ascii="Arial" w:hAnsi="Arial" w:cs="Arial"/>
            <w:color w:val="303030"/>
            <w:vertAlign w:val="subscript"/>
          </w:rPr>
          <w:t>2</w:t>
        </w:r>
        <w:r>
          <w:rPr>
            <w:rFonts w:ascii="Arial" w:hAnsi="Arial" w:cs="Arial"/>
            <w:color w:val="303030"/>
          </w:rPr>
          <w:t> = 4</w:t>
        </w:r>
      </w:ins>
    </w:p>
    <w:p w:rsidR="0014615F" w:rsidRDefault="0014615F" w:rsidP="0014615F">
      <w:pPr>
        <w:numPr>
          <w:ilvl w:val="0"/>
          <w:numId w:val="27"/>
        </w:numPr>
        <w:spacing w:before="60" w:after="60" w:line="240" w:lineRule="auto"/>
        <w:ind w:left="225"/>
        <w:textAlignment w:val="baseline"/>
        <w:rPr>
          <w:ins w:id="477" w:author="Unknown"/>
          <w:rFonts w:ascii="Arial" w:hAnsi="Arial" w:cs="Arial"/>
          <w:color w:val="303030"/>
        </w:rPr>
      </w:pPr>
      <w:ins w:id="478" w:author="Unknown">
        <w:r>
          <w:rPr>
            <w:rFonts w:ascii="Arial" w:hAnsi="Arial" w:cs="Arial"/>
            <w:color w:val="303030"/>
          </w:rPr>
          <w:t>(weight)</w:t>
        </w:r>
        <w:proofErr w:type="spellStart"/>
        <w:r>
          <w:rPr>
            <w:rFonts w:ascii="Arial" w:hAnsi="Arial" w:cs="Arial"/>
            <w:color w:val="303030"/>
            <w:vertAlign w:val="subscript"/>
          </w:rPr>
          <w:t>i</w:t>
        </w:r>
        <w:proofErr w:type="spellEnd"/>
        <w:r>
          <w:rPr>
            <w:rFonts w:ascii="Arial" w:hAnsi="Arial" w:cs="Arial"/>
            <w:color w:val="303030"/>
          </w:rPr>
          <w:t> = (weight)</w:t>
        </w:r>
        <w:r>
          <w:rPr>
            <w:rFonts w:ascii="Arial" w:hAnsi="Arial" w:cs="Arial"/>
            <w:color w:val="303030"/>
            <w:vertAlign w:val="subscript"/>
          </w:rPr>
          <w:t>2</w:t>
        </w:r>
        <w:r>
          <w:rPr>
            <w:rFonts w:ascii="Arial" w:hAnsi="Arial" w:cs="Arial"/>
            <w:color w:val="303030"/>
          </w:rPr>
          <w:t> = 3</w:t>
        </w:r>
      </w:ins>
    </w:p>
    <w:p w:rsidR="0014615F" w:rsidRDefault="0014615F" w:rsidP="0014615F">
      <w:pPr>
        <w:pStyle w:val="NormalWeb"/>
        <w:spacing w:before="60" w:beforeAutospacing="0" w:after="180" w:afterAutospacing="0"/>
        <w:textAlignment w:val="baseline"/>
        <w:rPr>
          <w:ins w:id="479" w:author="Unknown"/>
          <w:rFonts w:ascii="Arial" w:hAnsi="Arial" w:cs="Arial"/>
          <w:color w:val="303030"/>
        </w:rPr>
      </w:pPr>
      <w:ins w:id="480"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481" w:author="Unknown"/>
          <w:rFonts w:ascii="Arial" w:hAnsi="Arial" w:cs="Arial"/>
          <w:color w:val="303030"/>
        </w:rPr>
      </w:pPr>
      <w:ins w:id="482" w:author="Unknown">
        <w:r>
          <w:rPr>
            <w:rFonts w:ascii="Arial" w:hAnsi="Arial" w:cs="Arial"/>
            <w:color w:val="303030"/>
          </w:rPr>
          <w:t>Substituting the values, we get-</w:t>
        </w:r>
      </w:ins>
    </w:p>
    <w:p w:rsidR="0014615F" w:rsidRDefault="0014615F" w:rsidP="0014615F">
      <w:pPr>
        <w:pStyle w:val="NormalWeb"/>
        <w:spacing w:before="60" w:beforeAutospacing="0" w:after="180" w:afterAutospacing="0"/>
        <w:textAlignment w:val="baseline"/>
        <w:rPr>
          <w:ins w:id="483" w:author="Unknown"/>
          <w:rFonts w:ascii="Arial" w:hAnsi="Arial" w:cs="Arial"/>
          <w:color w:val="303030"/>
        </w:rPr>
      </w:pPr>
      <w:proofErr w:type="gramStart"/>
      <w:ins w:id="484" w:author="Unknown">
        <w:r>
          <w:rPr>
            <w:rFonts w:ascii="Arial" w:hAnsi="Arial" w:cs="Arial"/>
            <w:color w:val="303030"/>
          </w:rPr>
          <w:t>T(</w:t>
        </w:r>
        <w:proofErr w:type="gramEnd"/>
        <w:r>
          <w:rPr>
            <w:rFonts w:ascii="Arial" w:hAnsi="Arial" w:cs="Arial"/>
            <w:color w:val="303030"/>
          </w:rPr>
          <w:t>2,5) = max { T(2-1 , 5) , 4 + T(2-1 , 5-3) }</w:t>
        </w:r>
      </w:ins>
    </w:p>
    <w:p w:rsidR="0014615F" w:rsidRDefault="0014615F" w:rsidP="0014615F">
      <w:pPr>
        <w:pStyle w:val="NormalWeb"/>
        <w:spacing w:before="60" w:beforeAutospacing="0" w:after="180" w:afterAutospacing="0"/>
        <w:textAlignment w:val="baseline"/>
        <w:rPr>
          <w:ins w:id="485" w:author="Unknown"/>
          <w:rFonts w:ascii="Arial" w:hAnsi="Arial" w:cs="Arial"/>
          <w:color w:val="303030"/>
        </w:rPr>
      </w:pPr>
      <w:proofErr w:type="gramStart"/>
      <w:ins w:id="486" w:author="Unknown">
        <w:r>
          <w:rPr>
            <w:rFonts w:ascii="Arial" w:hAnsi="Arial" w:cs="Arial"/>
            <w:color w:val="303030"/>
          </w:rPr>
          <w:t>T(</w:t>
        </w:r>
        <w:proofErr w:type="gramEnd"/>
        <w:r>
          <w:rPr>
            <w:rFonts w:ascii="Arial" w:hAnsi="Arial" w:cs="Arial"/>
            <w:color w:val="303030"/>
          </w:rPr>
          <w:t>2,5) = max { T(1,5) , 4 + T(1,2) }</w:t>
        </w:r>
      </w:ins>
    </w:p>
    <w:p w:rsidR="0014615F" w:rsidRDefault="0014615F" w:rsidP="0014615F">
      <w:pPr>
        <w:pStyle w:val="NormalWeb"/>
        <w:spacing w:before="60" w:beforeAutospacing="0" w:after="180" w:afterAutospacing="0"/>
        <w:textAlignment w:val="baseline"/>
        <w:rPr>
          <w:ins w:id="487" w:author="Unknown"/>
          <w:rFonts w:ascii="Arial" w:hAnsi="Arial" w:cs="Arial"/>
          <w:color w:val="303030"/>
        </w:rPr>
      </w:pPr>
      <w:proofErr w:type="gramStart"/>
      <w:ins w:id="488" w:author="Unknown">
        <w:r>
          <w:rPr>
            <w:rFonts w:ascii="Arial" w:hAnsi="Arial" w:cs="Arial"/>
            <w:color w:val="303030"/>
          </w:rPr>
          <w:t>T(</w:t>
        </w:r>
        <w:proofErr w:type="gramEnd"/>
        <w:r>
          <w:rPr>
            <w:rFonts w:ascii="Arial" w:hAnsi="Arial" w:cs="Arial"/>
            <w:color w:val="303030"/>
          </w:rPr>
          <w:t>2,5) = max { 3 , 4+3 }</w:t>
        </w:r>
      </w:ins>
    </w:p>
    <w:p w:rsidR="0014615F" w:rsidRDefault="0014615F" w:rsidP="0014615F">
      <w:pPr>
        <w:pStyle w:val="NormalWeb"/>
        <w:spacing w:before="60" w:beforeAutospacing="0" w:after="180" w:afterAutospacing="0"/>
        <w:textAlignment w:val="baseline"/>
        <w:rPr>
          <w:ins w:id="489" w:author="Unknown"/>
          <w:rFonts w:ascii="Arial" w:hAnsi="Arial" w:cs="Arial"/>
          <w:color w:val="303030"/>
        </w:rPr>
      </w:pPr>
      <w:proofErr w:type="gramStart"/>
      <w:ins w:id="490" w:author="Unknown">
        <w:r>
          <w:rPr>
            <w:rFonts w:ascii="Arial" w:hAnsi="Arial" w:cs="Arial"/>
            <w:color w:val="303030"/>
          </w:rPr>
          <w:lastRenderedPageBreak/>
          <w:t>T(</w:t>
        </w:r>
        <w:proofErr w:type="gramEnd"/>
        <w:r>
          <w:rPr>
            <w:rFonts w:ascii="Arial" w:hAnsi="Arial" w:cs="Arial"/>
            <w:color w:val="303030"/>
          </w:rPr>
          <w:t>2,5) = 7</w:t>
        </w:r>
      </w:ins>
    </w:p>
    <w:p w:rsidR="0014615F" w:rsidRDefault="0014615F" w:rsidP="0014615F">
      <w:pPr>
        <w:pStyle w:val="NormalWeb"/>
        <w:spacing w:before="60" w:beforeAutospacing="0" w:after="180" w:afterAutospacing="0"/>
        <w:textAlignment w:val="baseline"/>
        <w:rPr>
          <w:ins w:id="491" w:author="Unknown"/>
          <w:rFonts w:ascii="Arial" w:hAnsi="Arial" w:cs="Arial"/>
          <w:color w:val="303030"/>
        </w:rPr>
      </w:pPr>
      <w:ins w:id="492"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493" w:author="Unknown"/>
          <w:rFonts w:ascii="Arial" w:hAnsi="Arial" w:cs="Arial"/>
          <w:color w:val="303030"/>
        </w:rPr>
      </w:pPr>
      <w:ins w:id="494" w:author="Unknown">
        <w:r>
          <w:rPr>
            <w:rFonts w:ascii="Arial" w:hAnsi="Arial" w:cs="Arial"/>
            <w:color w:val="303030"/>
          </w:rPr>
          <w:t>Similarly, compute all the entries.</w:t>
        </w:r>
      </w:ins>
    </w:p>
    <w:p w:rsidR="0014615F" w:rsidRDefault="0014615F" w:rsidP="0014615F">
      <w:pPr>
        <w:pStyle w:val="NormalWeb"/>
        <w:spacing w:before="60" w:beforeAutospacing="0" w:after="180" w:afterAutospacing="0"/>
        <w:textAlignment w:val="baseline"/>
        <w:rPr>
          <w:ins w:id="495" w:author="Unknown"/>
          <w:rFonts w:ascii="Arial" w:hAnsi="Arial" w:cs="Arial"/>
          <w:color w:val="303030"/>
        </w:rPr>
      </w:pPr>
      <w:ins w:id="496" w:author="Unknown">
        <w:r>
          <w:rPr>
            <w:rFonts w:ascii="Arial" w:hAnsi="Arial" w:cs="Arial"/>
            <w:color w:val="303030"/>
          </w:rPr>
          <w:t>After all the entries are computed and filled in the table, we get the following table-</w:t>
        </w:r>
      </w:ins>
    </w:p>
    <w:p w:rsidR="0014615F" w:rsidRDefault="0014615F" w:rsidP="0014615F">
      <w:pPr>
        <w:pStyle w:val="NormalWeb"/>
        <w:spacing w:before="60" w:beforeAutospacing="0" w:after="180" w:afterAutospacing="0"/>
        <w:textAlignment w:val="baseline"/>
        <w:rPr>
          <w:ins w:id="497" w:author="Unknown"/>
          <w:rFonts w:ascii="Arial" w:hAnsi="Arial" w:cs="Arial"/>
          <w:color w:val="303030"/>
        </w:rPr>
      </w:pPr>
      <w:ins w:id="498"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499" w:author="Unknown"/>
          <w:rFonts w:ascii="Arial" w:hAnsi="Arial" w:cs="Arial"/>
          <w:color w:val="303030"/>
        </w:rPr>
      </w:pPr>
      <w:r>
        <w:rPr>
          <w:rFonts w:ascii="Arial" w:hAnsi="Arial" w:cs="Arial"/>
          <w:noProof/>
          <w:color w:val="303030"/>
        </w:rPr>
        <w:drawing>
          <wp:inline distT="0" distB="0" distL="0" distR="0">
            <wp:extent cx="4114800" cy="2628900"/>
            <wp:effectExtent l="19050" t="0" r="0" b="0"/>
            <wp:docPr id="28" name="Picture 4" descr="https://www.gatevidyalay.com/wp-content/uploads/2018/03/Knapsack-Problem-Using-Dynamic-Programming-Problem-01-Solution-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atevidyalay.com/wp-content/uploads/2018/03/Knapsack-Problem-Using-Dynamic-Programming-Problem-01-Solution-Step-02.png"/>
                    <pic:cNvPicPr>
                      <a:picLocks noChangeAspect="1" noChangeArrowheads="1"/>
                    </pic:cNvPicPr>
                  </pic:nvPicPr>
                  <pic:blipFill>
                    <a:blip r:embed="rId9"/>
                    <a:srcRect/>
                    <a:stretch>
                      <a:fillRect/>
                    </a:stretch>
                  </pic:blipFill>
                  <pic:spPr bwMode="auto">
                    <a:xfrm>
                      <a:off x="0" y="0"/>
                      <a:ext cx="4114800" cy="2628900"/>
                    </a:xfrm>
                    <a:prstGeom prst="rect">
                      <a:avLst/>
                    </a:prstGeom>
                    <a:noFill/>
                    <a:ln w="9525">
                      <a:noFill/>
                      <a:miter lim="800000"/>
                      <a:headEnd/>
                      <a:tailEnd/>
                    </a:ln>
                  </pic:spPr>
                </pic:pic>
              </a:graphicData>
            </a:graphic>
          </wp:inline>
        </w:drawing>
      </w:r>
    </w:p>
    <w:p w:rsidR="0014615F" w:rsidRDefault="0014615F" w:rsidP="0014615F">
      <w:pPr>
        <w:pStyle w:val="NormalWeb"/>
        <w:spacing w:before="60" w:beforeAutospacing="0" w:after="180" w:afterAutospacing="0"/>
        <w:textAlignment w:val="baseline"/>
        <w:rPr>
          <w:ins w:id="500" w:author="Unknown"/>
          <w:rFonts w:ascii="Arial" w:hAnsi="Arial" w:cs="Arial"/>
          <w:color w:val="303030"/>
        </w:rPr>
      </w:pPr>
      <w:ins w:id="501" w:author="Unknown">
        <w:r>
          <w:rPr>
            <w:rFonts w:ascii="Arial" w:hAnsi="Arial" w:cs="Arial"/>
            <w:color w:val="303030"/>
          </w:rPr>
          <w:t> </w:t>
        </w:r>
      </w:ins>
    </w:p>
    <w:p w:rsidR="0014615F" w:rsidRDefault="0014615F" w:rsidP="0014615F">
      <w:pPr>
        <w:numPr>
          <w:ilvl w:val="0"/>
          <w:numId w:val="28"/>
        </w:numPr>
        <w:spacing w:before="60" w:after="60" w:line="240" w:lineRule="auto"/>
        <w:ind w:left="225"/>
        <w:textAlignment w:val="baseline"/>
        <w:rPr>
          <w:ins w:id="502" w:author="Unknown"/>
          <w:rFonts w:ascii="Arial" w:hAnsi="Arial" w:cs="Arial"/>
          <w:color w:val="303030"/>
        </w:rPr>
      </w:pPr>
      <w:ins w:id="503" w:author="Unknown">
        <w:r>
          <w:rPr>
            <w:rFonts w:ascii="Arial" w:hAnsi="Arial" w:cs="Arial"/>
            <w:color w:val="303030"/>
          </w:rPr>
          <w:t>The last entry represents the maximum possible value that can be put into the knapsack.</w:t>
        </w:r>
      </w:ins>
    </w:p>
    <w:p w:rsidR="0014615F" w:rsidRDefault="0014615F" w:rsidP="0014615F">
      <w:pPr>
        <w:numPr>
          <w:ilvl w:val="0"/>
          <w:numId w:val="28"/>
        </w:numPr>
        <w:spacing w:before="60" w:after="60" w:line="240" w:lineRule="auto"/>
        <w:ind w:left="225"/>
        <w:textAlignment w:val="baseline"/>
        <w:rPr>
          <w:ins w:id="504" w:author="Unknown"/>
          <w:rFonts w:ascii="Arial" w:hAnsi="Arial" w:cs="Arial"/>
          <w:color w:val="303030"/>
        </w:rPr>
      </w:pPr>
      <w:ins w:id="505" w:author="Unknown">
        <w:r>
          <w:rPr>
            <w:rFonts w:ascii="Arial" w:hAnsi="Arial" w:cs="Arial"/>
            <w:color w:val="303030"/>
          </w:rPr>
          <w:t>So, maximum possible value that can be put into the knapsack = 7.</w:t>
        </w:r>
      </w:ins>
    </w:p>
    <w:p w:rsidR="0014615F" w:rsidRDefault="0014615F" w:rsidP="0014615F">
      <w:pPr>
        <w:pStyle w:val="NormalWeb"/>
        <w:spacing w:before="60" w:beforeAutospacing="0" w:after="180" w:afterAutospacing="0"/>
        <w:textAlignment w:val="baseline"/>
        <w:rPr>
          <w:ins w:id="506" w:author="Unknown"/>
          <w:rFonts w:ascii="Arial" w:hAnsi="Arial" w:cs="Arial"/>
          <w:color w:val="303030"/>
        </w:rPr>
      </w:pPr>
      <w:ins w:id="507" w:author="Unknown">
        <w:r>
          <w:rPr>
            <w:rFonts w:ascii="Arial" w:hAnsi="Arial" w:cs="Arial"/>
            <w:color w:val="303030"/>
          </w:rPr>
          <w:t> </w:t>
        </w:r>
      </w:ins>
    </w:p>
    <w:p w:rsidR="0014615F" w:rsidRDefault="0014615F" w:rsidP="0014615F">
      <w:pPr>
        <w:pStyle w:val="Heading3"/>
        <w:spacing w:before="0" w:beforeAutospacing="0" w:after="0" w:afterAutospacing="0"/>
        <w:textAlignment w:val="baseline"/>
        <w:rPr>
          <w:ins w:id="508" w:author="Unknown"/>
          <w:rFonts w:ascii="Arial" w:hAnsi="Arial" w:cs="Arial"/>
          <w:color w:val="303030"/>
        </w:rPr>
      </w:pPr>
      <w:ins w:id="509" w:author="Unknown">
        <w:r>
          <w:rPr>
            <w:rStyle w:val="Strong"/>
            <w:rFonts w:ascii="Arial" w:hAnsi="Arial" w:cs="Arial"/>
            <w:b/>
            <w:bCs/>
            <w:color w:val="303030"/>
            <w:u w:val="single"/>
          </w:rPr>
          <w:t xml:space="preserve">Identifying Items </w:t>
        </w:r>
        <w:proofErr w:type="gramStart"/>
        <w:r>
          <w:rPr>
            <w:rStyle w:val="Strong"/>
            <w:rFonts w:ascii="Arial" w:hAnsi="Arial" w:cs="Arial"/>
            <w:b/>
            <w:bCs/>
            <w:color w:val="303030"/>
            <w:u w:val="single"/>
          </w:rPr>
          <w:t>To</w:t>
        </w:r>
        <w:proofErr w:type="gramEnd"/>
        <w:r>
          <w:rPr>
            <w:rStyle w:val="Strong"/>
            <w:rFonts w:ascii="Arial" w:hAnsi="Arial" w:cs="Arial"/>
            <w:b/>
            <w:bCs/>
            <w:color w:val="303030"/>
            <w:u w:val="single"/>
          </w:rPr>
          <w:t xml:space="preserve"> Be Put Into Knapsack-</w:t>
        </w:r>
      </w:ins>
    </w:p>
    <w:p w:rsidR="0014615F" w:rsidRDefault="0014615F" w:rsidP="0014615F">
      <w:pPr>
        <w:pStyle w:val="NormalWeb"/>
        <w:spacing w:before="60" w:beforeAutospacing="0" w:after="180" w:afterAutospacing="0"/>
        <w:textAlignment w:val="baseline"/>
        <w:rPr>
          <w:ins w:id="510" w:author="Unknown"/>
          <w:rFonts w:ascii="Arial" w:hAnsi="Arial" w:cs="Arial"/>
          <w:color w:val="303030"/>
        </w:rPr>
      </w:pPr>
      <w:ins w:id="511" w:author="Unknown">
        <w:r>
          <w:rPr>
            <w:rFonts w:ascii="Arial" w:hAnsi="Arial" w:cs="Arial"/>
            <w:color w:val="303030"/>
          </w:rPr>
          <w:t> </w:t>
        </w:r>
      </w:ins>
    </w:p>
    <w:p w:rsidR="0014615F" w:rsidRDefault="0014615F" w:rsidP="0014615F">
      <w:pPr>
        <w:pStyle w:val="NormalWeb"/>
        <w:spacing w:before="60" w:beforeAutospacing="0" w:after="180" w:afterAutospacing="0"/>
        <w:textAlignment w:val="baseline"/>
        <w:rPr>
          <w:ins w:id="512" w:author="Unknown"/>
          <w:rFonts w:ascii="Arial" w:hAnsi="Arial" w:cs="Arial"/>
          <w:color w:val="303030"/>
        </w:rPr>
      </w:pPr>
      <w:ins w:id="513" w:author="Unknown">
        <w:r>
          <w:rPr>
            <w:rFonts w:ascii="Arial" w:hAnsi="Arial" w:cs="Arial"/>
            <w:color w:val="303030"/>
          </w:rPr>
          <w:t>Following Step-04,</w:t>
        </w:r>
      </w:ins>
    </w:p>
    <w:p w:rsidR="0014615F" w:rsidRDefault="0014615F" w:rsidP="0014615F">
      <w:pPr>
        <w:numPr>
          <w:ilvl w:val="0"/>
          <w:numId w:val="29"/>
        </w:numPr>
        <w:spacing w:before="60" w:after="60" w:line="240" w:lineRule="auto"/>
        <w:ind w:left="225"/>
        <w:textAlignment w:val="baseline"/>
        <w:rPr>
          <w:ins w:id="514" w:author="Unknown"/>
          <w:rFonts w:ascii="Arial" w:hAnsi="Arial" w:cs="Arial"/>
          <w:color w:val="303030"/>
        </w:rPr>
      </w:pPr>
      <w:ins w:id="515" w:author="Unknown">
        <w:r>
          <w:rPr>
            <w:rFonts w:ascii="Arial" w:hAnsi="Arial" w:cs="Arial"/>
            <w:color w:val="303030"/>
          </w:rPr>
          <w:t xml:space="preserve">We mark the rows </w:t>
        </w:r>
        <w:proofErr w:type="spellStart"/>
        <w:r>
          <w:rPr>
            <w:rFonts w:ascii="Arial" w:hAnsi="Arial" w:cs="Arial"/>
            <w:color w:val="303030"/>
          </w:rPr>
          <w:t>labelled</w:t>
        </w:r>
        <w:proofErr w:type="spellEnd"/>
        <w:r>
          <w:rPr>
            <w:rFonts w:ascii="Arial" w:hAnsi="Arial" w:cs="Arial"/>
            <w:color w:val="303030"/>
          </w:rPr>
          <w:t xml:space="preserve"> “1” and “2”.</w:t>
        </w:r>
      </w:ins>
    </w:p>
    <w:p w:rsidR="0014615F" w:rsidRDefault="0014615F" w:rsidP="0014615F">
      <w:pPr>
        <w:numPr>
          <w:ilvl w:val="0"/>
          <w:numId w:val="29"/>
        </w:numPr>
        <w:spacing w:before="60" w:after="60" w:line="240" w:lineRule="auto"/>
        <w:ind w:left="225"/>
        <w:textAlignment w:val="baseline"/>
        <w:rPr>
          <w:ins w:id="516" w:author="Unknown"/>
          <w:rFonts w:ascii="Arial" w:hAnsi="Arial" w:cs="Arial"/>
          <w:color w:val="303030"/>
        </w:rPr>
      </w:pPr>
      <w:ins w:id="517" w:author="Unknown">
        <w:r>
          <w:rPr>
            <w:rFonts w:ascii="Arial" w:hAnsi="Arial" w:cs="Arial"/>
            <w:color w:val="303030"/>
          </w:rPr>
          <w:t>Thus, items that must be put into the knapsack to obtain the maximum value 7 are-</w:t>
        </w:r>
      </w:ins>
    </w:p>
    <w:p w:rsidR="0014615F" w:rsidRDefault="0014615F" w:rsidP="00FE3BA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1E2833" w:rsidRDefault="001E2833" w:rsidP="00FE3BA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OR</w:t>
      </w:r>
    </w:p>
    <w:p w:rsidR="001E2833" w:rsidRDefault="002F0C2B" w:rsidP="001E2833">
      <w:pPr>
        <w:pStyle w:val="Heading1"/>
        <w:spacing w:before="132" w:beforeAutospacing="0" w:after="0" w:afterAutospacing="0" w:line="900" w:lineRule="atLeast"/>
        <w:rPr>
          <w:rFonts w:ascii="Georgia" w:hAnsi="Georgia"/>
          <w:b w:val="0"/>
          <w:bCs w:val="0"/>
          <w:color w:val="292929"/>
          <w:spacing w:val="-3"/>
          <w:sz w:val="72"/>
          <w:szCs w:val="72"/>
        </w:rPr>
      </w:pPr>
      <w:r>
        <w:rPr>
          <w:rFonts w:ascii="Georgia" w:hAnsi="Georgia"/>
          <w:b w:val="0"/>
          <w:bCs w:val="0"/>
          <w:color w:val="292929"/>
          <w:spacing w:val="-3"/>
          <w:sz w:val="72"/>
          <w:szCs w:val="72"/>
        </w:rPr>
        <w:lastRenderedPageBreak/>
        <w:t>(SHORTCUT METHOD)</w:t>
      </w:r>
      <w:r w:rsidR="001E2833">
        <w:rPr>
          <w:rFonts w:ascii="Georgia" w:hAnsi="Georgia"/>
          <w:b w:val="0"/>
          <w:bCs w:val="0"/>
          <w:color w:val="292929"/>
          <w:spacing w:val="-3"/>
          <w:sz w:val="72"/>
          <w:szCs w:val="72"/>
        </w:rPr>
        <w:t xml:space="preserve">How to Solve </w:t>
      </w:r>
      <w:proofErr w:type="gramStart"/>
      <w:r w:rsidR="001E2833">
        <w:rPr>
          <w:rFonts w:ascii="Georgia" w:hAnsi="Georgia"/>
          <w:b w:val="0"/>
          <w:bCs w:val="0"/>
          <w:color w:val="292929"/>
          <w:spacing w:val="-3"/>
          <w:sz w:val="72"/>
          <w:szCs w:val="72"/>
        </w:rPr>
        <w:t>The</w:t>
      </w:r>
      <w:proofErr w:type="gramEnd"/>
      <w:r w:rsidR="001E2833">
        <w:rPr>
          <w:rFonts w:ascii="Georgia" w:hAnsi="Georgia"/>
          <w:b w:val="0"/>
          <w:bCs w:val="0"/>
          <w:color w:val="292929"/>
          <w:spacing w:val="-3"/>
          <w:sz w:val="72"/>
          <w:szCs w:val="72"/>
        </w:rPr>
        <w:t xml:space="preserve"> 0/1 Knapsack Problem Using Dynamic Programming</w:t>
      </w:r>
    </w:p>
    <w:p w:rsidR="001E2833" w:rsidRDefault="001E2833" w:rsidP="001E2833">
      <w:pPr>
        <w:pStyle w:val="Heading2"/>
        <w:spacing w:before="221" w:line="420" w:lineRule="atLeast"/>
        <w:rPr>
          <w:rFonts w:ascii="Helvetica" w:hAnsi="Helvetica"/>
          <w:b w:val="0"/>
          <w:bCs w:val="0"/>
          <w:color w:val="757575"/>
          <w:sz w:val="33"/>
          <w:szCs w:val="33"/>
        </w:rPr>
      </w:pPr>
      <w:r>
        <w:rPr>
          <w:rFonts w:ascii="Helvetica" w:hAnsi="Helvetica"/>
          <w:b w:val="0"/>
          <w:bCs w:val="0"/>
          <w:color w:val="757575"/>
          <w:sz w:val="33"/>
          <w:szCs w:val="33"/>
        </w:rPr>
        <w:t>Understand the 0/1 knapsack problem and learn how to solve it with dynamic programming</w:t>
      </w:r>
    </w:p>
    <w:p w:rsidR="001E2833" w:rsidRDefault="001E2833" w:rsidP="001E2833">
      <w:pPr>
        <w:rPr>
          <w:rFonts w:ascii="Times New Roman" w:hAnsi="Times New Roman"/>
          <w:sz w:val="24"/>
          <w:szCs w:val="24"/>
        </w:rPr>
      </w:pPr>
    </w:p>
    <w:p w:rsidR="001E2833" w:rsidRDefault="001E2833" w:rsidP="001E2833">
      <w:pPr>
        <w:spacing w:line="240" w:lineRule="auto"/>
        <w:rPr>
          <w:rFonts w:ascii="Times New Roman" w:hAnsi="Times New Roman"/>
          <w:sz w:val="24"/>
          <w:szCs w:val="24"/>
        </w:rPr>
      </w:pP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r>
        <w:rPr>
          <w:rStyle w:val="Strong"/>
          <w:rFonts w:ascii="Georgia" w:hAnsi="Georgia"/>
          <w:color w:val="292929"/>
          <w:spacing w:val="-1"/>
          <w:sz w:val="32"/>
          <w:szCs w:val="32"/>
        </w:rPr>
        <w:t>0/1 knapsack problem</w:t>
      </w:r>
      <w:r>
        <w:rPr>
          <w:rFonts w:ascii="Georgia" w:hAnsi="Georgia"/>
          <w:color w:val="292929"/>
          <w:spacing w:val="-1"/>
          <w:sz w:val="32"/>
          <w:szCs w:val="32"/>
        </w:rPr>
        <w:t> is a classical </w:t>
      </w:r>
      <w:hyperlink r:id="rId10" w:tgtFrame="_blank" w:history="1">
        <w:r>
          <w:rPr>
            <w:rStyle w:val="Hyperlink"/>
            <w:rFonts w:ascii="Georgia" w:hAnsi="Georgia"/>
            <w:spacing w:val="-1"/>
            <w:sz w:val="32"/>
            <w:szCs w:val="32"/>
          </w:rPr>
          <w:t>dynamic programming</w:t>
        </w:r>
      </w:hyperlink>
      <w:r>
        <w:rPr>
          <w:rFonts w:ascii="Georgia" w:hAnsi="Georgia"/>
          <w:color w:val="292929"/>
          <w:spacing w:val="-1"/>
          <w:sz w:val="32"/>
          <w:szCs w:val="32"/>
        </w:rPr>
        <w:t> problem. The </w:t>
      </w:r>
      <w:hyperlink r:id="rId11" w:tgtFrame="_blank" w:history="1">
        <w:r>
          <w:rPr>
            <w:rStyle w:val="Hyperlink"/>
            <w:rFonts w:ascii="Georgia" w:hAnsi="Georgia"/>
            <w:spacing w:val="-1"/>
            <w:sz w:val="32"/>
            <w:szCs w:val="32"/>
          </w:rPr>
          <w:t>knapsack problem</w:t>
        </w:r>
      </w:hyperlink>
      <w:r>
        <w:rPr>
          <w:rFonts w:ascii="Georgia" w:hAnsi="Georgia"/>
          <w:color w:val="292929"/>
          <w:spacing w:val="-1"/>
          <w:sz w:val="32"/>
          <w:szCs w:val="32"/>
        </w:rPr>
        <w:t> is a popular mathematical problem that has been studied for more than a century. 0/1 knapsack is one variant of this problem. Dynamic programming is a commonly studied topic in Computer Science. And 0/1 knapsack is one of the most popular dynamic programming practice problems that is frequently asked in coding interviews.</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this article, we will understand the 0/1 knapsack problem. We will know how to solve it using dynamic programming. Also, we will learn to implement it in Python.</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get started!</w:t>
      </w:r>
    </w:p>
    <w:p w:rsidR="001E2833" w:rsidRDefault="001E2833" w:rsidP="001E2833">
      <w:pPr>
        <w:pStyle w:val="HTMLPreformatted"/>
        <w:shd w:val="clear" w:color="auto" w:fill="F2F2F2"/>
      </w:pPr>
      <w:r>
        <w:rPr>
          <w:rStyle w:val="Strong"/>
          <w:color w:val="292929"/>
          <w:spacing w:val="-5"/>
          <w:sz w:val="24"/>
          <w:szCs w:val="24"/>
        </w:rPr>
        <w:lastRenderedPageBreak/>
        <w:t>Table of Contents:</w:t>
      </w:r>
      <w:r>
        <w:rPr>
          <w:rStyle w:val="em"/>
          <w:color w:val="292929"/>
          <w:spacing w:val="-5"/>
          <w:sz w:val="24"/>
          <w:szCs w:val="24"/>
        </w:rPr>
        <w:t xml:space="preserve">· </w:t>
      </w:r>
      <w:hyperlink r:id="rId12" w:anchor="badd" w:history="1">
        <w:r>
          <w:rPr>
            <w:rStyle w:val="Hyperlink"/>
            <w:spacing w:val="-5"/>
            <w:sz w:val="24"/>
            <w:szCs w:val="24"/>
          </w:rPr>
          <w:t>Dynamic Programming</w:t>
        </w:r>
      </w:hyperlink>
      <w:r>
        <w:rPr>
          <w:color w:val="292929"/>
          <w:spacing w:val="-5"/>
          <w:sz w:val="24"/>
          <w:szCs w:val="24"/>
        </w:rPr>
        <w:br/>
      </w:r>
      <w:r>
        <w:rPr>
          <w:rStyle w:val="em"/>
          <w:color w:val="292929"/>
          <w:spacing w:val="-5"/>
          <w:sz w:val="24"/>
          <w:szCs w:val="24"/>
        </w:rPr>
        <w:t xml:space="preserve">· </w:t>
      </w:r>
      <w:hyperlink r:id="rId13" w:anchor="2bf0" w:history="1">
        <w:r>
          <w:rPr>
            <w:rStyle w:val="Hyperlink"/>
            <w:spacing w:val="-5"/>
            <w:sz w:val="24"/>
            <w:szCs w:val="24"/>
          </w:rPr>
          <w:t>The 0/1 Knapsack Problem</w:t>
        </w:r>
      </w:hyperlink>
      <w:r>
        <w:rPr>
          <w:color w:val="292929"/>
          <w:spacing w:val="-5"/>
          <w:sz w:val="24"/>
          <w:szCs w:val="24"/>
        </w:rPr>
        <w:br/>
      </w:r>
      <w:r>
        <w:rPr>
          <w:rStyle w:val="em"/>
          <w:color w:val="292929"/>
          <w:spacing w:val="-5"/>
          <w:sz w:val="24"/>
          <w:szCs w:val="24"/>
        </w:rPr>
        <w:t xml:space="preserve">  </w:t>
      </w:r>
      <w:r>
        <w:rPr>
          <w:rStyle w:val="em"/>
          <w:rFonts w:ascii="Cambria Math" w:hAnsi="Cambria Math" w:cs="Cambria Math"/>
          <w:color w:val="292929"/>
          <w:spacing w:val="-5"/>
          <w:sz w:val="24"/>
          <w:szCs w:val="24"/>
        </w:rPr>
        <w:t>∘</w:t>
      </w:r>
      <w:r>
        <w:rPr>
          <w:rStyle w:val="em"/>
          <w:color w:val="292929"/>
          <w:spacing w:val="-5"/>
          <w:sz w:val="24"/>
          <w:szCs w:val="24"/>
        </w:rPr>
        <w:t xml:space="preserve"> </w:t>
      </w:r>
      <w:hyperlink r:id="rId14" w:anchor="235c" w:history="1">
        <w:r>
          <w:rPr>
            <w:rStyle w:val="Hyperlink"/>
            <w:spacing w:val="-5"/>
            <w:sz w:val="24"/>
            <w:szCs w:val="24"/>
          </w:rPr>
          <w:t>Let’s understand the problem with an example:</w:t>
        </w:r>
      </w:hyperlink>
      <w:r>
        <w:rPr>
          <w:color w:val="292929"/>
          <w:spacing w:val="-5"/>
          <w:sz w:val="24"/>
          <w:szCs w:val="24"/>
        </w:rPr>
        <w:br/>
      </w:r>
      <w:r>
        <w:rPr>
          <w:rStyle w:val="em"/>
          <w:color w:val="292929"/>
          <w:spacing w:val="-5"/>
          <w:sz w:val="24"/>
          <w:szCs w:val="24"/>
        </w:rPr>
        <w:t xml:space="preserve">· </w:t>
      </w:r>
      <w:hyperlink r:id="rId15" w:anchor="2b4d" w:history="1">
        <w:r>
          <w:rPr>
            <w:rStyle w:val="Hyperlink"/>
            <w:spacing w:val="-5"/>
            <w:sz w:val="24"/>
            <w:szCs w:val="24"/>
          </w:rPr>
          <w:t>The Naive Approach</w:t>
        </w:r>
      </w:hyperlink>
      <w:r>
        <w:rPr>
          <w:color w:val="292929"/>
          <w:spacing w:val="-5"/>
          <w:sz w:val="24"/>
          <w:szCs w:val="24"/>
        </w:rPr>
        <w:br/>
      </w:r>
      <w:r>
        <w:rPr>
          <w:rStyle w:val="em"/>
          <w:color w:val="292929"/>
          <w:spacing w:val="-5"/>
          <w:sz w:val="24"/>
          <w:szCs w:val="24"/>
        </w:rPr>
        <w:t xml:space="preserve">· </w:t>
      </w:r>
      <w:hyperlink r:id="rId16" w:anchor="8922" w:history="1">
        <w:r>
          <w:rPr>
            <w:rStyle w:val="Hyperlink"/>
            <w:spacing w:val="-5"/>
            <w:sz w:val="24"/>
            <w:szCs w:val="24"/>
          </w:rPr>
          <w:t>The Dynamic Programming Approach</w:t>
        </w:r>
      </w:hyperlink>
      <w:r>
        <w:rPr>
          <w:color w:val="292929"/>
          <w:spacing w:val="-5"/>
          <w:sz w:val="24"/>
          <w:szCs w:val="24"/>
        </w:rPr>
        <w:br/>
      </w:r>
      <w:r>
        <w:rPr>
          <w:rStyle w:val="em"/>
          <w:color w:val="292929"/>
          <w:spacing w:val="-5"/>
          <w:sz w:val="24"/>
          <w:szCs w:val="24"/>
        </w:rPr>
        <w:t xml:space="preserve">· </w:t>
      </w:r>
      <w:hyperlink r:id="rId17" w:anchor="5104" w:history="1">
        <w:r>
          <w:rPr>
            <w:rStyle w:val="Hyperlink"/>
            <w:spacing w:val="-5"/>
            <w:sz w:val="24"/>
            <w:szCs w:val="24"/>
          </w:rPr>
          <w:t>Finding Out The Solution</w:t>
        </w:r>
      </w:hyperlink>
      <w:r>
        <w:rPr>
          <w:color w:val="292929"/>
          <w:spacing w:val="-5"/>
          <w:sz w:val="24"/>
          <w:szCs w:val="24"/>
        </w:rPr>
        <w:br/>
      </w:r>
      <w:r>
        <w:rPr>
          <w:rStyle w:val="em"/>
          <w:color w:val="292929"/>
          <w:spacing w:val="-5"/>
          <w:sz w:val="24"/>
          <w:szCs w:val="24"/>
        </w:rPr>
        <w:t xml:space="preserve">· </w:t>
      </w:r>
      <w:hyperlink r:id="rId18" w:anchor="dade" w:history="1">
        <w:r>
          <w:rPr>
            <w:rStyle w:val="Hyperlink"/>
            <w:spacing w:val="-5"/>
            <w:sz w:val="24"/>
            <w:szCs w:val="24"/>
          </w:rPr>
          <w:t>Implementing in Python</w:t>
        </w:r>
      </w:hyperlink>
      <w:r>
        <w:rPr>
          <w:color w:val="292929"/>
          <w:spacing w:val="-5"/>
          <w:sz w:val="24"/>
          <w:szCs w:val="24"/>
        </w:rPr>
        <w:br/>
      </w:r>
      <w:r>
        <w:rPr>
          <w:rStyle w:val="em"/>
          <w:color w:val="292929"/>
          <w:spacing w:val="-5"/>
          <w:sz w:val="24"/>
          <w:szCs w:val="24"/>
        </w:rPr>
        <w:t xml:space="preserve">  </w:t>
      </w:r>
      <w:r>
        <w:rPr>
          <w:rStyle w:val="em"/>
          <w:rFonts w:ascii="Cambria Math" w:hAnsi="Cambria Math" w:cs="Cambria Math"/>
          <w:color w:val="292929"/>
          <w:spacing w:val="-5"/>
          <w:sz w:val="24"/>
          <w:szCs w:val="24"/>
        </w:rPr>
        <w:t>∘</w:t>
      </w:r>
      <w:r>
        <w:rPr>
          <w:rStyle w:val="em"/>
          <w:color w:val="292929"/>
          <w:spacing w:val="-5"/>
          <w:sz w:val="24"/>
          <w:szCs w:val="24"/>
        </w:rPr>
        <w:t xml:space="preserve"> </w:t>
      </w:r>
      <w:hyperlink r:id="rId19" w:anchor="f6ef" w:history="1">
        <w:r>
          <w:rPr>
            <w:rStyle w:val="Hyperlink"/>
            <w:spacing w:val="-5"/>
            <w:sz w:val="24"/>
            <w:szCs w:val="24"/>
          </w:rPr>
          <w:t>The naive recursive implementation:</w:t>
        </w:r>
      </w:hyperlink>
      <w:r>
        <w:rPr>
          <w:color w:val="292929"/>
          <w:spacing w:val="-5"/>
          <w:sz w:val="24"/>
          <w:szCs w:val="24"/>
        </w:rPr>
        <w:br/>
      </w:r>
      <w:r>
        <w:rPr>
          <w:rStyle w:val="em"/>
          <w:color w:val="292929"/>
          <w:spacing w:val="-5"/>
          <w:sz w:val="24"/>
          <w:szCs w:val="24"/>
        </w:rPr>
        <w:t xml:space="preserve">  </w:t>
      </w:r>
      <w:r>
        <w:rPr>
          <w:rStyle w:val="em"/>
          <w:rFonts w:ascii="Cambria Math" w:hAnsi="Cambria Math" w:cs="Cambria Math"/>
          <w:color w:val="292929"/>
          <w:spacing w:val="-5"/>
          <w:sz w:val="24"/>
          <w:szCs w:val="24"/>
        </w:rPr>
        <w:t>∘</w:t>
      </w:r>
      <w:r>
        <w:rPr>
          <w:rStyle w:val="em"/>
          <w:color w:val="292929"/>
          <w:spacing w:val="-5"/>
          <w:sz w:val="24"/>
          <w:szCs w:val="24"/>
        </w:rPr>
        <w:t xml:space="preserve"> </w:t>
      </w:r>
      <w:hyperlink r:id="rId20" w:anchor="6a6c" w:history="1">
        <w:r>
          <w:rPr>
            <w:rStyle w:val="Hyperlink"/>
            <w:spacing w:val="-5"/>
            <w:sz w:val="24"/>
            <w:szCs w:val="24"/>
          </w:rPr>
          <w:t>The improved implementation using Dynamic Programming:</w:t>
        </w:r>
      </w:hyperlink>
      <w:r>
        <w:rPr>
          <w:color w:val="292929"/>
          <w:spacing w:val="-5"/>
          <w:sz w:val="24"/>
          <w:szCs w:val="24"/>
        </w:rPr>
        <w:br/>
      </w:r>
      <w:r>
        <w:rPr>
          <w:rStyle w:val="em"/>
          <w:color w:val="292929"/>
          <w:spacing w:val="-5"/>
          <w:sz w:val="24"/>
          <w:szCs w:val="24"/>
        </w:rPr>
        <w:t xml:space="preserve">· </w:t>
      </w:r>
      <w:hyperlink r:id="rId21" w:anchor="0598" w:history="1">
        <w:r>
          <w:rPr>
            <w:rStyle w:val="Hyperlink"/>
            <w:spacing w:val="-5"/>
            <w:sz w:val="24"/>
            <w:szCs w:val="24"/>
          </w:rPr>
          <w:t>Conclusion</w:t>
        </w:r>
      </w:hyperlink>
      <w:r>
        <w:rPr>
          <w:color w:val="292929"/>
          <w:spacing w:val="-5"/>
          <w:sz w:val="24"/>
          <w:szCs w:val="24"/>
        </w:rPr>
        <w:br/>
      </w:r>
      <w:r>
        <w:rPr>
          <w:rStyle w:val="em"/>
          <w:color w:val="292929"/>
          <w:spacing w:val="-5"/>
          <w:sz w:val="24"/>
          <w:szCs w:val="24"/>
        </w:rPr>
        <w:t xml:space="preserve">· </w:t>
      </w:r>
      <w:hyperlink r:id="rId22" w:anchor="eff5" w:history="1">
        <w:r>
          <w:rPr>
            <w:rStyle w:val="Hyperlink"/>
            <w:spacing w:val="-5"/>
            <w:sz w:val="24"/>
            <w:szCs w:val="24"/>
          </w:rPr>
          <w:t>Resources</w:t>
        </w:r>
      </w:hyperlink>
    </w:p>
    <w:p w:rsidR="001E2833" w:rsidRDefault="001E2833" w:rsidP="001E2833">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Dynamic Programming</w:t>
      </w:r>
    </w:p>
    <w:p w:rsidR="001E2833" w:rsidRDefault="001E2833" w:rsidP="001E2833">
      <w:pPr>
        <w:pStyle w:val="ik"/>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Dynamic </w:t>
      </w:r>
      <w:proofErr w:type="gramStart"/>
      <w:r>
        <w:rPr>
          <w:rFonts w:ascii="Georgia" w:hAnsi="Georgia"/>
          <w:color w:val="292929"/>
          <w:spacing w:val="-1"/>
          <w:sz w:val="32"/>
          <w:szCs w:val="32"/>
        </w:rPr>
        <w:t>Programming(</w:t>
      </w:r>
      <w:proofErr w:type="gramEnd"/>
      <w:r>
        <w:rPr>
          <w:rFonts w:ascii="Georgia" w:hAnsi="Georgia"/>
          <w:color w:val="292929"/>
          <w:spacing w:val="-1"/>
          <w:sz w:val="32"/>
          <w:szCs w:val="32"/>
        </w:rPr>
        <w:t>DP) is a problem-solving technique to solve </w:t>
      </w:r>
      <w:hyperlink r:id="rId23" w:anchor=":~:text=In%20mathematics%2C%20computer%20science%20and,solution%20from%20all%20feasible%20solutions." w:tgtFrame="_blank" w:history="1">
        <w:r>
          <w:rPr>
            <w:rStyle w:val="Hyperlink"/>
            <w:rFonts w:ascii="Georgia" w:hAnsi="Georgia"/>
            <w:spacing w:val="-1"/>
            <w:sz w:val="32"/>
            <w:szCs w:val="32"/>
          </w:rPr>
          <w:t>optimization</w:t>
        </w:r>
      </w:hyperlink>
      <w:r>
        <w:rPr>
          <w:rFonts w:ascii="Georgia" w:hAnsi="Georgia"/>
          <w:color w:val="292929"/>
          <w:spacing w:val="-1"/>
          <w:sz w:val="32"/>
          <w:szCs w:val="32"/>
        </w:rPr>
        <w:t> and </w:t>
      </w:r>
      <w:hyperlink r:id="rId24" w:tgtFrame="_blank" w:history="1">
        <w:r>
          <w:rPr>
            <w:rStyle w:val="Hyperlink"/>
            <w:rFonts w:ascii="Georgia" w:hAnsi="Georgia"/>
            <w:spacing w:val="-1"/>
            <w:sz w:val="32"/>
            <w:szCs w:val="32"/>
          </w:rPr>
          <w:t>counting</w:t>
        </w:r>
      </w:hyperlink>
      <w:r>
        <w:rPr>
          <w:rFonts w:ascii="Georgia" w:hAnsi="Georgia"/>
          <w:color w:val="292929"/>
          <w:spacing w:val="-1"/>
          <w:sz w:val="32"/>
          <w:szCs w:val="32"/>
        </w:rPr>
        <w:t xml:space="preserve"> problems. It is a technique to break a problem into similar </w:t>
      </w:r>
      <w:proofErr w:type="spellStart"/>
      <w:r>
        <w:rPr>
          <w:rFonts w:ascii="Georgia" w:hAnsi="Georgia"/>
          <w:color w:val="292929"/>
          <w:spacing w:val="-1"/>
          <w:sz w:val="32"/>
          <w:szCs w:val="32"/>
        </w:rPr>
        <w:t>subproblems</w:t>
      </w:r>
      <w:proofErr w:type="spellEnd"/>
      <w:r>
        <w:rPr>
          <w:rFonts w:ascii="Georgia" w:hAnsi="Georgia"/>
          <w:color w:val="292929"/>
          <w:spacing w:val="-1"/>
          <w:sz w:val="32"/>
          <w:szCs w:val="32"/>
        </w:rPr>
        <w:t xml:space="preserve">. </w:t>
      </w:r>
      <w:proofErr w:type="gramStart"/>
      <w:r>
        <w:rPr>
          <w:rFonts w:ascii="Georgia" w:hAnsi="Georgia"/>
          <w:color w:val="292929"/>
          <w:spacing w:val="-1"/>
          <w:sz w:val="32"/>
          <w:szCs w:val="32"/>
        </w:rPr>
        <w:t xml:space="preserve">But never to solve a </w:t>
      </w:r>
      <w:proofErr w:type="spellStart"/>
      <w:r>
        <w:rPr>
          <w:rFonts w:ascii="Georgia" w:hAnsi="Georgia"/>
          <w:color w:val="292929"/>
          <w:spacing w:val="-1"/>
          <w:sz w:val="32"/>
          <w:szCs w:val="32"/>
        </w:rPr>
        <w:t>subproblem</w:t>
      </w:r>
      <w:proofErr w:type="spellEnd"/>
      <w:r>
        <w:rPr>
          <w:rFonts w:ascii="Georgia" w:hAnsi="Georgia"/>
          <w:color w:val="292929"/>
          <w:spacing w:val="-1"/>
          <w:sz w:val="32"/>
          <w:szCs w:val="32"/>
        </w:rPr>
        <w:t xml:space="preserve"> twice.</w:t>
      </w:r>
      <w:proofErr w:type="gramEnd"/>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I’ve written an article on how to solve the Fibonacci number sequence using dynamic programming. In this article, I talked about dynamic programming in more detail. You can read it to clear the concept of dynamic programming:</w:t>
      </w:r>
    </w:p>
    <w:p w:rsidR="001E2833" w:rsidRDefault="000F198B" w:rsidP="001E2833">
      <w:pPr>
        <w:rPr>
          <w:rStyle w:val="Hyperlink"/>
          <w:rFonts w:ascii="Times New Roman" w:hAnsi="Times New Roman"/>
          <w:sz w:val="24"/>
          <w:szCs w:val="24"/>
          <w:u w:val="none"/>
        </w:rPr>
      </w:pPr>
      <w:r>
        <w:fldChar w:fldCharType="begin"/>
      </w:r>
      <w:r w:rsidR="001E2833">
        <w:instrText xml:space="preserve"> HYPERLINK "https://medium.com/geekculture/how-to-solve-fibonacci-sequence-using-dynamic-programming-b7cd784ee10d" \t "_blank" </w:instrText>
      </w:r>
      <w:r>
        <w:fldChar w:fldCharType="separate"/>
      </w:r>
    </w:p>
    <w:p w:rsidR="001E2833" w:rsidRDefault="000F198B" w:rsidP="001E2833">
      <w:pPr>
        <w:rPr>
          <w:rFonts w:ascii="Times New Roman" w:hAnsi="Times New Roman"/>
          <w:sz w:val="24"/>
          <w:szCs w:val="24"/>
        </w:rPr>
      </w:pPr>
      <w:r>
        <w:fldChar w:fldCharType="end"/>
      </w:r>
    </w:p>
    <w:p w:rsidR="001E2833" w:rsidRDefault="001E2833" w:rsidP="001E2833">
      <w:pPr>
        <w:pStyle w:val="Heading1"/>
        <w:spacing w:before="300"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The 0/1 Knapsack Problem</w:t>
      </w:r>
    </w:p>
    <w:p w:rsidR="001E2833" w:rsidRDefault="001E2833" w:rsidP="001E2833">
      <w:pPr>
        <w:pStyle w:val="ik"/>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Knapsack basically means a waterproof bag that soldiers or hikers use. In the 0/1 knapsack problem, we have a bag of given capacity </w:t>
      </w:r>
      <w:r>
        <w:rPr>
          <w:rStyle w:val="HTMLCode"/>
          <w:color w:val="292929"/>
          <w:spacing w:val="-1"/>
          <w:shd w:val="clear" w:color="auto" w:fill="F2F2F2"/>
        </w:rPr>
        <w:t>C</w:t>
      </w:r>
      <w:r>
        <w:rPr>
          <w:rFonts w:ascii="Georgia" w:hAnsi="Georgia"/>
          <w:color w:val="292929"/>
          <w:spacing w:val="-1"/>
          <w:sz w:val="32"/>
          <w:szCs w:val="32"/>
        </w:rPr>
        <w:t>. We need to pack </w:t>
      </w:r>
      <w:r>
        <w:rPr>
          <w:rStyle w:val="HTMLCode"/>
          <w:color w:val="292929"/>
          <w:spacing w:val="-1"/>
          <w:shd w:val="clear" w:color="auto" w:fill="F2F2F2"/>
        </w:rPr>
        <w:t>n</w:t>
      </w:r>
      <w:r>
        <w:rPr>
          <w:rFonts w:ascii="Georgia" w:hAnsi="Georgia"/>
          <w:color w:val="292929"/>
          <w:spacing w:val="-1"/>
          <w:sz w:val="32"/>
          <w:szCs w:val="32"/>
        </w:rPr>
        <w:t> items in the bag. Each item has a value </w:t>
      </w:r>
      <w:r>
        <w:rPr>
          <w:rStyle w:val="HTMLCode"/>
          <w:color w:val="292929"/>
          <w:spacing w:val="-1"/>
          <w:shd w:val="clear" w:color="auto" w:fill="F2F2F2"/>
        </w:rPr>
        <w:t>v</w:t>
      </w:r>
      <w:r>
        <w:rPr>
          <w:rFonts w:ascii="Georgia" w:hAnsi="Georgia"/>
          <w:color w:val="292929"/>
          <w:spacing w:val="-1"/>
          <w:sz w:val="32"/>
          <w:szCs w:val="32"/>
        </w:rPr>
        <w:t> and weight </w:t>
      </w:r>
      <w:r>
        <w:rPr>
          <w:rStyle w:val="HTMLCode"/>
          <w:color w:val="292929"/>
          <w:spacing w:val="-1"/>
          <w:shd w:val="clear" w:color="auto" w:fill="F2F2F2"/>
        </w:rPr>
        <w:t>w</w:t>
      </w:r>
      <w:r>
        <w:rPr>
          <w:rFonts w:ascii="Georgia" w:hAnsi="Georgia"/>
          <w:color w:val="292929"/>
          <w:spacing w:val="-1"/>
          <w:sz w:val="32"/>
          <w:szCs w:val="32"/>
        </w:rPr>
        <w:t>. The objective is to maximize the profit.</w:t>
      </w:r>
    </w:p>
    <w:p w:rsidR="001E2833" w:rsidRDefault="001E2833" w:rsidP="001E2833">
      <w:pPr>
        <w:numPr>
          <w:ilvl w:val="0"/>
          <w:numId w:val="30"/>
        </w:numPr>
        <w:spacing w:before="480" w:after="0" w:line="480" w:lineRule="atLeast"/>
        <w:ind w:left="450"/>
        <w:rPr>
          <w:rFonts w:ascii="Georgia" w:hAnsi="Georgia"/>
          <w:color w:val="292929"/>
          <w:spacing w:val="-1"/>
          <w:sz w:val="32"/>
          <w:szCs w:val="32"/>
        </w:rPr>
      </w:pPr>
      <w:r>
        <w:rPr>
          <w:rFonts w:ascii="Georgia" w:hAnsi="Georgia"/>
          <w:color w:val="292929"/>
          <w:spacing w:val="-1"/>
          <w:sz w:val="32"/>
          <w:szCs w:val="32"/>
        </w:rPr>
        <w:lastRenderedPageBreak/>
        <w:t>The capacity of the bag is </w:t>
      </w:r>
      <w:r>
        <w:rPr>
          <w:rStyle w:val="HTMLCode"/>
          <w:rFonts w:eastAsiaTheme="minorHAnsi"/>
          <w:color w:val="292929"/>
          <w:spacing w:val="-1"/>
          <w:sz w:val="24"/>
          <w:szCs w:val="24"/>
          <w:shd w:val="clear" w:color="auto" w:fill="F2F2F2"/>
        </w:rPr>
        <w:t>C</w:t>
      </w:r>
      <w:r>
        <w:rPr>
          <w:rFonts w:ascii="Georgia" w:hAnsi="Georgia"/>
          <w:color w:val="292929"/>
          <w:spacing w:val="-1"/>
          <w:sz w:val="32"/>
          <w:szCs w:val="32"/>
        </w:rPr>
        <w:t>.</w:t>
      </w:r>
    </w:p>
    <w:p w:rsidR="001E2833" w:rsidRDefault="001E2833" w:rsidP="001E2833">
      <w:pPr>
        <w:numPr>
          <w:ilvl w:val="0"/>
          <w:numId w:val="30"/>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We have </w:t>
      </w:r>
      <w:r>
        <w:rPr>
          <w:rStyle w:val="HTMLCode"/>
          <w:rFonts w:eastAsiaTheme="minorHAnsi"/>
          <w:color w:val="292929"/>
          <w:spacing w:val="-1"/>
          <w:sz w:val="24"/>
          <w:szCs w:val="24"/>
          <w:shd w:val="clear" w:color="auto" w:fill="F2F2F2"/>
        </w:rPr>
        <w:t>n</w:t>
      </w:r>
      <w:r>
        <w:rPr>
          <w:rFonts w:ascii="Georgia" w:hAnsi="Georgia"/>
          <w:color w:val="292929"/>
          <w:spacing w:val="-1"/>
          <w:sz w:val="32"/>
          <w:szCs w:val="32"/>
        </w:rPr>
        <w:t> items.</w:t>
      </w:r>
    </w:p>
    <w:p w:rsidR="001E2833" w:rsidRDefault="001E2833" w:rsidP="001E2833">
      <w:pPr>
        <w:numPr>
          <w:ilvl w:val="0"/>
          <w:numId w:val="30"/>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 xml:space="preserve">The </w:t>
      </w:r>
      <w:proofErr w:type="spellStart"/>
      <w:r>
        <w:rPr>
          <w:rFonts w:ascii="Georgia" w:hAnsi="Georgia"/>
          <w:color w:val="292929"/>
          <w:spacing w:val="-1"/>
          <w:sz w:val="32"/>
          <w:szCs w:val="32"/>
        </w:rPr>
        <w:t>ith</w:t>
      </w:r>
      <w:proofErr w:type="spellEnd"/>
      <w:r>
        <w:rPr>
          <w:rFonts w:ascii="Georgia" w:hAnsi="Georgia"/>
          <w:color w:val="292929"/>
          <w:spacing w:val="-1"/>
          <w:sz w:val="32"/>
          <w:szCs w:val="32"/>
        </w:rPr>
        <w:t xml:space="preserve"> item has value </w:t>
      </w:r>
      <w:proofErr w:type="gramStart"/>
      <w:r>
        <w:rPr>
          <w:rStyle w:val="HTMLCode"/>
          <w:rFonts w:eastAsiaTheme="minorHAnsi"/>
          <w:color w:val="292929"/>
          <w:spacing w:val="-1"/>
          <w:sz w:val="24"/>
          <w:szCs w:val="24"/>
          <w:shd w:val="clear" w:color="auto" w:fill="F2F2F2"/>
        </w:rPr>
        <w:t>v</w:t>
      </w:r>
      <w:r>
        <w:rPr>
          <w:rStyle w:val="Emphasis"/>
          <w:color w:val="292929"/>
          <w:spacing w:val="-1"/>
          <w:shd w:val="clear" w:color="auto" w:fill="F2F2F2"/>
        </w:rPr>
        <w:t>i</w:t>
      </w:r>
      <w:proofErr w:type="gramEnd"/>
      <w:r>
        <w:rPr>
          <w:rFonts w:ascii="Georgia" w:hAnsi="Georgia"/>
          <w:color w:val="292929"/>
          <w:spacing w:val="-1"/>
          <w:sz w:val="32"/>
          <w:szCs w:val="32"/>
        </w:rPr>
        <w:t> and weight </w:t>
      </w:r>
      <w:proofErr w:type="spellStart"/>
      <w:r>
        <w:rPr>
          <w:rStyle w:val="HTMLCode"/>
          <w:rFonts w:eastAsiaTheme="minorHAnsi"/>
          <w:color w:val="292929"/>
          <w:spacing w:val="-1"/>
          <w:sz w:val="24"/>
          <w:szCs w:val="24"/>
          <w:shd w:val="clear" w:color="auto" w:fill="F2F2F2"/>
        </w:rPr>
        <w:t>w</w:t>
      </w:r>
      <w:r>
        <w:rPr>
          <w:rStyle w:val="Emphasis"/>
          <w:color w:val="292929"/>
          <w:spacing w:val="-1"/>
          <w:shd w:val="clear" w:color="auto" w:fill="F2F2F2"/>
        </w:rPr>
        <w:t>i</w:t>
      </w:r>
      <w:proofErr w:type="spellEnd"/>
      <w:r>
        <w:rPr>
          <w:rStyle w:val="Emphasis"/>
          <w:rFonts w:ascii="Georgia" w:hAnsi="Georgia"/>
          <w:color w:val="292929"/>
          <w:spacing w:val="-1"/>
          <w:sz w:val="32"/>
          <w:szCs w:val="32"/>
        </w:rPr>
        <w:t>.</w:t>
      </w:r>
    </w:p>
    <w:p w:rsidR="001E2833" w:rsidRDefault="001E2833" w:rsidP="001E2833">
      <w:pPr>
        <w:numPr>
          <w:ilvl w:val="0"/>
          <w:numId w:val="30"/>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 xml:space="preserve">Our target is to maximize the profit by taking the most valuable items but we </w:t>
      </w:r>
      <w:proofErr w:type="spellStart"/>
      <w:r>
        <w:rPr>
          <w:rFonts w:ascii="Georgia" w:hAnsi="Georgia"/>
          <w:color w:val="292929"/>
          <w:spacing w:val="-1"/>
          <w:sz w:val="32"/>
          <w:szCs w:val="32"/>
        </w:rPr>
        <w:t>can not</w:t>
      </w:r>
      <w:proofErr w:type="spellEnd"/>
      <w:r>
        <w:rPr>
          <w:rFonts w:ascii="Georgia" w:hAnsi="Georgia"/>
          <w:color w:val="292929"/>
          <w:spacing w:val="-1"/>
          <w:sz w:val="32"/>
          <w:szCs w:val="32"/>
        </w:rPr>
        <w:t xml:space="preserve"> exceed the bag capacity </w:t>
      </w:r>
      <w:r>
        <w:rPr>
          <w:rStyle w:val="HTMLCode"/>
          <w:rFonts w:eastAsiaTheme="minorHAnsi"/>
          <w:color w:val="292929"/>
          <w:spacing w:val="-1"/>
          <w:sz w:val="24"/>
          <w:szCs w:val="24"/>
          <w:shd w:val="clear" w:color="auto" w:fill="F2F2F2"/>
        </w:rPr>
        <w:t>C</w:t>
      </w:r>
      <w:r>
        <w:rPr>
          <w:rFonts w:ascii="Georgia" w:hAnsi="Georgia"/>
          <w:color w:val="292929"/>
          <w:spacing w:val="-1"/>
          <w:sz w:val="32"/>
          <w:szCs w:val="32"/>
        </w:rPr>
        <w:t>.</w:t>
      </w:r>
    </w:p>
    <w:p w:rsidR="001E2833" w:rsidRDefault="001E2833" w:rsidP="001E2833">
      <w:pPr>
        <w:numPr>
          <w:ilvl w:val="0"/>
          <w:numId w:val="30"/>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 xml:space="preserve">We can either carry an item or </w:t>
      </w:r>
      <w:proofErr w:type="spellStart"/>
      <w:r>
        <w:rPr>
          <w:rFonts w:ascii="Georgia" w:hAnsi="Georgia"/>
          <w:color w:val="292929"/>
          <w:spacing w:val="-1"/>
          <w:sz w:val="32"/>
          <w:szCs w:val="32"/>
        </w:rPr>
        <w:t>can not</w:t>
      </w:r>
      <w:proofErr w:type="spellEnd"/>
      <w:r>
        <w:rPr>
          <w:rFonts w:ascii="Georgia" w:hAnsi="Georgia"/>
          <w:color w:val="292929"/>
          <w:spacing w:val="-1"/>
          <w:sz w:val="32"/>
          <w:szCs w:val="32"/>
        </w:rPr>
        <w:t xml:space="preserve"> carry it. That means we </w:t>
      </w:r>
      <w:proofErr w:type="spellStart"/>
      <w:r>
        <w:rPr>
          <w:rFonts w:ascii="Georgia" w:hAnsi="Georgia"/>
          <w:color w:val="292929"/>
          <w:spacing w:val="-1"/>
          <w:sz w:val="32"/>
          <w:szCs w:val="32"/>
        </w:rPr>
        <w:t>can not</w:t>
      </w:r>
      <w:proofErr w:type="spellEnd"/>
      <w:r>
        <w:rPr>
          <w:rFonts w:ascii="Georgia" w:hAnsi="Georgia"/>
          <w:color w:val="292929"/>
          <w:spacing w:val="-1"/>
          <w:sz w:val="32"/>
          <w:szCs w:val="32"/>
        </w:rPr>
        <w:t xml:space="preserve"> take a fraction of the item. We either take it or leave it. The name 0/1 comes from here. If we can carry a fraction of the item, then it will be called the </w:t>
      </w:r>
      <w:hyperlink r:id="rId25" w:tgtFrame="_blank" w:history="1">
        <w:r>
          <w:rPr>
            <w:rStyle w:val="Hyperlink"/>
            <w:rFonts w:ascii="Georgia" w:hAnsi="Georgia"/>
            <w:spacing w:val="-1"/>
            <w:sz w:val="32"/>
            <w:szCs w:val="32"/>
          </w:rPr>
          <w:t>fractional knapsack</w:t>
        </w:r>
      </w:hyperlink>
      <w:r>
        <w:rPr>
          <w:rFonts w:ascii="Georgia" w:hAnsi="Georgia"/>
          <w:color w:val="292929"/>
          <w:spacing w:val="-1"/>
          <w:sz w:val="32"/>
          <w:szCs w:val="32"/>
        </w:rPr>
        <w:t> problem.</w:t>
      </w:r>
    </w:p>
    <w:p w:rsidR="001E2833" w:rsidRDefault="001E2833" w:rsidP="001E2833">
      <w:pPr>
        <w:numPr>
          <w:ilvl w:val="0"/>
          <w:numId w:val="30"/>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 xml:space="preserve">We </w:t>
      </w:r>
      <w:proofErr w:type="spellStart"/>
      <w:r>
        <w:rPr>
          <w:rFonts w:ascii="Georgia" w:hAnsi="Georgia"/>
          <w:color w:val="292929"/>
          <w:spacing w:val="-1"/>
          <w:sz w:val="32"/>
          <w:szCs w:val="32"/>
        </w:rPr>
        <w:t>can not</w:t>
      </w:r>
      <w:proofErr w:type="spellEnd"/>
      <w:r>
        <w:rPr>
          <w:rFonts w:ascii="Georgia" w:hAnsi="Georgia"/>
          <w:color w:val="292929"/>
          <w:spacing w:val="-1"/>
          <w:sz w:val="32"/>
          <w:szCs w:val="32"/>
        </w:rPr>
        <w:t xml:space="preserve"> take an item more than once.</w:t>
      </w:r>
    </w:p>
    <w:p w:rsidR="001E2833" w:rsidRDefault="001E2833" w:rsidP="001E2833">
      <w:pPr>
        <w:pStyle w:val="Heading2"/>
        <w:spacing w:before="413" w:line="420" w:lineRule="atLeast"/>
        <w:rPr>
          <w:rFonts w:ascii="Helvetica" w:hAnsi="Helvetica"/>
          <w:b w:val="0"/>
          <w:bCs w:val="0"/>
          <w:color w:val="292929"/>
          <w:sz w:val="33"/>
          <w:szCs w:val="33"/>
        </w:rPr>
      </w:pPr>
      <w:r>
        <w:rPr>
          <w:rFonts w:ascii="Helvetica" w:hAnsi="Helvetica"/>
          <w:b w:val="0"/>
          <w:bCs w:val="0"/>
          <w:color w:val="292929"/>
          <w:sz w:val="33"/>
          <w:szCs w:val="33"/>
        </w:rPr>
        <w:t>Let’s understand the problem with an example:</w:t>
      </w:r>
    </w:p>
    <w:p w:rsidR="001E2833" w:rsidRDefault="001E2833" w:rsidP="001E2833">
      <w:pPr>
        <w:pStyle w:val="ik"/>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Suppose we have a bag of maximum capacity </w:t>
      </w:r>
      <w:r>
        <w:rPr>
          <w:rStyle w:val="HTMLCode"/>
          <w:color w:val="292929"/>
          <w:spacing w:val="-1"/>
          <w:shd w:val="clear" w:color="auto" w:fill="F2F2F2"/>
        </w:rPr>
        <w:t>C = 8</w:t>
      </w:r>
      <w:r>
        <w:rPr>
          <w:rFonts w:ascii="Georgia" w:hAnsi="Georgia"/>
          <w:color w:val="292929"/>
          <w:spacing w:val="-1"/>
          <w:sz w:val="32"/>
          <w:szCs w:val="32"/>
        </w:rPr>
        <w:t>units. We have a total of </w:t>
      </w:r>
      <w:r>
        <w:rPr>
          <w:rStyle w:val="HTMLCode"/>
          <w:color w:val="292929"/>
          <w:spacing w:val="-1"/>
          <w:shd w:val="clear" w:color="auto" w:fill="F2F2F2"/>
        </w:rPr>
        <w:t>n = 4</w:t>
      </w:r>
      <w:r>
        <w:rPr>
          <w:rFonts w:ascii="Georgia" w:hAnsi="Georgia"/>
          <w:color w:val="292929"/>
          <w:spacing w:val="-1"/>
          <w:sz w:val="32"/>
          <w:szCs w:val="32"/>
        </w:rPr>
        <w:t> items to choose from. The values of each item are given as a list </w:t>
      </w:r>
      <w:r>
        <w:rPr>
          <w:rStyle w:val="HTMLCode"/>
          <w:color w:val="292929"/>
          <w:spacing w:val="-1"/>
          <w:shd w:val="clear" w:color="auto" w:fill="F2F2F2"/>
        </w:rPr>
        <w:t>v = [1, 2, 5, 6]</w:t>
      </w:r>
      <w:r>
        <w:rPr>
          <w:rFonts w:ascii="Georgia" w:hAnsi="Georgia"/>
          <w:color w:val="292929"/>
          <w:spacing w:val="-1"/>
          <w:sz w:val="32"/>
          <w:szCs w:val="32"/>
        </w:rPr>
        <w:t> and their corresponding weights are given as a list </w:t>
      </w:r>
      <w:r>
        <w:rPr>
          <w:rStyle w:val="HTMLCode"/>
          <w:color w:val="292929"/>
          <w:spacing w:val="-1"/>
          <w:shd w:val="clear" w:color="auto" w:fill="F2F2F2"/>
        </w:rPr>
        <w:t>w = [2, 3, 4, 5]</w:t>
      </w:r>
      <w:r>
        <w:rPr>
          <w:rFonts w:ascii="Georgia" w:hAnsi="Georgia"/>
          <w:color w:val="292929"/>
          <w:spacing w:val="-1"/>
          <w:sz w:val="32"/>
          <w:szCs w:val="32"/>
        </w:rPr>
        <w:t xml:space="preserve">. Since this is a 0/1 knapsack problem, we can either include an item in the bag or </w:t>
      </w:r>
      <w:proofErr w:type="spellStart"/>
      <w:r>
        <w:rPr>
          <w:rFonts w:ascii="Georgia" w:hAnsi="Georgia"/>
          <w:color w:val="292929"/>
          <w:spacing w:val="-1"/>
          <w:sz w:val="32"/>
          <w:szCs w:val="32"/>
        </w:rPr>
        <w:t>can not</w:t>
      </w:r>
      <w:proofErr w:type="spellEnd"/>
      <w:r>
        <w:rPr>
          <w:rFonts w:ascii="Georgia" w:hAnsi="Georgia"/>
          <w:color w:val="292929"/>
          <w:spacing w:val="-1"/>
          <w:sz w:val="32"/>
          <w:szCs w:val="32"/>
        </w:rPr>
        <w:t xml:space="preserve"> include it. We need to take the items in such a way so that the total profit is maximized and the total weight of items taken is less than or equal to the capacity </w:t>
      </w:r>
      <w:r>
        <w:rPr>
          <w:rStyle w:val="HTMLCode"/>
          <w:color w:val="292929"/>
          <w:spacing w:val="-1"/>
          <w:shd w:val="clear" w:color="auto" w:fill="F2F2F2"/>
        </w:rPr>
        <w:t>C</w:t>
      </w:r>
      <w:r>
        <w:rPr>
          <w:rFonts w:ascii="Georgia" w:hAnsi="Georgia"/>
          <w:color w:val="292929"/>
          <w:spacing w:val="-1"/>
          <w:sz w:val="32"/>
          <w:szCs w:val="32"/>
        </w:rPr>
        <w:t>.</w:t>
      </w:r>
    </w:p>
    <w:p w:rsidR="001E2833" w:rsidRDefault="001E2833" w:rsidP="001E2833">
      <w:pPr>
        <w:pStyle w:val="Heading1"/>
        <w:spacing w:before="300"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The Naive Approach</w:t>
      </w:r>
    </w:p>
    <w:p w:rsidR="001E2833" w:rsidRDefault="001E2833" w:rsidP="001E2833">
      <w:pPr>
        <w:pStyle w:val="ik"/>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In the 0/1 knapsack problem, we can either include an item in the bag or we can not include it. Let’s represent including an item with </w:t>
      </w:r>
      <w:r>
        <w:rPr>
          <w:rFonts w:ascii="Georgia" w:hAnsi="Georgia"/>
          <w:color w:val="292929"/>
          <w:spacing w:val="-1"/>
          <w:sz w:val="32"/>
          <w:szCs w:val="32"/>
        </w:rPr>
        <w:lastRenderedPageBreak/>
        <w:t>1 and not including an item with 0. In the naive approach, we have to consider all possible solutions.</w:t>
      </w:r>
    </w:p>
    <w:p w:rsidR="001E2833" w:rsidRDefault="001E2833" w:rsidP="001E2833">
      <w:pPr>
        <w:pStyle w:val="HTMLPreformatted"/>
        <w:shd w:val="clear" w:color="auto" w:fill="F2F2F2"/>
      </w:pPr>
      <w:proofErr w:type="gramStart"/>
      <w:r>
        <w:rPr>
          <w:rStyle w:val="em"/>
          <w:color w:val="292929"/>
          <w:spacing w:val="-5"/>
          <w:sz w:val="24"/>
          <w:szCs w:val="24"/>
        </w:rPr>
        <w:t>items</w:t>
      </w:r>
      <w:proofErr w:type="gramEnd"/>
      <w:r>
        <w:rPr>
          <w:rStyle w:val="em"/>
          <w:color w:val="292929"/>
          <w:spacing w:val="-5"/>
          <w:sz w:val="24"/>
          <w:szCs w:val="24"/>
        </w:rPr>
        <w:t xml:space="preserve">:             1st    2nd    3rd    4th    5thincluded of not:    1      0      </w:t>
      </w:r>
      <w:proofErr w:type="spellStart"/>
      <w:r>
        <w:rPr>
          <w:rStyle w:val="em"/>
          <w:color w:val="292929"/>
          <w:spacing w:val="-5"/>
          <w:sz w:val="24"/>
          <w:szCs w:val="24"/>
        </w:rPr>
        <w:t>0</w:t>
      </w:r>
      <w:proofErr w:type="spellEnd"/>
      <w:r>
        <w:rPr>
          <w:rStyle w:val="em"/>
          <w:color w:val="292929"/>
          <w:spacing w:val="-5"/>
          <w:sz w:val="24"/>
          <w:szCs w:val="24"/>
        </w:rPr>
        <w:t xml:space="preserve">      </w:t>
      </w:r>
      <w:proofErr w:type="spellStart"/>
      <w:r>
        <w:rPr>
          <w:rStyle w:val="em"/>
          <w:color w:val="292929"/>
          <w:spacing w:val="-5"/>
          <w:sz w:val="24"/>
          <w:szCs w:val="24"/>
        </w:rPr>
        <w:t>0</w:t>
      </w:r>
      <w:proofErr w:type="spellEnd"/>
      <w:r>
        <w:rPr>
          <w:rStyle w:val="em"/>
          <w:color w:val="292929"/>
          <w:spacing w:val="-5"/>
          <w:sz w:val="24"/>
          <w:szCs w:val="24"/>
        </w:rPr>
        <w:t xml:space="preserve">      </w:t>
      </w:r>
      <w:proofErr w:type="spellStart"/>
      <w:r>
        <w:rPr>
          <w:rStyle w:val="em"/>
          <w:color w:val="292929"/>
          <w:spacing w:val="-5"/>
          <w:sz w:val="24"/>
          <w:szCs w:val="24"/>
        </w:rPr>
        <w:t>0</w:t>
      </w:r>
      <w:proofErr w:type="spellEnd"/>
      <w:r>
        <w:rPr>
          <w:color w:val="292929"/>
          <w:spacing w:val="-5"/>
          <w:sz w:val="24"/>
          <w:szCs w:val="24"/>
        </w:rPr>
        <w:br/>
      </w:r>
      <w:r>
        <w:rPr>
          <w:rStyle w:val="em"/>
          <w:color w:val="292929"/>
          <w:spacing w:val="-5"/>
          <w:sz w:val="24"/>
          <w:szCs w:val="24"/>
        </w:rPr>
        <w:t xml:space="preserve">                    0      1      0      </w:t>
      </w:r>
      <w:proofErr w:type="spellStart"/>
      <w:r>
        <w:rPr>
          <w:rStyle w:val="em"/>
          <w:color w:val="292929"/>
          <w:spacing w:val="-5"/>
          <w:sz w:val="24"/>
          <w:szCs w:val="24"/>
        </w:rPr>
        <w:t>0</w:t>
      </w:r>
      <w:proofErr w:type="spellEnd"/>
      <w:r>
        <w:rPr>
          <w:rStyle w:val="em"/>
          <w:color w:val="292929"/>
          <w:spacing w:val="-5"/>
          <w:sz w:val="24"/>
          <w:szCs w:val="24"/>
        </w:rPr>
        <w:t xml:space="preserve">      </w:t>
      </w:r>
      <w:proofErr w:type="spellStart"/>
      <w:r>
        <w:rPr>
          <w:rStyle w:val="em"/>
          <w:color w:val="292929"/>
          <w:spacing w:val="-5"/>
          <w:sz w:val="24"/>
          <w:szCs w:val="24"/>
        </w:rPr>
        <w:t>0</w:t>
      </w:r>
      <w:proofErr w:type="spellEnd"/>
      <w:r>
        <w:rPr>
          <w:color w:val="292929"/>
          <w:spacing w:val="-5"/>
          <w:sz w:val="24"/>
          <w:szCs w:val="24"/>
        </w:rPr>
        <w:br/>
      </w:r>
      <w:r>
        <w:rPr>
          <w:rStyle w:val="em"/>
          <w:color w:val="292929"/>
          <w:spacing w:val="-5"/>
          <w:sz w:val="24"/>
          <w:szCs w:val="24"/>
        </w:rPr>
        <w:t xml:space="preserve">                    0      </w:t>
      </w:r>
      <w:proofErr w:type="spellStart"/>
      <w:r>
        <w:rPr>
          <w:rStyle w:val="em"/>
          <w:color w:val="292929"/>
          <w:spacing w:val="-5"/>
          <w:sz w:val="24"/>
          <w:szCs w:val="24"/>
        </w:rPr>
        <w:t>0</w:t>
      </w:r>
      <w:proofErr w:type="spellEnd"/>
      <w:r>
        <w:rPr>
          <w:rStyle w:val="em"/>
          <w:color w:val="292929"/>
          <w:spacing w:val="-5"/>
          <w:sz w:val="24"/>
          <w:szCs w:val="24"/>
        </w:rPr>
        <w:t xml:space="preserve">      1      0      </w:t>
      </w:r>
      <w:proofErr w:type="spellStart"/>
      <w:r>
        <w:rPr>
          <w:rStyle w:val="em"/>
          <w:color w:val="292929"/>
          <w:spacing w:val="-5"/>
          <w:sz w:val="24"/>
          <w:szCs w:val="24"/>
        </w:rPr>
        <w:t>0</w:t>
      </w:r>
      <w:proofErr w:type="spellEnd"/>
      <w:r>
        <w:rPr>
          <w:color w:val="292929"/>
          <w:spacing w:val="-5"/>
          <w:sz w:val="24"/>
          <w:szCs w:val="24"/>
        </w:rPr>
        <w:br/>
      </w:r>
      <w:r>
        <w:rPr>
          <w:rStyle w:val="em"/>
          <w:color w:val="292929"/>
          <w:spacing w:val="-5"/>
          <w:sz w:val="24"/>
          <w:szCs w:val="24"/>
        </w:rPr>
        <w:t xml:space="preserve">                    ..........</w:t>
      </w:r>
      <w:r>
        <w:rPr>
          <w:color w:val="292929"/>
          <w:spacing w:val="-5"/>
          <w:sz w:val="24"/>
          <w:szCs w:val="24"/>
        </w:rPr>
        <w:br/>
      </w:r>
      <w:r>
        <w:rPr>
          <w:rStyle w:val="em"/>
          <w:color w:val="292929"/>
          <w:spacing w:val="-5"/>
          <w:sz w:val="24"/>
          <w:szCs w:val="24"/>
        </w:rPr>
        <w:t xml:space="preserve">                    .............</w:t>
      </w:r>
      <w:r>
        <w:rPr>
          <w:color w:val="292929"/>
          <w:spacing w:val="-5"/>
          <w:sz w:val="24"/>
          <w:szCs w:val="24"/>
        </w:rPr>
        <w:br/>
      </w:r>
      <w:r>
        <w:rPr>
          <w:rStyle w:val="em"/>
          <w:color w:val="292929"/>
          <w:spacing w:val="-5"/>
          <w:sz w:val="24"/>
          <w:szCs w:val="24"/>
        </w:rPr>
        <w:t xml:space="preserve">                    ..............</w:t>
      </w:r>
      <w:r>
        <w:rPr>
          <w:color w:val="292929"/>
          <w:spacing w:val="-5"/>
          <w:sz w:val="24"/>
          <w:szCs w:val="24"/>
        </w:rPr>
        <w:br/>
      </w:r>
      <w:r>
        <w:rPr>
          <w:rStyle w:val="em"/>
          <w:color w:val="292929"/>
          <w:spacing w:val="-5"/>
          <w:sz w:val="24"/>
          <w:szCs w:val="24"/>
        </w:rPr>
        <w:t xml:space="preserve">                    1      </w:t>
      </w:r>
      <w:proofErr w:type="spellStart"/>
      <w:r>
        <w:rPr>
          <w:rStyle w:val="em"/>
          <w:color w:val="292929"/>
          <w:spacing w:val="-5"/>
          <w:sz w:val="24"/>
          <w:szCs w:val="24"/>
        </w:rPr>
        <w:t>1</w:t>
      </w:r>
      <w:proofErr w:type="spellEnd"/>
      <w:r>
        <w:rPr>
          <w:rStyle w:val="em"/>
          <w:color w:val="292929"/>
          <w:spacing w:val="-5"/>
          <w:sz w:val="24"/>
          <w:szCs w:val="24"/>
        </w:rPr>
        <w:t xml:space="preserve">      </w:t>
      </w:r>
      <w:proofErr w:type="spellStart"/>
      <w:r>
        <w:rPr>
          <w:rStyle w:val="em"/>
          <w:color w:val="292929"/>
          <w:spacing w:val="-5"/>
          <w:sz w:val="24"/>
          <w:szCs w:val="24"/>
        </w:rPr>
        <w:t>1</w:t>
      </w:r>
      <w:proofErr w:type="spellEnd"/>
      <w:r>
        <w:rPr>
          <w:rStyle w:val="em"/>
          <w:color w:val="292929"/>
          <w:spacing w:val="-5"/>
          <w:sz w:val="24"/>
          <w:szCs w:val="24"/>
        </w:rPr>
        <w:t xml:space="preserve">      </w:t>
      </w:r>
      <w:proofErr w:type="spellStart"/>
      <w:r>
        <w:rPr>
          <w:rStyle w:val="em"/>
          <w:color w:val="292929"/>
          <w:spacing w:val="-5"/>
          <w:sz w:val="24"/>
          <w:szCs w:val="24"/>
        </w:rPr>
        <w:t>1</w:t>
      </w:r>
      <w:proofErr w:type="spellEnd"/>
      <w:r>
        <w:rPr>
          <w:rStyle w:val="em"/>
          <w:color w:val="292929"/>
          <w:spacing w:val="-5"/>
          <w:sz w:val="24"/>
          <w:szCs w:val="24"/>
        </w:rPr>
        <w:t xml:space="preserve">      </w:t>
      </w:r>
      <w:proofErr w:type="spellStart"/>
      <w:r>
        <w:rPr>
          <w:rStyle w:val="em"/>
          <w:color w:val="292929"/>
          <w:spacing w:val="-5"/>
          <w:sz w:val="24"/>
          <w:szCs w:val="24"/>
        </w:rPr>
        <w:t>1</w:t>
      </w:r>
      <w:proofErr w:type="spellEnd"/>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And this will generate 2⁴ possible solutions. So for </w:t>
      </w:r>
      <w:r>
        <w:rPr>
          <w:rStyle w:val="HTMLCode"/>
          <w:color w:val="292929"/>
          <w:spacing w:val="-1"/>
          <w:shd w:val="clear" w:color="auto" w:fill="F2F2F2"/>
        </w:rPr>
        <w:t>n</w:t>
      </w:r>
      <w:r>
        <w:rPr>
          <w:rFonts w:ascii="Georgia" w:hAnsi="Georgia"/>
          <w:color w:val="292929"/>
          <w:spacing w:val="-1"/>
          <w:sz w:val="32"/>
          <w:szCs w:val="32"/>
        </w:rPr>
        <w:t xml:space="preserve"> items, if we consider all possible solutions we will have 2^n possible solutions. It will give us a complexity of </w:t>
      </w:r>
      <w:proofErr w:type="gramStart"/>
      <w:r>
        <w:rPr>
          <w:rFonts w:ascii="Georgia" w:hAnsi="Georgia"/>
          <w:color w:val="292929"/>
          <w:spacing w:val="-1"/>
          <w:sz w:val="32"/>
          <w:szCs w:val="32"/>
        </w:rPr>
        <w:t>O(</w:t>
      </w:r>
      <w:proofErr w:type="gramEnd"/>
      <w:r>
        <w:rPr>
          <w:rFonts w:ascii="Georgia" w:hAnsi="Georgia"/>
          <w:color w:val="292929"/>
          <w:spacing w:val="-1"/>
          <w:sz w:val="32"/>
          <w:szCs w:val="32"/>
        </w:rPr>
        <w:t xml:space="preserve">2^n). </w:t>
      </w:r>
      <w:proofErr w:type="gramStart"/>
      <w:r>
        <w:rPr>
          <w:rFonts w:ascii="Georgia" w:hAnsi="Georgia"/>
          <w:color w:val="292929"/>
          <w:spacing w:val="-1"/>
          <w:sz w:val="32"/>
          <w:szCs w:val="32"/>
        </w:rPr>
        <w:t>Which is an exponential complexity.</w:t>
      </w:r>
      <w:proofErr w:type="gramEnd"/>
      <w:r>
        <w:rPr>
          <w:rFonts w:ascii="Georgia" w:hAnsi="Georgia"/>
          <w:color w:val="292929"/>
          <w:spacing w:val="-1"/>
          <w:sz w:val="32"/>
          <w:szCs w:val="32"/>
        </w:rPr>
        <w:t xml:space="preserve"> Using dynamic programming, we will improve the complexity and make the solution more efficient.</w:t>
      </w:r>
    </w:p>
    <w:p w:rsidR="001E2833" w:rsidRDefault="001E2833" w:rsidP="001E2833">
      <w:pPr>
        <w:pStyle w:val="Heading1"/>
        <w:spacing w:before="300"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The Dynamic Programming Approach</w:t>
      </w:r>
    </w:p>
    <w:p w:rsidR="001E2833" w:rsidRDefault="001E2833" w:rsidP="001E2833">
      <w:pPr>
        <w:pStyle w:val="ik"/>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have a total capacity of 8 units, and we have 4 items. So we will create a table as follows:</w:t>
      </w:r>
    </w:p>
    <w:p w:rsidR="001E2833" w:rsidRDefault="001E2833" w:rsidP="001E2833">
      <w:pPr>
        <w:rPr>
          <w:rFonts w:ascii="Times New Roman" w:hAnsi="Times New Roman"/>
          <w:sz w:val="24"/>
          <w:szCs w:val="24"/>
        </w:rPr>
      </w:pPr>
      <w:r>
        <w:rPr>
          <w:noProof/>
        </w:rPr>
        <w:lastRenderedPageBreak/>
        <w:drawing>
          <wp:inline distT="0" distB="0" distL="0" distR="0">
            <wp:extent cx="6667500" cy="3743325"/>
            <wp:effectExtent l="19050" t="0" r="0" b="0"/>
            <wp:docPr id="43" name="Picture 11" descr="https://miro.medium.com/max/700/1*ELuAX31ZxcnwWEiWNFRsd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ELuAX31ZxcnwWEiWNFRsdQ.jpeg"/>
                    <pic:cNvPicPr>
                      <a:picLocks noChangeAspect="1" noChangeArrowheads="1"/>
                    </pic:cNvPicPr>
                  </pic:nvPicPr>
                  <pic:blipFill>
                    <a:blip r:embed="rId26"/>
                    <a:srcRect/>
                    <a:stretch>
                      <a:fillRect/>
                    </a:stretch>
                  </pic:blipFill>
                  <pic:spPr bwMode="auto">
                    <a:xfrm>
                      <a:off x="0" y="0"/>
                      <a:ext cx="6667500" cy="3743325"/>
                    </a:xfrm>
                    <a:prstGeom prst="rect">
                      <a:avLst/>
                    </a:prstGeom>
                    <a:noFill/>
                    <a:ln w="9525">
                      <a:noFill/>
                      <a:miter lim="800000"/>
                      <a:headEnd/>
                      <a:tailEnd/>
                    </a:ln>
                  </pic:spPr>
                </pic:pic>
              </a:graphicData>
            </a:graphic>
          </wp:inline>
        </w:drawing>
      </w:r>
    </w:p>
    <w:p w:rsidR="001E2833" w:rsidRDefault="001E2833" w:rsidP="001E2833">
      <w:r>
        <w:t>The initial state of the table | Image by author</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let’s take the first item that has weight </w:t>
      </w:r>
      <w:r>
        <w:rPr>
          <w:rStyle w:val="HTMLCode"/>
          <w:color w:val="292929"/>
          <w:spacing w:val="-1"/>
          <w:shd w:val="clear" w:color="auto" w:fill="F2F2F2"/>
        </w:rPr>
        <w:t>w = 2</w:t>
      </w:r>
      <w:r>
        <w:rPr>
          <w:rFonts w:ascii="Georgia" w:hAnsi="Georgia"/>
          <w:color w:val="292929"/>
          <w:spacing w:val="-1"/>
          <w:sz w:val="32"/>
          <w:szCs w:val="32"/>
        </w:rPr>
        <w:t> units and value </w:t>
      </w:r>
      <w:r>
        <w:rPr>
          <w:rStyle w:val="HTMLCode"/>
          <w:color w:val="292929"/>
          <w:spacing w:val="-1"/>
          <w:shd w:val="clear" w:color="auto" w:fill="F2F2F2"/>
        </w:rPr>
        <w:t>v = 1</w:t>
      </w:r>
      <w:r>
        <w:rPr>
          <w:rFonts w:ascii="Georgia" w:hAnsi="Georgia"/>
          <w:color w:val="292929"/>
          <w:spacing w:val="-1"/>
          <w:sz w:val="32"/>
          <w:szCs w:val="32"/>
        </w:rPr>
        <w:t> units. So we can put it in the 3rd column of the 2nd row.</w:t>
      </w:r>
    </w:p>
    <w:p w:rsidR="001E2833" w:rsidRDefault="001E2833" w:rsidP="001E2833">
      <w:pPr>
        <w:shd w:val="clear" w:color="auto" w:fill="F2F2F2"/>
        <w:rPr>
          <w:rFonts w:ascii="Times New Roman" w:hAnsi="Times New Roman"/>
          <w:sz w:val="24"/>
          <w:szCs w:val="24"/>
        </w:rPr>
      </w:pPr>
    </w:p>
    <w:p w:rsidR="001E2833" w:rsidRDefault="001E2833" w:rsidP="001E2833">
      <w:pPr>
        <w:shd w:val="clear" w:color="auto" w:fill="F2F2F2"/>
      </w:pPr>
      <w:r>
        <w:rPr>
          <w:noProof/>
        </w:rPr>
        <w:lastRenderedPageBreak/>
        <w:drawing>
          <wp:inline distT="0" distB="0" distL="0" distR="0">
            <wp:extent cx="6667500" cy="3771900"/>
            <wp:effectExtent l="19050" t="0" r="0" b="0"/>
            <wp:docPr id="41" name="Picture 13" descr="https://miro.medium.com/max/700/1*lPhz-irvw6Sv__O-IqSs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lPhz-irvw6Sv__O-IqSsNg.jpeg"/>
                    <pic:cNvPicPr>
                      <a:picLocks noChangeAspect="1" noChangeArrowheads="1"/>
                    </pic:cNvPicPr>
                  </pic:nvPicPr>
                  <pic:blipFill>
                    <a:blip r:embed="rId27"/>
                    <a:srcRect/>
                    <a:stretch>
                      <a:fillRect/>
                    </a:stretch>
                  </pic:blipFill>
                  <pic:spPr bwMode="auto">
                    <a:xfrm>
                      <a:off x="0" y="0"/>
                      <a:ext cx="6667500" cy="3771900"/>
                    </a:xfrm>
                    <a:prstGeom prst="rect">
                      <a:avLst/>
                    </a:prstGeom>
                    <a:noFill/>
                    <a:ln w="9525">
                      <a:noFill/>
                      <a:miter lim="800000"/>
                      <a:headEnd/>
                      <a:tailEnd/>
                    </a:ln>
                  </pic:spPr>
                </pic:pic>
              </a:graphicData>
            </a:graphic>
          </wp:inline>
        </w:drawing>
      </w:r>
    </w:p>
    <w:p w:rsidR="001E2833" w:rsidRDefault="001E2833" w:rsidP="001E2833">
      <w:r>
        <w:t>Considering the 1st item | Image by author</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let’s move on to the 2nd item. Note that when considering the 2nd item we also have to consider the 1st item. The weight of the 2nd item is </w:t>
      </w:r>
      <w:r>
        <w:rPr>
          <w:rStyle w:val="HTMLCode"/>
          <w:color w:val="292929"/>
          <w:spacing w:val="-1"/>
          <w:shd w:val="clear" w:color="auto" w:fill="F2F2F2"/>
        </w:rPr>
        <w:t>w = 3</w:t>
      </w:r>
      <w:r>
        <w:rPr>
          <w:rFonts w:ascii="Georgia" w:hAnsi="Georgia"/>
          <w:color w:val="292929"/>
          <w:spacing w:val="-1"/>
          <w:sz w:val="32"/>
          <w:szCs w:val="32"/>
        </w:rPr>
        <w:t> units and the value </w:t>
      </w:r>
      <w:r>
        <w:rPr>
          <w:rStyle w:val="HTMLCode"/>
          <w:color w:val="292929"/>
          <w:spacing w:val="-1"/>
          <w:shd w:val="clear" w:color="auto" w:fill="F2F2F2"/>
        </w:rPr>
        <w:t>v = 2</w:t>
      </w:r>
      <w:r>
        <w:rPr>
          <w:rFonts w:ascii="Georgia" w:hAnsi="Georgia"/>
          <w:color w:val="292929"/>
          <w:spacing w:val="-1"/>
          <w:sz w:val="32"/>
          <w:szCs w:val="32"/>
        </w:rPr>
        <w:t> units. So we can put it in the 4th column of the 3rd row. And also considering the previous item their total weight </w:t>
      </w:r>
      <w:r>
        <w:rPr>
          <w:rStyle w:val="HTMLCode"/>
          <w:color w:val="292929"/>
          <w:spacing w:val="-1"/>
          <w:shd w:val="clear" w:color="auto" w:fill="F2F2F2"/>
        </w:rPr>
        <w:t>w = 5</w:t>
      </w:r>
      <w:r>
        <w:rPr>
          <w:rFonts w:ascii="Georgia" w:hAnsi="Georgia"/>
          <w:color w:val="292929"/>
          <w:spacing w:val="-1"/>
          <w:sz w:val="32"/>
          <w:szCs w:val="32"/>
        </w:rPr>
        <w:t> and value </w:t>
      </w:r>
      <w:r>
        <w:rPr>
          <w:rStyle w:val="HTMLCode"/>
          <w:color w:val="292929"/>
          <w:spacing w:val="-1"/>
          <w:shd w:val="clear" w:color="auto" w:fill="F2F2F2"/>
        </w:rPr>
        <w:t>v = 3</w:t>
      </w:r>
      <w:r>
        <w:rPr>
          <w:rFonts w:ascii="Georgia" w:hAnsi="Georgia"/>
          <w:color w:val="292929"/>
          <w:spacing w:val="-1"/>
          <w:sz w:val="32"/>
          <w:szCs w:val="32"/>
        </w:rPr>
        <w:t>. So we have to put their total value in the 6th column of the 3rd row.</w:t>
      </w:r>
    </w:p>
    <w:p w:rsidR="001E2833" w:rsidRDefault="001E2833" w:rsidP="001E2833">
      <w:pPr>
        <w:shd w:val="clear" w:color="auto" w:fill="F2F2F2"/>
        <w:rPr>
          <w:rFonts w:ascii="Times New Roman" w:hAnsi="Times New Roman"/>
          <w:sz w:val="24"/>
          <w:szCs w:val="24"/>
        </w:rPr>
      </w:pPr>
    </w:p>
    <w:p w:rsidR="001E2833" w:rsidRDefault="001E2833" w:rsidP="001E2833">
      <w:pPr>
        <w:shd w:val="clear" w:color="auto" w:fill="F2F2F2"/>
      </w:pPr>
      <w:r>
        <w:rPr>
          <w:noProof/>
        </w:rPr>
        <w:lastRenderedPageBreak/>
        <w:drawing>
          <wp:inline distT="0" distB="0" distL="0" distR="0">
            <wp:extent cx="6667500" cy="3371850"/>
            <wp:effectExtent l="19050" t="0" r="0" b="0"/>
            <wp:docPr id="39" name="Picture 15" descr="https://miro.medium.com/max/700/1*qzj0g7yRhipTJVYhPj3Ba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700/1*qzj0g7yRhipTJVYhPj3Baw.jpeg"/>
                    <pic:cNvPicPr>
                      <a:picLocks noChangeAspect="1" noChangeArrowheads="1"/>
                    </pic:cNvPicPr>
                  </pic:nvPicPr>
                  <pic:blipFill>
                    <a:blip r:embed="rId28"/>
                    <a:srcRect/>
                    <a:stretch>
                      <a:fillRect/>
                    </a:stretch>
                  </pic:blipFill>
                  <pic:spPr bwMode="auto">
                    <a:xfrm>
                      <a:off x="0" y="0"/>
                      <a:ext cx="6667500" cy="3371850"/>
                    </a:xfrm>
                    <a:prstGeom prst="rect">
                      <a:avLst/>
                    </a:prstGeom>
                    <a:noFill/>
                    <a:ln w="9525">
                      <a:noFill/>
                      <a:miter lim="800000"/>
                      <a:headEnd/>
                      <a:tailEnd/>
                    </a:ln>
                  </pic:spPr>
                </pic:pic>
              </a:graphicData>
            </a:graphic>
          </wp:inline>
        </w:drawing>
      </w:r>
    </w:p>
    <w:p w:rsidR="001E2833" w:rsidRDefault="001E2833" w:rsidP="001E2833">
      <w:r>
        <w:t>Considering the 2nd item | Image by author</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let’s move on to the 3rd item. When considering the 3rd item there will be four scenarios:</w:t>
      </w:r>
    </w:p>
    <w:p w:rsidR="001E2833" w:rsidRDefault="001E2833" w:rsidP="001E2833">
      <w:pPr>
        <w:numPr>
          <w:ilvl w:val="0"/>
          <w:numId w:val="31"/>
        </w:numPr>
        <w:spacing w:before="480" w:after="0" w:line="480" w:lineRule="atLeast"/>
        <w:ind w:left="450"/>
        <w:rPr>
          <w:rFonts w:ascii="Georgia" w:hAnsi="Georgia"/>
          <w:color w:val="292929"/>
          <w:spacing w:val="-1"/>
          <w:sz w:val="32"/>
          <w:szCs w:val="32"/>
        </w:rPr>
      </w:pPr>
      <w:r>
        <w:rPr>
          <w:rFonts w:ascii="Georgia" w:hAnsi="Georgia"/>
          <w:color w:val="292929"/>
          <w:spacing w:val="-1"/>
          <w:sz w:val="32"/>
          <w:szCs w:val="32"/>
        </w:rPr>
        <w:t>Take only the 3rd item. The weight of the 3rd item is 4 and the value is 5.</w:t>
      </w:r>
    </w:p>
    <w:p w:rsidR="001E2833" w:rsidRDefault="001E2833" w:rsidP="001E2833">
      <w:pPr>
        <w:numPr>
          <w:ilvl w:val="0"/>
          <w:numId w:val="31"/>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Take the 3rd and the 1st item. The total weight will be 4+2=6 and the total value will be 5+1=6.</w:t>
      </w:r>
    </w:p>
    <w:p w:rsidR="001E2833" w:rsidRDefault="001E2833" w:rsidP="001E2833">
      <w:pPr>
        <w:numPr>
          <w:ilvl w:val="0"/>
          <w:numId w:val="31"/>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Take the 3rd and the 2nd item. The total weight will be 4+3=7 and the total value will be 5+2=7</w:t>
      </w:r>
    </w:p>
    <w:p w:rsidR="001E2833" w:rsidRDefault="001E2833" w:rsidP="001E2833">
      <w:pPr>
        <w:numPr>
          <w:ilvl w:val="0"/>
          <w:numId w:val="31"/>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Take them all. The total weight will be 4+3+2=9. Which is greater than the bag capacity </w:t>
      </w:r>
      <w:r>
        <w:rPr>
          <w:rStyle w:val="HTMLCode"/>
          <w:rFonts w:eastAsiaTheme="minorHAnsi"/>
          <w:color w:val="292929"/>
          <w:spacing w:val="-1"/>
          <w:sz w:val="24"/>
          <w:szCs w:val="24"/>
          <w:shd w:val="clear" w:color="auto" w:fill="F2F2F2"/>
        </w:rPr>
        <w:t>C = 8</w:t>
      </w:r>
      <w:r>
        <w:rPr>
          <w:rFonts w:ascii="Georgia" w:hAnsi="Georgia"/>
          <w:color w:val="292929"/>
          <w:spacing w:val="-1"/>
          <w:sz w:val="32"/>
          <w:szCs w:val="32"/>
        </w:rPr>
        <w:t xml:space="preserve">. So we </w:t>
      </w:r>
      <w:proofErr w:type="spellStart"/>
      <w:r>
        <w:rPr>
          <w:rFonts w:ascii="Georgia" w:hAnsi="Georgia"/>
          <w:color w:val="292929"/>
          <w:spacing w:val="-1"/>
          <w:sz w:val="32"/>
          <w:szCs w:val="32"/>
        </w:rPr>
        <w:t>can not</w:t>
      </w:r>
      <w:proofErr w:type="spellEnd"/>
      <w:r>
        <w:rPr>
          <w:rFonts w:ascii="Georgia" w:hAnsi="Georgia"/>
          <w:color w:val="292929"/>
          <w:spacing w:val="-1"/>
          <w:sz w:val="32"/>
          <w:szCs w:val="32"/>
        </w:rPr>
        <w:t xml:space="preserve"> take all three items.</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Let's fill up the 4th row considering the first three options accordingly:</w:t>
      </w:r>
    </w:p>
    <w:p w:rsidR="001E2833" w:rsidRDefault="001E2833" w:rsidP="001E2833">
      <w:pPr>
        <w:shd w:val="clear" w:color="auto" w:fill="F2F2F2"/>
        <w:rPr>
          <w:rFonts w:ascii="Times New Roman" w:hAnsi="Times New Roman"/>
          <w:sz w:val="24"/>
          <w:szCs w:val="24"/>
        </w:rPr>
      </w:pPr>
    </w:p>
    <w:p w:rsidR="001E2833" w:rsidRDefault="001E2833" w:rsidP="001E2833">
      <w:pPr>
        <w:shd w:val="clear" w:color="auto" w:fill="F2F2F2"/>
      </w:pPr>
      <w:r>
        <w:rPr>
          <w:noProof/>
        </w:rPr>
        <w:drawing>
          <wp:inline distT="0" distB="0" distL="0" distR="0">
            <wp:extent cx="6667500" cy="3762375"/>
            <wp:effectExtent l="19050" t="0" r="0" b="0"/>
            <wp:docPr id="37" name="Picture 17" descr="https://miro.medium.com/max/700/1*B8JHoVl4O92ahIv3Vopca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700/1*B8JHoVl4O92ahIv3VopcaA.jpeg"/>
                    <pic:cNvPicPr>
                      <a:picLocks noChangeAspect="1" noChangeArrowheads="1"/>
                    </pic:cNvPicPr>
                  </pic:nvPicPr>
                  <pic:blipFill>
                    <a:blip r:embed="rId29"/>
                    <a:srcRect/>
                    <a:stretch>
                      <a:fillRect/>
                    </a:stretch>
                  </pic:blipFill>
                  <pic:spPr bwMode="auto">
                    <a:xfrm>
                      <a:off x="0" y="0"/>
                      <a:ext cx="6667500" cy="3762375"/>
                    </a:xfrm>
                    <a:prstGeom prst="rect">
                      <a:avLst/>
                    </a:prstGeom>
                    <a:noFill/>
                    <a:ln w="9525">
                      <a:noFill/>
                      <a:miter lim="800000"/>
                      <a:headEnd/>
                      <a:tailEnd/>
                    </a:ln>
                  </pic:spPr>
                </pic:pic>
              </a:graphicData>
            </a:graphic>
          </wp:inline>
        </w:drawing>
      </w:r>
    </w:p>
    <w:p w:rsidR="001E2833" w:rsidRDefault="001E2833" w:rsidP="001E2833">
      <w:r>
        <w:t>Considering the 3rd item | Image by author</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develop a formula now. If we represent the table as T, then</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w:t>
      </w:r>
      <w:proofErr w:type="spellStart"/>
      <w:r>
        <w:rPr>
          <w:rStyle w:val="Emphasis"/>
          <w:rFonts w:ascii="Georgia" w:hAnsi="Georgia"/>
          <w:color w:val="292929"/>
          <w:spacing w:val="-1"/>
          <w:sz w:val="32"/>
          <w:szCs w:val="32"/>
        </w:rPr>
        <w:t>i</w:t>
      </w:r>
      <w:proofErr w:type="spellEnd"/>
      <w:r>
        <w:rPr>
          <w:rFonts w:ascii="Georgia" w:hAnsi="Georgia"/>
          <w:color w:val="292929"/>
          <w:spacing w:val="-1"/>
          <w:sz w:val="32"/>
          <w:szCs w:val="32"/>
        </w:rPr>
        <w:t>,</w:t>
      </w:r>
      <w:r>
        <w:rPr>
          <w:rStyle w:val="Emphasis"/>
          <w:rFonts w:ascii="Georgia" w:hAnsi="Georgia"/>
          <w:color w:val="292929"/>
          <w:spacing w:val="-1"/>
          <w:sz w:val="32"/>
          <w:szCs w:val="32"/>
        </w:rPr>
        <w:t> j</w:t>
      </w:r>
      <w:r>
        <w:rPr>
          <w:rFonts w:ascii="Georgia" w:hAnsi="Georgia"/>
          <w:color w:val="292929"/>
          <w:spacing w:val="-1"/>
          <w:sz w:val="32"/>
          <w:szCs w:val="32"/>
        </w:rPr>
        <w:t>] = max( T[</w:t>
      </w:r>
      <w:r>
        <w:rPr>
          <w:rStyle w:val="Emphasis"/>
          <w:rFonts w:ascii="Georgia" w:hAnsi="Georgia"/>
          <w:color w:val="292929"/>
          <w:spacing w:val="-1"/>
          <w:sz w:val="32"/>
          <w:szCs w:val="32"/>
        </w:rPr>
        <w:t>i</w:t>
      </w:r>
      <w:r>
        <w:rPr>
          <w:rFonts w:ascii="Georgia" w:hAnsi="Georgia"/>
          <w:color w:val="292929"/>
          <w:spacing w:val="-1"/>
          <w:sz w:val="32"/>
          <w:szCs w:val="32"/>
        </w:rPr>
        <w:t>-1,</w:t>
      </w:r>
      <w:r>
        <w:rPr>
          <w:rStyle w:val="Emphasis"/>
          <w:rFonts w:ascii="Georgia" w:hAnsi="Georgia"/>
          <w:color w:val="292929"/>
          <w:spacing w:val="-1"/>
          <w:sz w:val="32"/>
          <w:szCs w:val="32"/>
        </w:rPr>
        <w:t> j</w:t>
      </w:r>
      <w:r>
        <w:rPr>
          <w:rFonts w:ascii="Georgia" w:hAnsi="Georgia"/>
          <w:color w:val="292929"/>
          <w:spacing w:val="-1"/>
          <w:sz w:val="32"/>
          <w:szCs w:val="32"/>
        </w:rPr>
        <w:t>], {T[</w:t>
      </w:r>
      <w:r>
        <w:rPr>
          <w:rStyle w:val="Emphasis"/>
          <w:rFonts w:ascii="Georgia" w:hAnsi="Georgia"/>
          <w:color w:val="292929"/>
          <w:spacing w:val="-1"/>
          <w:sz w:val="32"/>
          <w:szCs w:val="32"/>
        </w:rPr>
        <w:t>i</w:t>
      </w:r>
      <w:r>
        <w:rPr>
          <w:rFonts w:ascii="Georgia" w:hAnsi="Georgia"/>
          <w:color w:val="292929"/>
          <w:spacing w:val="-1"/>
          <w:sz w:val="32"/>
          <w:szCs w:val="32"/>
        </w:rPr>
        <w:t>-1,</w:t>
      </w:r>
      <w:r>
        <w:rPr>
          <w:rStyle w:val="Emphasis"/>
          <w:rFonts w:ascii="Georgia" w:hAnsi="Georgia"/>
          <w:color w:val="292929"/>
          <w:spacing w:val="-1"/>
          <w:sz w:val="32"/>
          <w:szCs w:val="32"/>
        </w:rPr>
        <w:t> j</w:t>
      </w:r>
      <w:r>
        <w:rPr>
          <w:rFonts w:ascii="Georgia" w:hAnsi="Georgia"/>
          <w:color w:val="292929"/>
          <w:spacing w:val="-1"/>
          <w:sz w:val="32"/>
          <w:szCs w:val="32"/>
        </w:rPr>
        <w:t>-w[</w:t>
      </w:r>
      <w:proofErr w:type="spellStart"/>
      <w:r>
        <w:rPr>
          <w:rStyle w:val="Emphasis"/>
          <w:rFonts w:ascii="Georgia" w:hAnsi="Georgia"/>
          <w:color w:val="292929"/>
          <w:spacing w:val="-1"/>
          <w:sz w:val="32"/>
          <w:szCs w:val="32"/>
        </w:rPr>
        <w:t>i</w:t>
      </w:r>
      <w:proofErr w:type="spellEnd"/>
      <w:r>
        <w:rPr>
          <w:rFonts w:ascii="Georgia" w:hAnsi="Georgia"/>
          <w:color w:val="292929"/>
          <w:spacing w:val="-1"/>
          <w:sz w:val="32"/>
          <w:szCs w:val="32"/>
        </w:rPr>
        <w:t>]] + v[</w:t>
      </w:r>
      <w:proofErr w:type="spellStart"/>
      <w:r>
        <w:rPr>
          <w:rStyle w:val="Emphasis"/>
          <w:rFonts w:ascii="Georgia" w:hAnsi="Georgia"/>
          <w:color w:val="292929"/>
          <w:spacing w:val="-1"/>
          <w:sz w:val="32"/>
          <w:szCs w:val="32"/>
        </w:rPr>
        <w:t>i</w:t>
      </w:r>
      <w:proofErr w:type="spellEnd"/>
      <w:r>
        <w:rPr>
          <w:rFonts w:ascii="Georgia" w:hAnsi="Georgia"/>
          <w:color w:val="292929"/>
          <w:spacing w:val="-1"/>
          <w:sz w:val="32"/>
          <w:szCs w:val="32"/>
        </w:rPr>
        <w:t>]} ); where </w:t>
      </w:r>
      <w:proofErr w:type="spellStart"/>
      <w:r>
        <w:rPr>
          <w:rStyle w:val="Emphasis"/>
          <w:rFonts w:ascii="Georgia" w:hAnsi="Georgia"/>
          <w:color w:val="292929"/>
          <w:spacing w:val="-1"/>
          <w:sz w:val="32"/>
          <w:szCs w:val="32"/>
        </w:rPr>
        <w:t>i</w:t>
      </w:r>
      <w:proofErr w:type="spellEnd"/>
      <w:r>
        <w:rPr>
          <w:rFonts w:ascii="Georgia" w:hAnsi="Georgia"/>
          <w:color w:val="292929"/>
          <w:spacing w:val="-1"/>
          <w:sz w:val="32"/>
          <w:szCs w:val="32"/>
        </w:rPr>
        <w:t> is the column value and </w:t>
      </w:r>
      <w:r>
        <w:rPr>
          <w:rStyle w:val="Emphasis"/>
          <w:rFonts w:ascii="Georgia" w:hAnsi="Georgia"/>
          <w:color w:val="292929"/>
          <w:spacing w:val="-1"/>
          <w:sz w:val="32"/>
          <w:szCs w:val="32"/>
        </w:rPr>
        <w:t>j</w:t>
      </w:r>
      <w:r>
        <w:rPr>
          <w:rFonts w:ascii="Georgia" w:hAnsi="Georgia"/>
          <w:color w:val="292929"/>
          <w:spacing w:val="-1"/>
          <w:sz w:val="32"/>
          <w:szCs w:val="32"/>
        </w:rPr>
        <w:t> is the row value. Now let’s fill up the last row using this formula:</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T[</w:t>
      </w:r>
      <w:proofErr w:type="gramEnd"/>
      <w:r>
        <w:rPr>
          <w:rFonts w:ascii="Georgia" w:hAnsi="Georgia"/>
          <w:color w:val="292929"/>
          <w:spacing w:val="-1"/>
          <w:sz w:val="32"/>
          <w:szCs w:val="32"/>
        </w:rPr>
        <w:t>4, 1] = max( T[3, 1], T[3, 1–5] + 6) = max(T[3, 1], T[3, -4] + 6)</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As you can see this is giving us a negative position. So we have to put the value of the previous row </w:t>
      </w:r>
      <w:proofErr w:type="gramStart"/>
      <w:r>
        <w:rPr>
          <w:rFonts w:ascii="Georgia" w:hAnsi="Georgia"/>
          <w:color w:val="292929"/>
          <w:spacing w:val="-1"/>
          <w:sz w:val="32"/>
          <w:szCs w:val="32"/>
        </w:rPr>
        <w:t>T[</w:t>
      </w:r>
      <w:proofErr w:type="gramEnd"/>
      <w:r>
        <w:rPr>
          <w:rFonts w:ascii="Georgia" w:hAnsi="Georgia"/>
          <w:color w:val="292929"/>
          <w:spacing w:val="-1"/>
          <w:sz w:val="32"/>
          <w:szCs w:val="32"/>
        </w:rPr>
        <w:t>3, 1] = 0.</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Similarly, we will get negative positions up to the 5th column. We will put previous values till the 5th column.</w:t>
      </w:r>
    </w:p>
    <w:p w:rsidR="001E2833" w:rsidRDefault="001E2833" w:rsidP="001E2833">
      <w:pPr>
        <w:shd w:val="clear" w:color="auto" w:fill="F2F2F2"/>
        <w:rPr>
          <w:rFonts w:ascii="Times New Roman" w:hAnsi="Times New Roman"/>
          <w:sz w:val="24"/>
          <w:szCs w:val="24"/>
        </w:rPr>
      </w:pPr>
    </w:p>
    <w:p w:rsidR="001E2833" w:rsidRDefault="001E2833" w:rsidP="001E2833">
      <w:pPr>
        <w:shd w:val="clear" w:color="auto" w:fill="F2F2F2"/>
      </w:pPr>
      <w:r>
        <w:rPr>
          <w:noProof/>
        </w:rPr>
        <w:drawing>
          <wp:inline distT="0" distB="0" distL="0" distR="0">
            <wp:extent cx="6667500" cy="3752850"/>
            <wp:effectExtent l="19050" t="0" r="0" b="0"/>
            <wp:docPr id="35" name="Picture 19" descr="https://miro.medium.com/max/700/1*_7FVXSq3fmvlozCU-DLld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700/1*_7FVXSq3fmvlozCU-DLldg.jpeg"/>
                    <pic:cNvPicPr>
                      <a:picLocks noChangeAspect="1" noChangeArrowheads="1"/>
                    </pic:cNvPicPr>
                  </pic:nvPicPr>
                  <pic:blipFill>
                    <a:blip r:embed="rId30"/>
                    <a:srcRect/>
                    <a:stretch>
                      <a:fillRect/>
                    </a:stretch>
                  </pic:blipFill>
                  <pic:spPr bwMode="auto">
                    <a:xfrm>
                      <a:off x="0" y="0"/>
                      <a:ext cx="6667500" cy="3752850"/>
                    </a:xfrm>
                    <a:prstGeom prst="rect">
                      <a:avLst/>
                    </a:prstGeom>
                    <a:noFill/>
                    <a:ln w="9525">
                      <a:noFill/>
                      <a:miter lim="800000"/>
                      <a:headEnd/>
                      <a:tailEnd/>
                    </a:ln>
                  </pic:spPr>
                </pic:pic>
              </a:graphicData>
            </a:graphic>
          </wp:inline>
        </w:drawing>
      </w:r>
    </w:p>
    <w:p w:rsidR="001E2833" w:rsidRDefault="001E2833" w:rsidP="001E2833">
      <w:r>
        <w:t>We put previous values till the 5th column | Image by author</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After that we need to calculate the values using the formula:</w:t>
      </w:r>
    </w:p>
    <w:p w:rsidR="001E2833" w:rsidRDefault="001E2833" w:rsidP="001E2833">
      <w:pPr>
        <w:numPr>
          <w:ilvl w:val="0"/>
          <w:numId w:val="32"/>
        </w:numPr>
        <w:spacing w:before="480" w:after="0" w:line="480" w:lineRule="atLeast"/>
        <w:ind w:left="450"/>
        <w:rPr>
          <w:rFonts w:ascii="Georgia" w:hAnsi="Georgia"/>
          <w:color w:val="292929"/>
          <w:spacing w:val="-1"/>
          <w:sz w:val="32"/>
          <w:szCs w:val="32"/>
        </w:rPr>
      </w:pPr>
      <w:r>
        <w:rPr>
          <w:rFonts w:ascii="Georgia" w:hAnsi="Georgia"/>
          <w:color w:val="292929"/>
          <w:spacing w:val="-1"/>
          <w:sz w:val="32"/>
          <w:szCs w:val="32"/>
        </w:rPr>
        <w:t>T[4, 5] = max(T[3, 5], T[3, 5–5] + 6) = max(5, 0+6) = max(5,6) = 6</w:t>
      </w:r>
    </w:p>
    <w:p w:rsidR="001E2833" w:rsidRDefault="001E2833" w:rsidP="001E2833">
      <w:pPr>
        <w:numPr>
          <w:ilvl w:val="0"/>
          <w:numId w:val="32"/>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lastRenderedPageBreak/>
        <w:t>T[4, 6] = max(T[3, 6], T[3, 6–5] + 6) = max(6, 0+6) = max(6, 6) = 6</w:t>
      </w:r>
    </w:p>
    <w:p w:rsidR="001E2833" w:rsidRDefault="001E2833" w:rsidP="001E2833">
      <w:pPr>
        <w:numPr>
          <w:ilvl w:val="0"/>
          <w:numId w:val="32"/>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T[4, 7] = max(T[3, 7], T[3, 7–5] + 6) = max(7, 1+6) = max(7, 7) = 7</w:t>
      </w:r>
    </w:p>
    <w:p w:rsidR="001E2833" w:rsidRDefault="001E2833" w:rsidP="001E2833">
      <w:pPr>
        <w:numPr>
          <w:ilvl w:val="0"/>
          <w:numId w:val="32"/>
        </w:numPr>
        <w:spacing w:before="252" w:after="0" w:line="480" w:lineRule="atLeast"/>
        <w:ind w:left="450"/>
        <w:rPr>
          <w:rFonts w:ascii="Georgia" w:hAnsi="Georgia"/>
          <w:color w:val="292929"/>
          <w:spacing w:val="-1"/>
          <w:sz w:val="32"/>
          <w:szCs w:val="32"/>
        </w:rPr>
      </w:pPr>
      <w:r>
        <w:rPr>
          <w:rFonts w:ascii="Georgia" w:hAnsi="Georgia"/>
          <w:color w:val="292929"/>
          <w:spacing w:val="-1"/>
          <w:sz w:val="32"/>
          <w:szCs w:val="32"/>
        </w:rPr>
        <w:t>T[4, 8] = max(T[3, 8], T[3, 8–5] + 6) = max(7, 2+6) = max(7, 8) = 8</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And now we have the complete table:</w:t>
      </w:r>
    </w:p>
    <w:p w:rsidR="001E2833" w:rsidRDefault="001E2833" w:rsidP="001E2833">
      <w:pPr>
        <w:shd w:val="clear" w:color="auto" w:fill="F2F2F2"/>
        <w:rPr>
          <w:rFonts w:ascii="Times New Roman" w:hAnsi="Times New Roman"/>
          <w:sz w:val="24"/>
          <w:szCs w:val="24"/>
        </w:rPr>
      </w:pPr>
    </w:p>
    <w:p w:rsidR="001E2833" w:rsidRDefault="001E2833" w:rsidP="001E2833">
      <w:pPr>
        <w:shd w:val="clear" w:color="auto" w:fill="F2F2F2"/>
      </w:pPr>
      <w:r>
        <w:rPr>
          <w:noProof/>
        </w:rPr>
        <w:drawing>
          <wp:inline distT="0" distB="0" distL="0" distR="0">
            <wp:extent cx="6667500" cy="3771900"/>
            <wp:effectExtent l="19050" t="0" r="0" b="0"/>
            <wp:docPr id="33" name="Picture 21" descr="https://miro.medium.com/max/700/1*Pxdp7iA1kFbiy6TyF4CTu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1*Pxdp7iA1kFbiy6TyF4CTuQ.jpeg"/>
                    <pic:cNvPicPr>
                      <a:picLocks noChangeAspect="1" noChangeArrowheads="1"/>
                    </pic:cNvPicPr>
                  </pic:nvPicPr>
                  <pic:blipFill>
                    <a:blip r:embed="rId31"/>
                    <a:srcRect/>
                    <a:stretch>
                      <a:fillRect/>
                    </a:stretch>
                  </pic:blipFill>
                  <pic:spPr bwMode="auto">
                    <a:xfrm>
                      <a:off x="0" y="0"/>
                      <a:ext cx="6667500" cy="3771900"/>
                    </a:xfrm>
                    <a:prstGeom prst="rect">
                      <a:avLst/>
                    </a:prstGeom>
                    <a:noFill/>
                    <a:ln w="9525">
                      <a:noFill/>
                      <a:miter lim="800000"/>
                      <a:headEnd/>
                      <a:tailEnd/>
                    </a:ln>
                  </pic:spPr>
                </pic:pic>
              </a:graphicData>
            </a:graphic>
          </wp:inline>
        </w:drawing>
      </w:r>
    </w:p>
    <w:p w:rsidR="001E2833" w:rsidRDefault="001E2833" w:rsidP="001E2833">
      <w:r>
        <w:t>The final table | Image by author</w:t>
      </w:r>
    </w:p>
    <w:p w:rsidR="001E2833" w:rsidRDefault="001E2833" w:rsidP="001E2833">
      <w:pPr>
        <w:pStyle w:val="Heading1"/>
        <w:spacing w:before="300"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 xml:space="preserve">Finding </w:t>
      </w:r>
      <w:proofErr w:type="gramStart"/>
      <w:r>
        <w:rPr>
          <w:rFonts w:ascii="Helvetica" w:hAnsi="Helvetica"/>
          <w:b w:val="0"/>
          <w:bCs w:val="0"/>
          <w:color w:val="292929"/>
          <w:sz w:val="45"/>
          <w:szCs w:val="45"/>
        </w:rPr>
        <w:t>Out</w:t>
      </w:r>
      <w:proofErr w:type="gramEnd"/>
      <w:r>
        <w:rPr>
          <w:rFonts w:ascii="Helvetica" w:hAnsi="Helvetica"/>
          <w:b w:val="0"/>
          <w:bCs w:val="0"/>
          <w:color w:val="292929"/>
          <w:sz w:val="45"/>
          <w:szCs w:val="45"/>
        </w:rPr>
        <w:t xml:space="preserve"> The Solution</w:t>
      </w:r>
    </w:p>
    <w:p w:rsidR="001E2833" w:rsidRDefault="001E2833" w:rsidP="001E2833">
      <w:pPr>
        <w:pStyle w:val="ik"/>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From the table, we can say that the maximum profit is 8. But which items did we include? Let’s find it out:</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found 8 in the last row. Is it in any of the previous rows? No, there is no 8 in the previous rows. So we can say we got 8 by including the last item, which means the 4th item. The value of the 4th item was 6. So the remaining profit is 8–6=2.</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Is 2 is in the 3rd row? Yes, it is in the 3rd row. But we can find 2 also in the 2nd row. So, we found value 2 not by including the 3rd item, but by including the 2nd item. The value of the 2nd item is 2. So the remaining profit is 2–2=0.</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we don’t have any item with the value of 0. So no further item was included.</w:t>
      </w:r>
    </w:p>
    <w:p w:rsidR="001E2833" w:rsidRDefault="001E2833" w:rsidP="001E2833">
      <w:pPr>
        <w:rPr>
          <w:rFonts w:ascii="Times New Roman" w:hAnsi="Times New Roman"/>
          <w:sz w:val="24"/>
          <w:szCs w:val="24"/>
        </w:rPr>
      </w:pPr>
      <w:r>
        <w:rPr>
          <w:noProof/>
        </w:rPr>
        <w:drawing>
          <wp:inline distT="0" distB="0" distL="0" distR="0">
            <wp:extent cx="6667500" cy="2933700"/>
            <wp:effectExtent l="19050" t="0" r="0" b="0"/>
            <wp:docPr id="32" name="Picture 22" descr="https://miro.medium.com/max/700/1*PXtrZGzJvNH7uy0sxg_1-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700/1*PXtrZGzJvNH7uy0sxg_1-Q.jpeg"/>
                    <pic:cNvPicPr>
                      <a:picLocks noChangeAspect="1" noChangeArrowheads="1"/>
                    </pic:cNvPicPr>
                  </pic:nvPicPr>
                  <pic:blipFill>
                    <a:blip r:embed="rId32"/>
                    <a:srcRect/>
                    <a:stretch>
                      <a:fillRect/>
                    </a:stretch>
                  </pic:blipFill>
                  <pic:spPr bwMode="auto">
                    <a:xfrm>
                      <a:off x="0" y="0"/>
                      <a:ext cx="6667500" cy="2933700"/>
                    </a:xfrm>
                    <a:prstGeom prst="rect">
                      <a:avLst/>
                    </a:prstGeom>
                    <a:noFill/>
                    <a:ln w="9525">
                      <a:noFill/>
                      <a:miter lim="800000"/>
                      <a:headEnd/>
                      <a:tailEnd/>
                    </a:ln>
                  </pic:spPr>
                </pic:pic>
              </a:graphicData>
            </a:graphic>
          </wp:inline>
        </w:drawing>
      </w:r>
    </w:p>
    <w:p w:rsidR="001E2833" w:rsidRDefault="001E2833" w:rsidP="001E2833">
      <w:r>
        <w:t>The items included | Image by author</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So we found the maximum profit of 8 by including the 2nd and the 4th item. Here is the final solution:</w:t>
      </w:r>
    </w:p>
    <w:p w:rsidR="001E2833" w:rsidRDefault="001E2833" w:rsidP="001E2833">
      <w:pPr>
        <w:pStyle w:val="HTMLPreformatted"/>
        <w:shd w:val="clear" w:color="auto" w:fill="F2F2F2"/>
      </w:pPr>
      <w:r>
        <w:rPr>
          <w:rStyle w:val="em"/>
          <w:color w:val="292929"/>
          <w:spacing w:val="-5"/>
          <w:sz w:val="24"/>
          <w:szCs w:val="24"/>
        </w:rPr>
        <w:t xml:space="preserve">                                               1 means included</w:t>
      </w:r>
      <w:r>
        <w:rPr>
          <w:color w:val="292929"/>
          <w:spacing w:val="-5"/>
          <w:sz w:val="24"/>
          <w:szCs w:val="24"/>
        </w:rPr>
        <w:br/>
      </w:r>
      <w:r>
        <w:rPr>
          <w:rStyle w:val="em"/>
          <w:color w:val="292929"/>
          <w:spacing w:val="-5"/>
          <w:sz w:val="24"/>
          <w:szCs w:val="24"/>
        </w:rPr>
        <w:t xml:space="preserve">                                               0 means not included      items:             1st    2nd    3rd    4th    5thincluded of not:    0      1      0      1      0maximum profit = value of the 2nd item + value of the 4th item</w:t>
      </w:r>
      <w:r>
        <w:rPr>
          <w:color w:val="292929"/>
          <w:spacing w:val="-5"/>
          <w:sz w:val="24"/>
          <w:szCs w:val="24"/>
        </w:rPr>
        <w:br/>
      </w:r>
      <w:r>
        <w:rPr>
          <w:rStyle w:val="em"/>
          <w:color w:val="292929"/>
          <w:spacing w:val="-5"/>
          <w:sz w:val="24"/>
          <w:szCs w:val="24"/>
        </w:rPr>
        <w:t xml:space="preserve">               = 2 + 6</w:t>
      </w:r>
      <w:r>
        <w:rPr>
          <w:color w:val="292929"/>
          <w:spacing w:val="-5"/>
          <w:sz w:val="24"/>
          <w:szCs w:val="24"/>
        </w:rPr>
        <w:br/>
      </w:r>
      <w:r>
        <w:rPr>
          <w:rStyle w:val="em"/>
          <w:color w:val="292929"/>
          <w:spacing w:val="-5"/>
          <w:sz w:val="24"/>
          <w:szCs w:val="24"/>
        </w:rPr>
        <w:t xml:space="preserve">               = 8</w:t>
      </w:r>
    </w:p>
    <w:p w:rsidR="001E2833" w:rsidRDefault="001E2833" w:rsidP="001E2833">
      <w:pPr>
        <w:pStyle w:val="i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is the solution to our 0/1 knapsack problem.</w:t>
      </w:r>
    </w:p>
    <w:p w:rsidR="001E2833" w:rsidRDefault="001E2833" w:rsidP="00FE3BA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1E2833" w:rsidRDefault="001E2833" w:rsidP="00FE3BA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FE3BA8" w:rsidRPr="00FE3BA8" w:rsidRDefault="00FE3BA8" w:rsidP="00FE3BA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E3BA8">
        <w:rPr>
          <w:rFonts w:ascii="Helvetica" w:eastAsia="Times New Roman" w:hAnsi="Helvetica" w:cs="Helvetica"/>
          <w:color w:val="610B38"/>
          <w:kern w:val="36"/>
          <w:sz w:val="44"/>
          <w:szCs w:val="44"/>
        </w:rPr>
        <w:t>Optimal Binary Search Tree</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As we know that in binary search tree, the nodes in the left </w:t>
      </w:r>
      <w:proofErr w:type="spellStart"/>
      <w:r w:rsidRPr="00FE3BA8">
        <w:rPr>
          <w:rFonts w:ascii="Segoe UI" w:eastAsia="Times New Roman" w:hAnsi="Segoe UI" w:cs="Segoe UI"/>
          <w:color w:val="333333"/>
          <w:sz w:val="24"/>
          <w:szCs w:val="24"/>
        </w:rPr>
        <w:t>subtree</w:t>
      </w:r>
      <w:proofErr w:type="spellEnd"/>
      <w:r w:rsidRPr="00FE3BA8">
        <w:rPr>
          <w:rFonts w:ascii="Segoe UI" w:eastAsia="Times New Roman" w:hAnsi="Segoe UI" w:cs="Segoe UI"/>
          <w:color w:val="333333"/>
          <w:sz w:val="24"/>
          <w:szCs w:val="24"/>
        </w:rPr>
        <w:t xml:space="preserve"> have lesser value than the root node and the nodes in the right </w:t>
      </w:r>
      <w:proofErr w:type="spellStart"/>
      <w:r w:rsidRPr="00FE3BA8">
        <w:rPr>
          <w:rFonts w:ascii="Segoe UI" w:eastAsia="Times New Roman" w:hAnsi="Segoe UI" w:cs="Segoe UI"/>
          <w:color w:val="333333"/>
          <w:sz w:val="24"/>
          <w:szCs w:val="24"/>
        </w:rPr>
        <w:t>subtree</w:t>
      </w:r>
      <w:proofErr w:type="spellEnd"/>
      <w:r w:rsidRPr="00FE3BA8">
        <w:rPr>
          <w:rFonts w:ascii="Segoe UI" w:eastAsia="Times New Roman" w:hAnsi="Segoe UI" w:cs="Segoe UI"/>
          <w:color w:val="333333"/>
          <w:sz w:val="24"/>
          <w:szCs w:val="24"/>
        </w:rPr>
        <w:t xml:space="preserve"> have greater value than the root node.</w:t>
      </w:r>
    </w:p>
    <w:p w:rsidR="00FE3BA8" w:rsidRPr="00FE3BA8" w:rsidRDefault="00FE3BA8" w:rsidP="00FE3BA8">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FE3BA8">
        <w:rPr>
          <w:rFonts w:ascii="Segoe UI" w:eastAsia="Times New Roman" w:hAnsi="Segoe UI" w:cs="Segoe UI"/>
          <w:color w:val="333333"/>
          <w:sz w:val="24"/>
          <w:szCs w:val="24"/>
        </w:rPr>
        <w:t>We know the key values of each node in the tree, and we also know the frequencies of each node in terms of searching means how much time is required to search a node. The frequency and key-value determine the overall cost of searching a node. The cost of searching is a very important factor in various applications. The overall cost of searching a node should be less. The time required to search a node in BST is more than the balanced binary search tree as a balanced binary search tree contains a lesser number of levels than the BST. There is one way that can reduce the cost of a </w:t>
      </w:r>
      <w:r w:rsidR="000F198B" w:rsidRPr="00FE3BA8">
        <w:rPr>
          <w:rFonts w:ascii="Segoe UI" w:eastAsia="Times New Roman" w:hAnsi="Segoe UI" w:cs="Segoe UI"/>
          <w:color w:val="333333"/>
          <w:sz w:val="24"/>
          <w:szCs w:val="24"/>
        </w:rPr>
        <w:fldChar w:fldCharType="begin"/>
      </w:r>
      <w:r w:rsidRPr="00FE3BA8">
        <w:rPr>
          <w:rFonts w:ascii="Segoe UI" w:eastAsia="Times New Roman" w:hAnsi="Segoe UI" w:cs="Segoe UI"/>
          <w:color w:val="333333"/>
          <w:sz w:val="24"/>
          <w:szCs w:val="24"/>
        </w:rPr>
        <w:instrText xml:space="preserve"> HYPERLINK "https://www.javatpoint.com/binary-search-tree" </w:instrText>
      </w:r>
      <w:r w:rsidR="000F198B" w:rsidRPr="00FE3BA8">
        <w:rPr>
          <w:rFonts w:ascii="Segoe UI" w:eastAsia="Times New Roman" w:hAnsi="Segoe UI" w:cs="Segoe UI"/>
          <w:color w:val="333333"/>
          <w:sz w:val="24"/>
          <w:szCs w:val="24"/>
        </w:rPr>
        <w:fldChar w:fldCharType="separate"/>
      </w:r>
      <w:r w:rsidRPr="00FE3BA8">
        <w:rPr>
          <w:rFonts w:ascii="Segoe UI" w:eastAsia="Times New Roman" w:hAnsi="Segoe UI" w:cs="Segoe UI"/>
          <w:color w:val="008000"/>
          <w:sz w:val="24"/>
          <w:szCs w:val="24"/>
          <w:u w:val="single"/>
        </w:rPr>
        <w:t>binary search tree</w:t>
      </w:r>
    </w:p>
    <w:p w:rsidR="00FE3BA8" w:rsidRPr="00FE3BA8" w:rsidRDefault="000F198B" w:rsidP="00FE3BA8">
      <w:pPr>
        <w:spacing w:after="0" w:line="240" w:lineRule="auto"/>
        <w:rPr>
          <w:rFonts w:ascii="Times New Roman" w:eastAsia="Times New Roman" w:hAnsi="Times New Roman" w:cs="Times New Roman"/>
          <w:sz w:val="24"/>
          <w:szCs w:val="24"/>
        </w:rPr>
      </w:pPr>
      <w:r w:rsidRPr="00FE3BA8">
        <w:rPr>
          <w:rFonts w:ascii="Segoe UI" w:eastAsia="Times New Roman" w:hAnsi="Segoe UI" w:cs="Segoe UI"/>
          <w:color w:val="333333"/>
          <w:sz w:val="24"/>
          <w:szCs w:val="24"/>
        </w:rPr>
        <w:fldChar w:fldCharType="end"/>
      </w:r>
      <w:proofErr w:type="gramStart"/>
      <w:r w:rsidR="00FE3BA8" w:rsidRPr="00FE3BA8">
        <w:rPr>
          <w:rFonts w:ascii="Times New Roman" w:eastAsia="Times New Roman" w:hAnsi="Times New Roman" w:cs="Times New Roman"/>
          <w:sz w:val="24"/>
          <w:szCs w:val="24"/>
        </w:rPr>
        <w:t>is</w:t>
      </w:r>
      <w:proofErr w:type="gramEnd"/>
      <w:r w:rsidR="00FE3BA8" w:rsidRPr="00FE3BA8">
        <w:rPr>
          <w:rFonts w:ascii="Times New Roman" w:eastAsia="Times New Roman" w:hAnsi="Times New Roman" w:cs="Times New Roman"/>
          <w:sz w:val="24"/>
          <w:szCs w:val="24"/>
        </w:rPr>
        <w:t xml:space="preserve"> known as an </w:t>
      </w:r>
      <w:r w:rsidR="00FE3BA8" w:rsidRPr="00FE3BA8">
        <w:rPr>
          <w:rFonts w:ascii="Segoe UI" w:eastAsia="Times New Roman" w:hAnsi="Segoe UI" w:cs="Segoe UI"/>
          <w:b/>
          <w:bCs/>
          <w:sz w:val="24"/>
          <w:szCs w:val="24"/>
        </w:rPr>
        <w:t>optimal binary search tree</w:t>
      </w:r>
      <w:r w:rsidR="00FE3BA8" w:rsidRPr="00FE3BA8">
        <w:rPr>
          <w:rFonts w:ascii="Times New Roman" w:eastAsia="Times New Roman" w:hAnsi="Times New Roman" w:cs="Times New Roman"/>
          <w:sz w:val="24"/>
          <w:szCs w:val="24"/>
        </w:rPr>
        <w:t>.</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b/>
          <w:bCs/>
          <w:color w:val="333333"/>
          <w:sz w:val="24"/>
          <w:szCs w:val="24"/>
        </w:rPr>
        <w:t>Let's understand through an example.</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If the keys are 10, 20, 30, 40, 50, 60, 70</w:t>
      </w:r>
    </w:p>
    <w:p w:rsidR="00FE3BA8" w:rsidRPr="00FE3BA8" w:rsidRDefault="00FE3BA8" w:rsidP="00FE3BA8">
      <w:pPr>
        <w:spacing w:after="0" w:line="240" w:lineRule="auto"/>
        <w:jc w:val="center"/>
        <w:textAlignment w:val="baseline"/>
        <w:rPr>
          <w:rFonts w:ascii="inherit" w:eastAsia="Times New Roman" w:hAnsi="inherit" w:cs="Times New Roman"/>
          <w:color w:val="FFFFFF"/>
          <w:sz w:val="20"/>
          <w:szCs w:val="20"/>
        </w:rPr>
      </w:pPr>
      <w:r w:rsidRPr="00FE3BA8">
        <w:rPr>
          <w:rFonts w:ascii="inherit" w:eastAsia="Times New Roman" w:hAnsi="inherit" w:cs="Times New Roman"/>
          <w:color w:val="FFFFFF"/>
          <w:sz w:val="20"/>
          <w:szCs w:val="20"/>
        </w:rPr>
        <w:t>20.5M</w:t>
      </w:r>
    </w:p>
    <w:p w:rsidR="00FE3BA8" w:rsidRPr="00FE3BA8" w:rsidRDefault="00FE3BA8" w:rsidP="00FE3BA8">
      <w:pPr>
        <w:spacing w:after="0" w:line="240" w:lineRule="auto"/>
        <w:jc w:val="center"/>
        <w:textAlignment w:val="baseline"/>
        <w:rPr>
          <w:rFonts w:ascii="inherit" w:eastAsia="Times New Roman" w:hAnsi="inherit" w:cs="Times New Roman"/>
          <w:color w:val="FFFFFF"/>
          <w:sz w:val="20"/>
          <w:szCs w:val="20"/>
        </w:rPr>
      </w:pPr>
      <w:r w:rsidRPr="00FE3BA8">
        <w:rPr>
          <w:rFonts w:ascii="inherit" w:eastAsia="Times New Roman" w:hAnsi="inherit" w:cs="Times New Roman"/>
          <w:color w:val="FFFFFF"/>
          <w:sz w:val="20"/>
          <w:szCs w:val="20"/>
        </w:rPr>
        <w:t>338</w:t>
      </w:r>
    </w:p>
    <w:p w:rsidR="00FE3BA8" w:rsidRPr="00FE3BA8" w:rsidRDefault="00FE3BA8" w:rsidP="00FE3BA8">
      <w:pPr>
        <w:spacing w:after="150" w:line="240" w:lineRule="auto"/>
        <w:jc w:val="center"/>
        <w:textAlignment w:val="baseline"/>
        <w:rPr>
          <w:rFonts w:ascii="inherit" w:eastAsia="Times New Roman" w:hAnsi="inherit" w:cs="Times New Roman"/>
          <w:color w:val="FFFFFF"/>
          <w:sz w:val="21"/>
          <w:szCs w:val="21"/>
        </w:rPr>
      </w:pPr>
      <w:r w:rsidRPr="00FE3BA8">
        <w:rPr>
          <w:rFonts w:ascii="inherit" w:eastAsia="Times New Roman" w:hAnsi="inherit" w:cs="Times New Roman"/>
          <w:color w:val="FFFFFF"/>
          <w:sz w:val="21"/>
          <w:szCs w:val="21"/>
        </w:rPr>
        <w:t>Hello Java Program for Beginners</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2924175"/>
            <wp:effectExtent l="0" t="0" r="0" b="0"/>
            <wp:docPr id="1" name="Picture 1"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al Binary Search Tree"/>
                    <pic:cNvPicPr>
                      <a:picLocks noChangeAspect="1" noChangeArrowheads="1"/>
                    </pic:cNvPicPr>
                  </pic:nvPicPr>
                  <pic:blipFill>
                    <a:blip r:embed="rId33"/>
                    <a:srcRect/>
                    <a:stretch>
                      <a:fillRect/>
                    </a:stretch>
                  </pic:blipFill>
                  <pic:spPr bwMode="auto">
                    <a:xfrm>
                      <a:off x="0" y="0"/>
                      <a:ext cx="3810000" cy="2924175"/>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In the above tree, all the nodes on the left </w:t>
      </w:r>
      <w:proofErr w:type="spellStart"/>
      <w:r w:rsidRPr="00FE3BA8">
        <w:rPr>
          <w:rFonts w:ascii="Segoe UI" w:eastAsia="Times New Roman" w:hAnsi="Segoe UI" w:cs="Segoe UI"/>
          <w:color w:val="333333"/>
          <w:sz w:val="24"/>
          <w:szCs w:val="24"/>
        </w:rPr>
        <w:t>subtree</w:t>
      </w:r>
      <w:proofErr w:type="spellEnd"/>
      <w:r w:rsidRPr="00FE3BA8">
        <w:rPr>
          <w:rFonts w:ascii="Segoe UI" w:eastAsia="Times New Roman" w:hAnsi="Segoe UI" w:cs="Segoe UI"/>
          <w:color w:val="333333"/>
          <w:sz w:val="24"/>
          <w:szCs w:val="24"/>
        </w:rPr>
        <w:t xml:space="preserve"> are smaller than the value of the root node, and all the nodes on the right </w:t>
      </w:r>
      <w:proofErr w:type="spellStart"/>
      <w:r w:rsidRPr="00FE3BA8">
        <w:rPr>
          <w:rFonts w:ascii="Segoe UI" w:eastAsia="Times New Roman" w:hAnsi="Segoe UI" w:cs="Segoe UI"/>
          <w:color w:val="333333"/>
          <w:sz w:val="24"/>
          <w:szCs w:val="24"/>
        </w:rPr>
        <w:t>subtree</w:t>
      </w:r>
      <w:proofErr w:type="spellEnd"/>
      <w:r w:rsidRPr="00FE3BA8">
        <w:rPr>
          <w:rFonts w:ascii="Segoe UI" w:eastAsia="Times New Roman" w:hAnsi="Segoe UI" w:cs="Segoe UI"/>
          <w:color w:val="333333"/>
          <w:sz w:val="24"/>
          <w:szCs w:val="24"/>
        </w:rPr>
        <w:t xml:space="preserve"> are larger than the value of the root node. The maximum time required to search a node is equal to the minimum height of the tree, equal to </w:t>
      </w:r>
      <w:proofErr w:type="spellStart"/>
      <w:r w:rsidRPr="00FE3BA8">
        <w:rPr>
          <w:rFonts w:ascii="Segoe UI" w:eastAsia="Times New Roman" w:hAnsi="Segoe UI" w:cs="Segoe UI"/>
          <w:color w:val="333333"/>
          <w:sz w:val="24"/>
          <w:szCs w:val="24"/>
        </w:rPr>
        <w:t>logn</w:t>
      </w:r>
      <w:proofErr w:type="spellEnd"/>
      <w:r w:rsidRPr="00FE3BA8">
        <w:rPr>
          <w:rFonts w:ascii="Segoe UI" w:eastAsia="Times New Roman" w:hAnsi="Segoe UI" w:cs="Segoe UI"/>
          <w:color w:val="333333"/>
          <w:sz w:val="24"/>
          <w:szCs w:val="24"/>
        </w:rPr>
        <w:t>.</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Now we will see how many binary search trees can be made from the given number of keys.</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For example: 10, 20, 30 are the keys, and the following are the binary search trees that can be made out from these keys.</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The Formula for calculating the number of trees:</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2047875"/>
            <wp:effectExtent l="0" t="0" r="0" b="0"/>
            <wp:docPr id="2" name="Picture 2"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mal Binary Search Tree"/>
                    <pic:cNvPicPr>
                      <a:picLocks noChangeAspect="1" noChangeArrowheads="1"/>
                    </pic:cNvPicPr>
                  </pic:nvPicPr>
                  <pic:blipFill>
                    <a:blip r:embed="rId34"/>
                    <a:srcRect/>
                    <a:stretch>
                      <a:fillRect/>
                    </a:stretch>
                  </pic:blipFill>
                  <pic:spPr bwMode="auto">
                    <a:xfrm>
                      <a:off x="0" y="0"/>
                      <a:ext cx="2381250" cy="2047875"/>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lastRenderedPageBreak/>
        <w:t xml:space="preserve">When we use the above formula, then it is found that total 5 </w:t>
      </w:r>
      <w:proofErr w:type="gramStart"/>
      <w:r w:rsidRPr="00FE3BA8">
        <w:rPr>
          <w:rFonts w:ascii="Segoe UI" w:eastAsia="Times New Roman" w:hAnsi="Segoe UI" w:cs="Segoe UI"/>
          <w:color w:val="333333"/>
          <w:sz w:val="24"/>
          <w:szCs w:val="24"/>
        </w:rPr>
        <w:t>number</w:t>
      </w:r>
      <w:proofErr w:type="gramEnd"/>
      <w:r w:rsidRPr="00FE3BA8">
        <w:rPr>
          <w:rFonts w:ascii="Segoe UI" w:eastAsia="Times New Roman" w:hAnsi="Segoe UI" w:cs="Segoe UI"/>
          <w:color w:val="333333"/>
          <w:sz w:val="24"/>
          <w:szCs w:val="24"/>
        </w:rPr>
        <w:t xml:space="preserve"> of trees can be created.</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The cost required for searching an element depends on the comparisons to be made to search an element. Now, we will calculate the average cost of time of the above binary search trees.</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0" cy="2886075"/>
            <wp:effectExtent l="0" t="0" r="0" b="0"/>
            <wp:docPr id="3" name="Picture 3"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timal Binary Search Tree"/>
                    <pic:cNvPicPr>
                      <a:picLocks noChangeAspect="1" noChangeArrowheads="1"/>
                    </pic:cNvPicPr>
                  </pic:nvPicPr>
                  <pic:blipFill>
                    <a:blip r:embed="rId35"/>
                    <a:srcRect/>
                    <a:stretch>
                      <a:fillRect/>
                    </a:stretch>
                  </pic:blipFill>
                  <pic:spPr bwMode="auto">
                    <a:xfrm>
                      <a:off x="0" y="0"/>
                      <a:ext cx="3048000" cy="2886075"/>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the above tree, total number of 3 comparisons can be made. The average number of comparisons can be made as:</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52800" cy="542925"/>
            <wp:effectExtent l="19050" t="0" r="0" b="0"/>
            <wp:docPr id="4" name="Picture 4"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timal Binary Search Tree"/>
                    <pic:cNvPicPr>
                      <a:picLocks noChangeAspect="1" noChangeArrowheads="1"/>
                    </pic:cNvPicPr>
                  </pic:nvPicPr>
                  <pic:blipFill>
                    <a:blip r:embed="rId36"/>
                    <a:srcRect/>
                    <a:stretch>
                      <a:fillRect/>
                    </a:stretch>
                  </pic:blipFill>
                  <pic:spPr bwMode="auto">
                    <a:xfrm>
                      <a:off x="0" y="0"/>
                      <a:ext cx="3352800" cy="542925"/>
                    </a:xfrm>
                    <a:prstGeom prst="rect">
                      <a:avLst/>
                    </a:prstGeom>
                    <a:noFill/>
                    <a:ln w="9525">
                      <a:noFill/>
                      <a:miter lim="800000"/>
                      <a:headEnd/>
                      <a:tailEnd/>
                    </a:ln>
                  </pic:spPr>
                </pic:pic>
              </a:graphicData>
            </a:graphic>
          </wp:inline>
        </w:drawing>
      </w:r>
      <w:r w:rsidRPr="00FE3BA8">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2857500" cy="3400425"/>
            <wp:effectExtent l="0" t="0" r="0" b="0"/>
            <wp:docPr id="5" name="Picture 5"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mal Binary Search Tree"/>
                    <pic:cNvPicPr>
                      <a:picLocks noChangeAspect="1" noChangeArrowheads="1"/>
                    </pic:cNvPicPr>
                  </pic:nvPicPr>
                  <pic:blipFill>
                    <a:blip r:embed="rId37"/>
                    <a:srcRect/>
                    <a:stretch>
                      <a:fillRect/>
                    </a:stretch>
                  </pic:blipFill>
                  <pic:spPr bwMode="auto">
                    <a:xfrm>
                      <a:off x="0" y="0"/>
                      <a:ext cx="2857500" cy="3400425"/>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the above tree, the average number of comparisons that can be made as:</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0" cy="485775"/>
            <wp:effectExtent l="19050" t="0" r="0" b="0"/>
            <wp:docPr id="6" name="Picture 6"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timal Binary Search Tree"/>
                    <pic:cNvPicPr>
                      <a:picLocks noChangeAspect="1" noChangeArrowheads="1"/>
                    </pic:cNvPicPr>
                  </pic:nvPicPr>
                  <pic:blipFill>
                    <a:blip r:embed="rId38"/>
                    <a:srcRect/>
                    <a:stretch>
                      <a:fillRect/>
                    </a:stretch>
                  </pic:blipFill>
                  <pic:spPr bwMode="auto">
                    <a:xfrm>
                      <a:off x="0" y="0"/>
                      <a:ext cx="3352800" cy="485775"/>
                    </a:xfrm>
                    <a:prstGeom prst="rect">
                      <a:avLst/>
                    </a:prstGeom>
                    <a:noFill/>
                    <a:ln w="9525">
                      <a:noFill/>
                      <a:miter lim="800000"/>
                      <a:headEnd/>
                      <a:tailEnd/>
                    </a:ln>
                  </pic:spPr>
                </pic:pic>
              </a:graphicData>
            </a:graphic>
          </wp:inline>
        </w:drawing>
      </w:r>
      <w:r w:rsidRPr="00FE3BA8">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3048000" cy="2143125"/>
            <wp:effectExtent l="0" t="0" r="0" b="0"/>
            <wp:docPr id="7" name="Picture 7"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timal Binary Search Tree"/>
                    <pic:cNvPicPr>
                      <a:picLocks noChangeAspect="1" noChangeArrowheads="1"/>
                    </pic:cNvPicPr>
                  </pic:nvPicPr>
                  <pic:blipFill>
                    <a:blip r:embed="rId39"/>
                    <a:srcRect/>
                    <a:stretch>
                      <a:fillRect/>
                    </a:stretch>
                  </pic:blipFill>
                  <pic:spPr bwMode="auto">
                    <a:xfrm>
                      <a:off x="0" y="0"/>
                      <a:ext cx="3048000" cy="2143125"/>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the above tree, the average number of comparisons that can be made as:</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14725" cy="457200"/>
            <wp:effectExtent l="19050" t="0" r="9525" b="0"/>
            <wp:docPr id="8" name="Picture 8"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timal Binary Search Tree"/>
                    <pic:cNvPicPr>
                      <a:picLocks noChangeAspect="1" noChangeArrowheads="1"/>
                    </pic:cNvPicPr>
                  </pic:nvPicPr>
                  <pic:blipFill>
                    <a:blip r:embed="rId40"/>
                    <a:srcRect/>
                    <a:stretch>
                      <a:fillRect/>
                    </a:stretch>
                  </pic:blipFill>
                  <pic:spPr bwMode="auto">
                    <a:xfrm>
                      <a:off x="0" y="0"/>
                      <a:ext cx="3514725" cy="457200"/>
                    </a:xfrm>
                    <a:prstGeom prst="rect">
                      <a:avLst/>
                    </a:prstGeom>
                    <a:noFill/>
                    <a:ln w="9525">
                      <a:noFill/>
                      <a:miter lim="800000"/>
                      <a:headEnd/>
                      <a:tailEnd/>
                    </a:ln>
                  </pic:spPr>
                </pic:pic>
              </a:graphicData>
            </a:graphic>
          </wp:inline>
        </w:drawing>
      </w:r>
      <w:r w:rsidRPr="00FE3BA8">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3048000" cy="3619500"/>
            <wp:effectExtent l="0" t="0" r="0" b="0"/>
            <wp:docPr id="9" name="Picture 9"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timal Binary Search Tree"/>
                    <pic:cNvPicPr>
                      <a:picLocks noChangeAspect="1" noChangeArrowheads="1"/>
                    </pic:cNvPicPr>
                  </pic:nvPicPr>
                  <pic:blipFill>
                    <a:blip r:embed="rId41"/>
                    <a:srcRect/>
                    <a:stretch>
                      <a:fillRect/>
                    </a:stretch>
                  </pic:blipFill>
                  <pic:spPr bwMode="auto">
                    <a:xfrm>
                      <a:off x="0" y="0"/>
                      <a:ext cx="3048000" cy="3619500"/>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the above tree, the total number of comparisons can be made as 3. Therefore, the average number of comparisons that can be made as:</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05175" cy="485775"/>
            <wp:effectExtent l="19050" t="0" r="9525" b="0"/>
            <wp:docPr id="10" name="Picture 10"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timal Binary Search Tree"/>
                    <pic:cNvPicPr>
                      <a:picLocks noChangeAspect="1" noChangeArrowheads="1"/>
                    </pic:cNvPicPr>
                  </pic:nvPicPr>
                  <pic:blipFill>
                    <a:blip r:embed="rId42"/>
                    <a:srcRect/>
                    <a:stretch>
                      <a:fillRect/>
                    </a:stretch>
                  </pic:blipFill>
                  <pic:spPr bwMode="auto">
                    <a:xfrm>
                      <a:off x="0" y="0"/>
                      <a:ext cx="3305175" cy="485775"/>
                    </a:xfrm>
                    <a:prstGeom prst="rect">
                      <a:avLst/>
                    </a:prstGeom>
                    <a:noFill/>
                    <a:ln w="9525">
                      <a:noFill/>
                      <a:miter lim="800000"/>
                      <a:headEnd/>
                      <a:tailEnd/>
                    </a:ln>
                  </pic:spPr>
                </pic:pic>
              </a:graphicData>
            </a:graphic>
          </wp:inline>
        </w:drawing>
      </w:r>
      <w:r w:rsidRPr="00FE3BA8">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3048000" cy="2886075"/>
            <wp:effectExtent l="0" t="0" r="0" b="0"/>
            <wp:docPr id="11" name="Picture 11"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timal Binary Search Tree"/>
                    <pic:cNvPicPr>
                      <a:picLocks noChangeAspect="1" noChangeArrowheads="1"/>
                    </pic:cNvPicPr>
                  </pic:nvPicPr>
                  <pic:blipFill>
                    <a:blip r:embed="rId43"/>
                    <a:srcRect/>
                    <a:stretch>
                      <a:fillRect/>
                    </a:stretch>
                  </pic:blipFill>
                  <pic:spPr bwMode="auto">
                    <a:xfrm>
                      <a:off x="0" y="0"/>
                      <a:ext cx="3048000" cy="2886075"/>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lastRenderedPageBreak/>
        <w:t>In the above tree, the total number of comparisons can be made as 3. Therefore, the average number of comparisons that can be made as:</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19475" cy="495300"/>
            <wp:effectExtent l="19050" t="0" r="9525" b="0"/>
            <wp:docPr id="12" name="Picture 12"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timal Binary Search Tree"/>
                    <pic:cNvPicPr>
                      <a:picLocks noChangeAspect="1" noChangeArrowheads="1"/>
                    </pic:cNvPicPr>
                  </pic:nvPicPr>
                  <pic:blipFill>
                    <a:blip r:embed="rId44"/>
                    <a:srcRect/>
                    <a:stretch>
                      <a:fillRect/>
                    </a:stretch>
                  </pic:blipFill>
                  <pic:spPr bwMode="auto">
                    <a:xfrm>
                      <a:off x="0" y="0"/>
                      <a:ext cx="3419475" cy="495300"/>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the third case, the number of comparisons is less because the height of the tree is less, so it's a balanced binary search tree.</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Till now, we read about the height-balanced binary search tree. To find the optimal binary search tree, we will determine the frequency of searching a key.</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Let's assume that frequencies associated with the keys 10, 20, 30 are 3, 2, </w:t>
      </w:r>
      <w:proofErr w:type="gramStart"/>
      <w:r w:rsidRPr="00FE3BA8">
        <w:rPr>
          <w:rFonts w:ascii="Segoe UI" w:eastAsia="Times New Roman" w:hAnsi="Segoe UI" w:cs="Segoe UI"/>
          <w:color w:val="333333"/>
          <w:sz w:val="24"/>
          <w:szCs w:val="24"/>
        </w:rPr>
        <w:t>5</w:t>
      </w:r>
      <w:proofErr w:type="gramEnd"/>
      <w:r w:rsidRPr="00FE3BA8">
        <w:rPr>
          <w:rFonts w:ascii="Segoe UI" w:eastAsia="Times New Roman" w:hAnsi="Segoe UI" w:cs="Segoe UI"/>
          <w:color w:val="333333"/>
          <w:sz w:val="24"/>
          <w:szCs w:val="24"/>
        </w:rPr>
        <w:t>.</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The above trees have different frequencies. The tree with the lowest frequency would be considered the optimal binary search tree. The tree with the frequency 17 is the lowest, so it would be considered as the optimal binary search tree.</w:t>
      </w:r>
    </w:p>
    <w:p w:rsidR="00FE3BA8" w:rsidRPr="00FE3BA8" w:rsidRDefault="00FE3BA8" w:rsidP="00FE3B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E3BA8">
        <w:rPr>
          <w:rFonts w:ascii="Helvetica" w:eastAsia="Times New Roman" w:hAnsi="Helvetica" w:cs="Helvetica"/>
          <w:color w:val="610B4B"/>
          <w:sz w:val="32"/>
          <w:szCs w:val="32"/>
        </w:rPr>
        <w:t>Dynamic Approach</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Consider the below table, which contains the keys and frequencies.</w:t>
      </w:r>
    </w:p>
    <w:p w:rsidR="005D7B77"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1905000"/>
            <wp:effectExtent l="0" t="0" r="0" b="0"/>
            <wp:docPr id="13" name="Picture 13"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timal Binary Search Tree"/>
                    <pic:cNvPicPr>
                      <a:picLocks noChangeAspect="1" noChangeArrowheads="1"/>
                    </pic:cNvPicPr>
                  </pic:nvPicPr>
                  <pic:blipFill>
                    <a:blip r:embed="rId45"/>
                    <a:srcRect/>
                    <a:stretch>
                      <a:fillRect/>
                    </a:stretch>
                  </pic:blipFill>
                  <pic:spPr bwMode="auto">
                    <a:xfrm>
                      <a:off x="0" y="0"/>
                      <a:ext cx="4286250" cy="1905000"/>
                    </a:xfrm>
                    <a:prstGeom prst="rect">
                      <a:avLst/>
                    </a:prstGeom>
                    <a:noFill/>
                    <a:ln w="9525">
                      <a:noFill/>
                      <a:miter lim="800000"/>
                      <a:headEnd/>
                      <a:tailEnd/>
                    </a:ln>
                  </pic:spPr>
                </pic:pic>
              </a:graphicData>
            </a:graphic>
          </wp:inline>
        </w:drawing>
      </w:r>
    </w:p>
    <w:p w:rsidR="00FE3BA8" w:rsidRPr="00FE3BA8" w:rsidRDefault="00FE3BA8" w:rsidP="00FE3BA8">
      <w:pPr>
        <w:spacing w:after="0" w:line="240" w:lineRule="auto"/>
        <w:rPr>
          <w:rFonts w:ascii="Times New Roman" w:eastAsia="Times New Roman" w:hAnsi="Times New Roman" w:cs="Times New Roman"/>
          <w:sz w:val="24"/>
          <w:szCs w:val="24"/>
        </w:rPr>
      </w:pPr>
      <w:r w:rsidRPr="00FE3BA8">
        <w:rPr>
          <w:rFonts w:ascii="Segoe UI" w:eastAsia="Times New Roman" w:hAnsi="Segoe UI" w:cs="Segoe UI"/>
          <w:color w:val="333333"/>
          <w:sz w:val="24"/>
          <w:szCs w:val="24"/>
        </w:rPr>
        <w:lastRenderedPageBreak/>
        <w:br/>
      </w:r>
      <w:r>
        <w:rPr>
          <w:rFonts w:ascii="Times New Roman" w:eastAsia="Times New Roman" w:hAnsi="Times New Roman" w:cs="Times New Roman"/>
          <w:noProof/>
          <w:sz w:val="24"/>
          <w:szCs w:val="24"/>
        </w:rPr>
        <w:drawing>
          <wp:inline distT="0" distB="0" distL="0" distR="0">
            <wp:extent cx="4095750" cy="3038475"/>
            <wp:effectExtent l="0" t="0" r="0" b="0"/>
            <wp:docPr id="14" name="Picture 14"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timal Binary Search Tree"/>
                    <pic:cNvPicPr>
                      <a:picLocks noChangeAspect="1" noChangeArrowheads="1"/>
                    </pic:cNvPicPr>
                  </pic:nvPicPr>
                  <pic:blipFill>
                    <a:blip r:embed="rId46"/>
                    <a:srcRect/>
                    <a:stretch>
                      <a:fillRect/>
                    </a:stretch>
                  </pic:blipFill>
                  <pic:spPr bwMode="auto">
                    <a:xfrm>
                      <a:off x="0" y="0"/>
                      <a:ext cx="4095750" cy="3038475"/>
                    </a:xfrm>
                    <a:prstGeom prst="rect">
                      <a:avLst/>
                    </a:prstGeom>
                    <a:noFill/>
                    <a:ln w="9525">
                      <a:noFill/>
                      <a:miter lim="800000"/>
                      <a:headEnd/>
                      <a:tailEnd/>
                    </a:ln>
                  </pic:spPr>
                </pic:pic>
              </a:graphicData>
            </a:graphic>
          </wp:inline>
        </w:drawing>
      </w:r>
    </w:p>
    <w:p w:rsidR="005D7B77" w:rsidRDefault="005D7B77" w:rsidP="00FE3BA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p>
    <w:p w:rsidR="005D7B77" w:rsidRPr="00FE3BA8" w:rsidRDefault="005D7B77" w:rsidP="005D7B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General formula for calculating the minimum cost is:</w:t>
      </w:r>
    </w:p>
    <w:p w:rsidR="005D7B77" w:rsidRDefault="005D7B77" w:rsidP="005D7B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FE3BA8">
        <w:rPr>
          <w:rFonts w:ascii="Segoe UI" w:eastAsia="Times New Roman" w:hAnsi="Segoe UI" w:cs="Segoe UI"/>
          <w:color w:val="333333"/>
          <w:sz w:val="24"/>
          <w:szCs w:val="24"/>
        </w:rPr>
        <w:t>C[</w:t>
      </w:r>
      <w:proofErr w:type="spellStart"/>
      <w:proofErr w:type="gramEnd"/>
      <w:r w:rsidRPr="00FE3BA8">
        <w:rPr>
          <w:rFonts w:ascii="Segoe UI" w:eastAsia="Times New Roman" w:hAnsi="Segoe UI" w:cs="Segoe UI"/>
          <w:color w:val="333333"/>
          <w:sz w:val="24"/>
          <w:szCs w:val="24"/>
        </w:rPr>
        <w:t>i,j</w:t>
      </w:r>
      <w:proofErr w:type="spellEnd"/>
      <w:r w:rsidRPr="00FE3BA8">
        <w:rPr>
          <w:rFonts w:ascii="Segoe UI" w:eastAsia="Times New Roman" w:hAnsi="Segoe UI" w:cs="Segoe UI"/>
          <w:color w:val="333333"/>
          <w:sz w:val="24"/>
          <w:szCs w:val="24"/>
        </w:rPr>
        <w:t>] = min{c[</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k-1] + c[</w:t>
      </w:r>
      <w:proofErr w:type="spellStart"/>
      <w:r w:rsidRPr="00FE3BA8">
        <w:rPr>
          <w:rFonts w:ascii="Segoe UI" w:eastAsia="Times New Roman" w:hAnsi="Segoe UI" w:cs="Segoe UI"/>
          <w:color w:val="333333"/>
          <w:sz w:val="24"/>
          <w:szCs w:val="24"/>
        </w:rPr>
        <w:t>k,j</w:t>
      </w:r>
      <w:proofErr w:type="spellEnd"/>
      <w:r w:rsidRPr="00FE3BA8">
        <w:rPr>
          <w:rFonts w:ascii="Segoe UI" w:eastAsia="Times New Roman" w:hAnsi="Segoe UI" w:cs="Segoe UI"/>
          <w:color w:val="333333"/>
          <w:sz w:val="24"/>
          <w:szCs w:val="24"/>
        </w:rPr>
        <w:t>]} + w(</w:t>
      </w:r>
      <w:proofErr w:type="spellStart"/>
      <w:r w:rsidRPr="00FE3BA8">
        <w:rPr>
          <w:rFonts w:ascii="Segoe UI" w:eastAsia="Times New Roman" w:hAnsi="Segoe UI" w:cs="Segoe UI"/>
          <w:color w:val="333333"/>
          <w:sz w:val="24"/>
          <w:szCs w:val="24"/>
        </w:rPr>
        <w:t>i,j</w:t>
      </w:r>
      <w:proofErr w:type="spellEnd"/>
      <w:r w:rsidRPr="00FE3BA8">
        <w:rPr>
          <w:rFonts w:ascii="Segoe UI" w:eastAsia="Times New Roman" w:hAnsi="Segoe UI" w:cs="Segoe UI"/>
          <w:color w:val="333333"/>
          <w:sz w:val="24"/>
          <w:szCs w:val="24"/>
        </w:rPr>
        <w:t>)</w:t>
      </w:r>
    </w:p>
    <w:p w:rsidR="008459EB" w:rsidRDefault="008459EB" w:rsidP="005D7B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I=1</w:t>
      </w:r>
      <w:proofErr w:type="gramStart"/>
      <w:r>
        <w:rPr>
          <w:rFonts w:ascii="Segoe UI" w:eastAsia="Times New Roman" w:hAnsi="Segoe UI" w:cs="Segoe UI"/>
          <w:color w:val="333333"/>
          <w:sz w:val="24"/>
          <w:szCs w:val="24"/>
        </w:rPr>
        <w:t>,J</w:t>
      </w:r>
      <w:proofErr w:type="gramEnd"/>
      <w:r>
        <w:rPr>
          <w:rFonts w:ascii="Segoe UI" w:eastAsia="Times New Roman" w:hAnsi="Segoe UI" w:cs="Segoe UI"/>
          <w:color w:val="333333"/>
          <w:sz w:val="24"/>
          <w:szCs w:val="24"/>
        </w:rPr>
        <w:t>=3</w:t>
      </w:r>
    </w:p>
    <w:p w:rsidR="008459EB" w:rsidRDefault="008459EB" w:rsidP="005D7B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I=0</w:t>
      </w:r>
      <w:proofErr w:type="gramStart"/>
      <w:r>
        <w:rPr>
          <w:rFonts w:ascii="Segoe UI" w:eastAsia="Times New Roman" w:hAnsi="Segoe UI" w:cs="Segoe UI"/>
          <w:color w:val="333333"/>
          <w:sz w:val="24"/>
          <w:szCs w:val="24"/>
        </w:rPr>
        <w:t>,j</w:t>
      </w:r>
      <w:proofErr w:type="gramEnd"/>
      <w:r>
        <w:rPr>
          <w:rFonts w:ascii="Segoe UI" w:eastAsia="Times New Roman" w:hAnsi="Segoe UI" w:cs="Segoe UI"/>
          <w:color w:val="333333"/>
          <w:sz w:val="24"/>
          <w:szCs w:val="24"/>
        </w:rPr>
        <w:t>=2,</w:t>
      </w:r>
    </w:p>
    <w:p w:rsidR="008459EB" w:rsidRPr="00FE3BA8" w:rsidRDefault="008459EB" w:rsidP="005D7B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I=2</w:t>
      </w:r>
      <w:proofErr w:type="gramStart"/>
      <w:r>
        <w:rPr>
          <w:rFonts w:ascii="Segoe UI" w:eastAsia="Times New Roman" w:hAnsi="Segoe UI" w:cs="Segoe UI"/>
          <w:color w:val="333333"/>
          <w:sz w:val="24"/>
          <w:szCs w:val="24"/>
        </w:rPr>
        <w:t>,j</w:t>
      </w:r>
      <w:proofErr w:type="gramEnd"/>
      <w:r>
        <w:rPr>
          <w:rFonts w:ascii="Segoe UI" w:eastAsia="Times New Roman" w:hAnsi="Segoe UI" w:cs="Segoe UI"/>
          <w:color w:val="333333"/>
          <w:sz w:val="24"/>
          <w:szCs w:val="24"/>
        </w:rPr>
        <w:t>=4</w:t>
      </w:r>
    </w:p>
    <w:p w:rsidR="005D7B77" w:rsidRDefault="005D7B77" w:rsidP="00FE3BA8">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b/>
          <w:bCs/>
          <w:color w:val="333333"/>
          <w:sz w:val="24"/>
          <w:szCs w:val="24"/>
        </w:rPr>
        <w:t>First, we will calculate the values where j-</w:t>
      </w:r>
      <w:proofErr w:type="spellStart"/>
      <w:r w:rsidRPr="00FE3BA8">
        <w:rPr>
          <w:rFonts w:ascii="Segoe UI" w:eastAsia="Times New Roman" w:hAnsi="Segoe UI" w:cs="Segoe UI"/>
          <w:b/>
          <w:bCs/>
          <w:color w:val="333333"/>
          <w:sz w:val="24"/>
          <w:szCs w:val="24"/>
        </w:rPr>
        <w:t>i</w:t>
      </w:r>
      <w:proofErr w:type="spellEnd"/>
      <w:r w:rsidRPr="00FE3BA8">
        <w:rPr>
          <w:rFonts w:ascii="Segoe UI" w:eastAsia="Times New Roman" w:hAnsi="Segoe UI" w:cs="Segoe UI"/>
          <w:b/>
          <w:bCs/>
          <w:color w:val="333333"/>
          <w:sz w:val="24"/>
          <w:szCs w:val="24"/>
        </w:rPr>
        <w:t xml:space="preserve"> is equal to zero.</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When </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=0, j=0, then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0</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When </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1, j=1, then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0</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When </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2, j=2, then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0</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When </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3, j=3, then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0</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When </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4, j=4, then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0</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lastRenderedPageBreak/>
        <w:t xml:space="preserve">Therefore, </w:t>
      </w:r>
      <w:proofErr w:type="gramStart"/>
      <w:r w:rsidRPr="00FE3BA8">
        <w:rPr>
          <w:rFonts w:ascii="Segoe UI" w:eastAsia="Times New Roman" w:hAnsi="Segoe UI" w:cs="Segoe UI"/>
          <w:color w:val="333333"/>
          <w:sz w:val="24"/>
          <w:szCs w:val="24"/>
        </w:rPr>
        <w:t>c[</w:t>
      </w:r>
      <w:proofErr w:type="gramEnd"/>
      <w:r w:rsidRPr="00FE3BA8">
        <w:rPr>
          <w:rFonts w:ascii="Segoe UI" w:eastAsia="Times New Roman" w:hAnsi="Segoe UI" w:cs="Segoe UI"/>
          <w:color w:val="333333"/>
          <w:sz w:val="24"/>
          <w:szCs w:val="24"/>
        </w:rPr>
        <w:t>0, 0] = 0, c[1 , 1] = 0, c[2,2] = 0, c[3,3] = 0, c[4,4] = 0</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b/>
          <w:bCs/>
          <w:color w:val="333333"/>
          <w:sz w:val="24"/>
          <w:szCs w:val="24"/>
        </w:rPr>
        <w:t>Now we will calculate the values where j-</w:t>
      </w:r>
      <w:proofErr w:type="spellStart"/>
      <w:r w:rsidRPr="00FE3BA8">
        <w:rPr>
          <w:rFonts w:ascii="Segoe UI" w:eastAsia="Times New Roman" w:hAnsi="Segoe UI" w:cs="Segoe UI"/>
          <w:b/>
          <w:bCs/>
          <w:color w:val="333333"/>
          <w:sz w:val="24"/>
          <w:szCs w:val="24"/>
        </w:rPr>
        <w:t>i</w:t>
      </w:r>
      <w:proofErr w:type="spellEnd"/>
      <w:r w:rsidRPr="00FE3BA8">
        <w:rPr>
          <w:rFonts w:ascii="Segoe UI" w:eastAsia="Times New Roman" w:hAnsi="Segoe UI" w:cs="Segoe UI"/>
          <w:b/>
          <w:bCs/>
          <w:color w:val="333333"/>
          <w:sz w:val="24"/>
          <w:szCs w:val="24"/>
        </w:rPr>
        <w:t xml:space="preserve"> equal to 1.</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When j=1, </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=0 then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1</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When j=2, </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=1 then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1</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When j=3, </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=2 then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1</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When j=4, </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=3 then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1</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Now to calculate the cost, we will consider only the </w:t>
      </w:r>
      <w:proofErr w:type="spellStart"/>
      <w:r w:rsidRPr="00FE3BA8">
        <w:rPr>
          <w:rFonts w:ascii="Segoe UI" w:eastAsia="Times New Roman" w:hAnsi="Segoe UI" w:cs="Segoe UI"/>
          <w:color w:val="333333"/>
          <w:sz w:val="24"/>
          <w:szCs w:val="24"/>
        </w:rPr>
        <w:t>jth</w:t>
      </w:r>
      <w:proofErr w:type="spellEnd"/>
      <w:r w:rsidRPr="00FE3BA8">
        <w:rPr>
          <w:rFonts w:ascii="Segoe UI" w:eastAsia="Times New Roman" w:hAnsi="Segoe UI" w:cs="Segoe UI"/>
          <w:color w:val="333333"/>
          <w:sz w:val="24"/>
          <w:szCs w:val="24"/>
        </w:rPr>
        <w:t xml:space="preserve"> value.</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The cost of </w:t>
      </w:r>
      <w:proofErr w:type="gramStart"/>
      <w:r w:rsidRPr="00FE3BA8">
        <w:rPr>
          <w:rFonts w:ascii="Segoe UI" w:eastAsia="Times New Roman" w:hAnsi="Segoe UI" w:cs="Segoe UI"/>
          <w:color w:val="333333"/>
          <w:sz w:val="24"/>
          <w:szCs w:val="24"/>
        </w:rPr>
        <w:t>c[</w:t>
      </w:r>
      <w:proofErr w:type="gramEnd"/>
      <w:r w:rsidRPr="00FE3BA8">
        <w:rPr>
          <w:rFonts w:ascii="Segoe UI" w:eastAsia="Times New Roman" w:hAnsi="Segoe UI" w:cs="Segoe UI"/>
          <w:color w:val="333333"/>
          <w:sz w:val="24"/>
          <w:szCs w:val="24"/>
        </w:rPr>
        <w:t>0,1] is 4 (The key is 10, and the cost corresponding to key 10 is 4).</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The cost of </w:t>
      </w:r>
      <w:proofErr w:type="gramStart"/>
      <w:r w:rsidRPr="00FE3BA8">
        <w:rPr>
          <w:rFonts w:ascii="Segoe UI" w:eastAsia="Times New Roman" w:hAnsi="Segoe UI" w:cs="Segoe UI"/>
          <w:color w:val="333333"/>
          <w:sz w:val="24"/>
          <w:szCs w:val="24"/>
        </w:rPr>
        <w:t>c[</w:t>
      </w:r>
      <w:proofErr w:type="gramEnd"/>
      <w:r w:rsidRPr="00FE3BA8">
        <w:rPr>
          <w:rFonts w:ascii="Segoe UI" w:eastAsia="Times New Roman" w:hAnsi="Segoe UI" w:cs="Segoe UI"/>
          <w:color w:val="333333"/>
          <w:sz w:val="24"/>
          <w:szCs w:val="24"/>
        </w:rPr>
        <w:t>1,2] is 2 (The key is 20, and the cost corresponding to key 20 is 2).</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The cost of </w:t>
      </w:r>
      <w:proofErr w:type="gramStart"/>
      <w:r w:rsidRPr="00FE3BA8">
        <w:rPr>
          <w:rFonts w:ascii="Segoe UI" w:eastAsia="Times New Roman" w:hAnsi="Segoe UI" w:cs="Segoe UI"/>
          <w:color w:val="333333"/>
          <w:sz w:val="24"/>
          <w:szCs w:val="24"/>
        </w:rPr>
        <w:t>c[</w:t>
      </w:r>
      <w:proofErr w:type="gramEnd"/>
      <w:r w:rsidRPr="00FE3BA8">
        <w:rPr>
          <w:rFonts w:ascii="Segoe UI" w:eastAsia="Times New Roman" w:hAnsi="Segoe UI" w:cs="Segoe UI"/>
          <w:color w:val="333333"/>
          <w:sz w:val="24"/>
          <w:szCs w:val="24"/>
        </w:rPr>
        <w:t>2,3] is 6 (The key is 30, and the cost corresponding to key 30 is 6)</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The cost of </w:t>
      </w:r>
      <w:proofErr w:type="gramStart"/>
      <w:r w:rsidRPr="00FE3BA8">
        <w:rPr>
          <w:rFonts w:ascii="Segoe UI" w:eastAsia="Times New Roman" w:hAnsi="Segoe UI" w:cs="Segoe UI"/>
          <w:color w:val="333333"/>
          <w:sz w:val="24"/>
          <w:szCs w:val="24"/>
        </w:rPr>
        <w:t>c[</w:t>
      </w:r>
      <w:proofErr w:type="gramEnd"/>
      <w:r w:rsidRPr="00FE3BA8">
        <w:rPr>
          <w:rFonts w:ascii="Segoe UI" w:eastAsia="Times New Roman" w:hAnsi="Segoe UI" w:cs="Segoe UI"/>
          <w:color w:val="333333"/>
          <w:sz w:val="24"/>
          <w:szCs w:val="24"/>
        </w:rPr>
        <w:t>3,4] is 3 (The key is 40, and the cost corresponding to key 40 is 3)</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95750" cy="3238500"/>
            <wp:effectExtent l="0" t="0" r="0" b="0"/>
            <wp:docPr id="15" name="Picture 15"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timal Binary Search Tree"/>
                    <pic:cNvPicPr>
                      <a:picLocks noChangeAspect="1" noChangeArrowheads="1"/>
                    </pic:cNvPicPr>
                  </pic:nvPicPr>
                  <pic:blipFill>
                    <a:blip r:embed="rId47"/>
                    <a:srcRect/>
                    <a:stretch>
                      <a:fillRect/>
                    </a:stretch>
                  </pic:blipFill>
                  <pic:spPr bwMode="auto">
                    <a:xfrm>
                      <a:off x="0" y="0"/>
                      <a:ext cx="4095750" cy="3238500"/>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b/>
          <w:bCs/>
          <w:color w:val="333333"/>
          <w:sz w:val="24"/>
          <w:szCs w:val="24"/>
        </w:rPr>
        <w:t>Now we will calculate the values where j-</w:t>
      </w:r>
      <w:proofErr w:type="spellStart"/>
      <w:r w:rsidRPr="00FE3BA8">
        <w:rPr>
          <w:rFonts w:ascii="Segoe UI" w:eastAsia="Times New Roman" w:hAnsi="Segoe UI" w:cs="Segoe UI"/>
          <w:b/>
          <w:bCs/>
          <w:color w:val="333333"/>
          <w:sz w:val="24"/>
          <w:szCs w:val="24"/>
        </w:rPr>
        <w:t>i</w:t>
      </w:r>
      <w:proofErr w:type="spellEnd"/>
      <w:r w:rsidRPr="00FE3BA8">
        <w:rPr>
          <w:rFonts w:ascii="Segoe UI" w:eastAsia="Times New Roman" w:hAnsi="Segoe UI" w:cs="Segoe UI"/>
          <w:b/>
          <w:bCs/>
          <w:color w:val="333333"/>
          <w:sz w:val="24"/>
          <w:szCs w:val="24"/>
        </w:rPr>
        <w:t xml:space="preserve"> = 2</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When j=2, </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=0 then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2</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lastRenderedPageBreak/>
        <w:t xml:space="preserve">When j=3, </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=1 then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2</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When j=4, </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=2 then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2</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this case, we will consider two keys.</w:t>
      </w:r>
    </w:p>
    <w:p w:rsidR="00FE3BA8" w:rsidRPr="00FE3BA8" w:rsidRDefault="00FE3BA8" w:rsidP="00FE3BA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3BA8">
        <w:rPr>
          <w:rFonts w:ascii="Segoe UI" w:eastAsia="Times New Roman" w:hAnsi="Segoe UI" w:cs="Segoe UI"/>
          <w:color w:val="000000"/>
          <w:sz w:val="24"/>
          <w:szCs w:val="24"/>
        </w:rPr>
        <w:t xml:space="preserve">When </w:t>
      </w:r>
      <w:proofErr w:type="spellStart"/>
      <w:r w:rsidRPr="00FE3BA8">
        <w:rPr>
          <w:rFonts w:ascii="Segoe UI" w:eastAsia="Times New Roman" w:hAnsi="Segoe UI" w:cs="Segoe UI"/>
          <w:color w:val="000000"/>
          <w:sz w:val="24"/>
          <w:szCs w:val="24"/>
        </w:rPr>
        <w:t>i</w:t>
      </w:r>
      <w:proofErr w:type="spellEnd"/>
      <w:r w:rsidRPr="00FE3BA8">
        <w:rPr>
          <w:rFonts w:ascii="Segoe UI" w:eastAsia="Times New Roman" w:hAnsi="Segoe UI" w:cs="Segoe UI"/>
          <w:color w:val="000000"/>
          <w:sz w:val="24"/>
          <w:szCs w:val="24"/>
        </w:rPr>
        <w:t>=0 and j=2, then keys 10 and 20. There are two possible trees that can be made out from these two keys shown below:</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0" cy="1724025"/>
            <wp:effectExtent l="0" t="0" r="0" b="0"/>
            <wp:docPr id="16" name="Picture 16"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timal Binary Search Tree"/>
                    <pic:cNvPicPr>
                      <a:picLocks noChangeAspect="1" noChangeArrowheads="1"/>
                    </pic:cNvPicPr>
                  </pic:nvPicPr>
                  <pic:blipFill>
                    <a:blip r:embed="rId48"/>
                    <a:srcRect/>
                    <a:stretch>
                      <a:fillRect/>
                    </a:stretch>
                  </pic:blipFill>
                  <pic:spPr bwMode="auto">
                    <a:xfrm>
                      <a:off x="0" y="0"/>
                      <a:ext cx="2381250" cy="1724025"/>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the first binary tree, cost would be: 4*1 + 2*2 = 8</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the second binary tree, cost would be: 4*2 + 2*1 = 10</w:t>
      </w:r>
    </w:p>
    <w:p w:rsid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The minimum cost is 8; therefore, </w:t>
      </w:r>
      <w:proofErr w:type="gramStart"/>
      <w:r w:rsidRPr="00FE3BA8">
        <w:rPr>
          <w:rFonts w:ascii="Segoe UI" w:eastAsia="Times New Roman" w:hAnsi="Segoe UI" w:cs="Segoe UI"/>
          <w:color w:val="333333"/>
          <w:sz w:val="24"/>
          <w:szCs w:val="24"/>
        </w:rPr>
        <w:t>c[</w:t>
      </w:r>
      <w:proofErr w:type="gramEnd"/>
      <w:r w:rsidRPr="00FE3BA8">
        <w:rPr>
          <w:rFonts w:ascii="Segoe UI" w:eastAsia="Times New Roman" w:hAnsi="Segoe UI" w:cs="Segoe UI"/>
          <w:color w:val="333333"/>
          <w:sz w:val="24"/>
          <w:szCs w:val="24"/>
        </w:rPr>
        <w:t>0,2] = 8</w:t>
      </w:r>
    </w:p>
    <w:p w:rsidR="005D7B77" w:rsidRDefault="005D7B77"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5D7B77" w:rsidRPr="00FE3BA8" w:rsidRDefault="005D7B77" w:rsidP="005D7B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General formula for calculating the minimum cost is:</w:t>
      </w:r>
    </w:p>
    <w:p w:rsidR="005D7B77" w:rsidRPr="00FE3BA8" w:rsidRDefault="005D7B77" w:rsidP="005D7B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FE3BA8">
        <w:rPr>
          <w:rFonts w:ascii="Segoe UI" w:eastAsia="Times New Roman" w:hAnsi="Segoe UI" w:cs="Segoe UI"/>
          <w:color w:val="333333"/>
          <w:sz w:val="24"/>
          <w:szCs w:val="24"/>
        </w:rPr>
        <w:t>C[</w:t>
      </w:r>
      <w:proofErr w:type="spellStart"/>
      <w:proofErr w:type="gramEnd"/>
      <w:r w:rsidRPr="00FE3BA8">
        <w:rPr>
          <w:rFonts w:ascii="Segoe UI" w:eastAsia="Times New Roman" w:hAnsi="Segoe UI" w:cs="Segoe UI"/>
          <w:color w:val="333333"/>
          <w:sz w:val="24"/>
          <w:szCs w:val="24"/>
        </w:rPr>
        <w:t>i,j</w:t>
      </w:r>
      <w:proofErr w:type="spellEnd"/>
      <w:r w:rsidRPr="00FE3BA8">
        <w:rPr>
          <w:rFonts w:ascii="Segoe UI" w:eastAsia="Times New Roman" w:hAnsi="Segoe UI" w:cs="Segoe UI"/>
          <w:color w:val="333333"/>
          <w:sz w:val="24"/>
          <w:szCs w:val="24"/>
        </w:rPr>
        <w:t>] = min{c[</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k-1] + c[</w:t>
      </w:r>
      <w:proofErr w:type="spellStart"/>
      <w:r w:rsidRPr="00FE3BA8">
        <w:rPr>
          <w:rFonts w:ascii="Segoe UI" w:eastAsia="Times New Roman" w:hAnsi="Segoe UI" w:cs="Segoe UI"/>
          <w:color w:val="333333"/>
          <w:sz w:val="24"/>
          <w:szCs w:val="24"/>
        </w:rPr>
        <w:t>k,j</w:t>
      </w:r>
      <w:proofErr w:type="spellEnd"/>
      <w:r w:rsidRPr="00FE3BA8">
        <w:rPr>
          <w:rFonts w:ascii="Segoe UI" w:eastAsia="Times New Roman" w:hAnsi="Segoe UI" w:cs="Segoe UI"/>
          <w:color w:val="333333"/>
          <w:sz w:val="24"/>
          <w:szCs w:val="24"/>
        </w:rPr>
        <w:t>]} + w(</w:t>
      </w:r>
      <w:proofErr w:type="spellStart"/>
      <w:r w:rsidRPr="00FE3BA8">
        <w:rPr>
          <w:rFonts w:ascii="Segoe UI" w:eastAsia="Times New Roman" w:hAnsi="Segoe UI" w:cs="Segoe UI"/>
          <w:color w:val="333333"/>
          <w:sz w:val="24"/>
          <w:szCs w:val="24"/>
        </w:rPr>
        <w:t>i,j</w:t>
      </w:r>
      <w:proofErr w:type="spellEnd"/>
      <w:r w:rsidRPr="00FE3BA8">
        <w:rPr>
          <w:rFonts w:ascii="Segoe UI" w:eastAsia="Times New Roman" w:hAnsi="Segoe UI" w:cs="Segoe UI"/>
          <w:color w:val="333333"/>
          <w:sz w:val="24"/>
          <w:szCs w:val="24"/>
        </w:rPr>
        <w:t>)</w:t>
      </w:r>
    </w:p>
    <w:p w:rsidR="005D7B77" w:rsidRPr="00FE3BA8" w:rsidRDefault="005D7B77"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95750" cy="3257550"/>
            <wp:effectExtent l="0" t="0" r="0" b="0"/>
            <wp:docPr id="17" name="Picture 17"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timal Binary Search Tree"/>
                    <pic:cNvPicPr>
                      <a:picLocks noChangeAspect="1" noChangeArrowheads="1"/>
                    </pic:cNvPicPr>
                  </pic:nvPicPr>
                  <pic:blipFill>
                    <a:blip r:embed="rId49"/>
                    <a:srcRect/>
                    <a:stretch>
                      <a:fillRect/>
                    </a:stretch>
                  </pic:blipFill>
                  <pic:spPr bwMode="auto">
                    <a:xfrm>
                      <a:off x="0" y="0"/>
                      <a:ext cx="4095750" cy="3257550"/>
                    </a:xfrm>
                    <a:prstGeom prst="rect">
                      <a:avLst/>
                    </a:prstGeom>
                    <a:noFill/>
                    <a:ln w="9525">
                      <a:noFill/>
                      <a:miter lim="800000"/>
                      <a:headEnd/>
                      <a:tailEnd/>
                    </a:ln>
                  </pic:spPr>
                </pic:pic>
              </a:graphicData>
            </a:graphic>
          </wp:inline>
        </w:drawing>
      </w:r>
    </w:p>
    <w:p w:rsidR="00FE3BA8" w:rsidRPr="00FE3BA8" w:rsidRDefault="00FE3BA8" w:rsidP="00FE3BA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3BA8">
        <w:rPr>
          <w:rFonts w:ascii="Segoe UI" w:eastAsia="Times New Roman" w:hAnsi="Segoe UI" w:cs="Segoe UI"/>
          <w:color w:val="000000"/>
          <w:sz w:val="24"/>
          <w:szCs w:val="24"/>
        </w:rPr>
        <w:t xml:space="preserve">When </w:t>
      </w:r>
      <w:proofErr w:type="spellStart"/>
      <w:r w:rsidRPr="00FE3BA8">
        <w:rPr>
          <w:rFonts w:ascii="Segoe UI" w:eastAsia="Times New Roman" w:hAnsi="Segoe UI" w:cs="Segoe UI"/>
          <w:color w:val="000000"/>
          <w:sz w:val="24"/>
          <w:szCs w:val="24"/>
        </w:rPr>
        <w:t>i</w:t>
      </w:r>
      <w:proofErr w:type="spellEnd"/>
      <w:r w:rsidRPr="00FE3BA8">
        <w:rPr>
          <w:rFonts w:ascii="Segoe UI" w:eastAsia="Times New Roman" w:hAnsi="Segoe UI" w:cs="Segoe UI"/>
          <w:color w:val="000000"/>
          <w:sz w:val="24"/>
          <w:szCs w:val="24"/>
        </w:rPr>
        <w:t>=1 and j=3, then keys 20 and 30. There are two possible trees that can be made out from these two keys shown below:</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the first binary tree, cost would be: 1*2 + 2*6 = 14</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the second binary tree, cost would be: 1*6 + 2*2 = 10</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The minimum cost is 10; therefore, </w:t>
      </w:r>
      <w:proofErr w:type="gramStart"/>
      <w:r w:rsidRPr="00FE3BA8">
        <w:rPr>
          <w:rFonts w:ascii="Segoe UI" w:eastAsia="Times New Roman" w:hAnsi="Segoe UI" w:cs="Segoe UI"/>
          <w:color w:val="333333"/>
          <w:sz w:val="24"/>
          <w:szCs w:val="24"/>
        </w:rPr>
        <w:t>c[</w:t>
      </w:r>
      <w:proofErr w:type="gramEnd"/>
      <w:r w:rsidRPr="00FE3BA8">
        <w:rPr>
          <w:rFonts w:ascii="Segoe UI" w:eastAsia="Times New Roman" w:hAnsi="Segoe UI" w:cs="Segoe UI"/>
          <w:color w:val="333333"/>
          <w:sz w:val="24"/>
          <w:szCs w:val="24"/>
        </w:rPr>
        <w:t>1,3] = 10</w:t>
      </w:r>
    </w:p>
    <w:p w:rsidR="00FE3BA8" w:rsidRPr="00FE3BA8" w:rsidRDefault="00FE3BA8" w:rsidP="00FE3BA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3BA8">
        <w:rPr>
          <w:rFonts w:ascii="Segoe UI" w:eastAsia="Times New Roman" w:hAnsi="Segoe UI" w:cs="Segoe UI"/>
          <w:color w:val="000000"/>
          <w:sz w:val="24"/>
          <w:szCs w:val="24"/>
        </w:rPr>
        <w:t xml:space="preserve">When </w:t>
      </w:r>
      <w:proofErr w:type="spellStart"/>
      <w:r w:rsidRPr="00FE3BA8">
        <w:rPr>
          <w:rFonts w:ascii="Segoe UI" w:eastAsia="Times New Roman" w:hAnsi="Segoe UI" w:cs="Segoe UI"/>
          <w:color w:val="000000"/>
          <w:sz w:val="24"/>
          <w:szCs w:val="24"/>
        </w:rPr>
        <w:t>i</w:t>
      </w:r>
      <w:proofErr w:type="spellEnd"/>
      <w:r w:rsidRPr="00FE3BA8">
        <w:rPr>
          <w:rFonts w:ascii="Segoe UI" w:eastAsia="Times New Roman" w:hAnsi="Segoe UI" w:cs="Segoe UI"/>
          <w:color w:val="000000"/>
          <w:sz w:val="24"/>
          <w:szCs w:val="24"/>
        </w:rPr>
        <w:t>=2 and j=4, we will consider the keys at 3 and 4, i.e., 30 and 40. There are two possible trees that can be made out from these two keys shown as below:</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the first binary tree, cost would be: 1*6 + 2*3 = 12</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the second binary tree, cost would be: 1*3 + 2*6 = 15</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The minimum cost is 12, therefore, </w:t>
      </w:r>
      <w:proofErr w:type="gramStart"/>
      <w:r w:rsidRPr="00FE3BA8">
        <w:rPr>
          <w:rFonts w:ascii="Segoe UI" w:eastAsia="Times New Roman" w:hAnsi="Segoe UI" w:cs="Segoe UI"/>
          <w:color w:val="333333"/>
          <w:sz w:val="24"/>
          <w:szCs w:val="24"/>
        </w:rPr>
        <w:t>c[</w:t>
      </w:r>
      <w:proofErr w:type="gramEnd"/>
      <w:r w:rsidRPr="00FE3BA8">
        <w:rPr>
          <w:rFonts w:ascii="Segoe UI" w:eastAsia="Times New Roman" w:hAnsi="Segoe UI" w:cs="Segoe UI"/>
          <w:color w:val="333333"/>
          <w:sz w:val="24"/>
          <w:szCs w:val="24"/>
        </w:rPr>
        <w:t>2,4] = 12</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95750" cy="3238500"/>
            <wp:effectExtent l="0" t="0" r="0" b="0"/>
            <wp:docPr id="18" name="Picture 18"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ptimal Binary Search Tree"/>
                    <pic:cNvPicPr>
                      <a:picLocks noChangeAspect="1" noChangeArrowheads="1"/>
                    </pic:cNvPicPr>
                  </pic:nvPicPr>
                  <pic:blipFill>
                    <a:blip r:embed="rId50"/>
                    <a:srcRect/>
                    <a:stretch>
                      <a:fillRect/>
                    </a:stretch>
                  </pic:blipFill>
                  <pic:spPr bwMode="auto">
                    <a:xfrm>
                      <a:off x="0" y="0"/>
                      <a:ext cx="4095750" cy="3238500"/>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Now we will calculate the values when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3</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When j=3, </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=0 then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3</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When j=4, </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=1 then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3</w:t>
      </w:r>
    </w:p>
    <w:p w:rsidR="00FE3BA8" w:rsidRPr="00FE3BA8" w:rsidRDefault="00FE3BA8" w:rsidP="00FE3B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3BA8">
        <w:rPr>
          <w:rFonts w:ascii="Segoe UI" w:eastAsia="Times New Roman" w:hAnsi="Segoe UI" w:cs="Segoe UI"/>
          <w:color w:val="000000"/>
          <w:sz w:val="24"/>
          <w:szCs w:val="24"/>
        </w:rPr>
        <w:t xml:space="preserve">When </w:t>
      </w:r>
      <w:proofErr w:type="spellStart"/>
      <w:r w:rsidRPr="00FE3BA8">
        <w:rPr>
          <w:rFonts w:ascii="Segoe UI" w:eastAsia="Times New Roman" w:hAnsi="Segoe UI" w:cs="Segoe UI"/>
          <w:color w:val="000000"/>
          <w:sz w:val="24"/>
          <w:szCs w:val="24"/>
        </w:rPr>
        <w:t>i</w:t>
      </w:r>
      <w:proofErr w:type="spellEnd"/>
      <w:r w:rsidRPr="00FE3BA8">
        <w:rPr>
          <w:rFonts w:ascii="Segoe UI" w:eastAsia="Times New Roman" w:hAnsi="Segoe UI" w:cs="Segoe UI"/>
          <w:color w:val="000000"/>
          <w:sz w:val="24"/>
          <w:szCs w:val="24"/>
        </w:rPr>
        <w:t>=0, j=3 then we will consider three keys, i.e., 10, 20, and 30.</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The following are the trees that can be made if 10 </w:t>
      </w:r>
      <w:proofErr w:type="gramStart"/>
      <w:r w:rsidRPr="00FE3BA8">
        <w:rPr>
          <w:rFonts w:ascii="Segoe UI" w:eastAsia="Times New Roman" w:hAnsi="Segoe UI" w:cs="Segoe UI"/>
          <w:color w:val="333333"/>
          <w:sz w:val="24"/>
          <w:szCs w:val="24"/>
        </w:rPr>
        <w:t>is</w:t>
      </w:r>
      <w:proofErr w:type="gramEnd"/>
      <w:r w:rsidRPr="00FE3BA8">
        <w:rPr>
          <w:rFonts w:ascii="Segoe UI" w:eastAsia="Times New Roman" w:hAnsi="Segoe UI" w:cs="Segoe UI"/>
          <w:color w:val="333333"/>
          <w:sz w:val="24"/>
          <w:szCs w:val="24"/>
        </w:rPr>
        <w:t xml:space="preserve"> considered as a root node.</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705100"/>
            <wp:effectExtent l="0" t="0" r="0" b="0"/>
            <wp:docPr id="19" name="Picture 19"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timal Binary Search Tree"/>
                    <pic:cNvPicPr>
                      <a:picLocks noChangeAspect="1" noChangeArrowheads="1"/>
                    </pic:cNvPicPr>
                  </pic:nvPicPr>
                  <pic:blipFill>
                    <a:blip r:embed="rId51"/>
                    <a:srcRect/>
                    <a:stretch>
                      <a:fillRect/>
                    </a:stretch>
                  </pic:blipFill>
                  <pic:spPr bwMode="auto">
                    <a:xfrm>
                      <a:off x="0" y="0"/>
                      <a:ext cx="2857500" cy="2705100"/>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lastRenderedPageBreak/>
        <w:t>In the above tree, 10 is the root node, 20 is the right child of node 10, and 30 is the right child of node 20.</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Cost would be: 1*4 + 2*2 + 3*6 = 26</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3400425"/>
            <wp:effectExtent l="0" t="0" r="0" b="0"/>
            <wp:docPr id="20" name="Picture 20"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timal Binary Search Tree"/>
                    <pic:cNvPicPr>
                      <a:picLocks noChangeAspect="1" noChangeArrowheads="1"/>
                    </pic:cNvPicPr>
                  </pic:nvPicPr>
                  <pic:blipFill>
                    <a:blip r:embed="rId52"/>
                    <a:srcRect/>
                    <a:stretch>
                      <a:fillRect/>
                    </a:stretch>
                  </pic:blipFill>
                  <pic:spPr bwMode="auto">
                    <a:xfrm>
                      <a:off x="0" y="0"/>
                      <a:ext cx="2857500" cy="3400425"/>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the above tree, 10 is the root node, 30 is the right child of node 10, and 20 is the left child of node 20.</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Cost would be: 1*4 + 2*6 + 3*2 = 22</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The following tree can be created if 20 </w:t>
      </w:r>
      <w:proofErr w:type="gramStart"/>
      <w:r w:rsidRPr="00FE3BA8">
        <w:rPr>
          <w:rFonts w:ascii="Segoe UI" w:eastAsia="Times New Roman" w:hAnsi="Segoe UI" w:cs="Segoe UI"/>
          <w:color w:val="333333"/>
          <w:sz w:val="24"/>
          <w:szCs w:val="24"/>
        </w:rPr>
        <w:t>is</w:t>
      </w:r>
      <w:proofErr w:type="gramEnd"/>
      <w:r w:rsidRPr="00FE3BA8">
        <w:rPr>
          <w:rFonts w:ascii="Segoe UI" w:eastAsia="Times New Roman" w:hAnsi="Segoe UI" w:cs="Segoe UI"/>
          <w:color w:val="333333"/>
          <w:sz w:val="24"/>
          <w:szCs w:val="24"/>
        </w:rPr>
        <w:t xml:space="preserve"> considered as the root node.</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2343150"/>
            <wp:effectExtent l="0" t="0" r="0" b="0"/>
            <wp:docPr id="21" name="Picture 21"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timal Binary Search Tree"/>
                    <pic:cNvPicPr>
                      <a:picLocks noChangeAspect="1" noChangeArrowheads="1"/>
                    </pic:cNvPicPr>
                  </pic:nvPicPr>
                  <pic:blipFill>
                    <a:blip r:embed="rId53"/>
                    <a:srcRect/>
                    <a:stretch>
                      <a:fillRect/>
                    </a:stretch>
                  </pic:blipFill>
                  <pic:spPr bwMode="auto">
                    <a:xfrm>
                      <a:off x="0" y="0"/>
                      <a:ext cx="3333750" cy="2343150"/>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lastRenderedPageBreak/>
        <w:t>In the above tree, 20 is the root node, 30 is the right child of node 20, and 10 is the left child of node 20.</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Cost would be: 1*2 + 4*2 + 6*2 = 22</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The following are the trees that can be created if 30 </w:t>
      </w:r>
      <w:proofErr w:type="gramStart"/>
      <w:r w:rsidRPr="00FE3BA8">
        <w:rPr>
          <w:rFonts w:ascii="Segoe UI" w:eastAsia="Times New Roman" w:hAnsi="Segoe UI" w:cs="Segoe UI"/>
          <w:color w:val="333333"/>
          <w:sz w:val="24"/>
          <w:szCs w:val="24"/>
        </w:rPr>
        <w:t>is</w:t>
      </w:r>
      <w:proofErr w:type="gramEnd"/>
      <w:r w:rsidRPr="00FE3BA8">
        <w:rPr>
          <w:rFonts w:ascii="Segoe UI" w:eastAsia="Times New Roman" w:hAnsi="Segoe UI" w:cs="Segoe UI"/>
          <w:color w:val="333333"/>
          <w:sz w:val="24"/>
          <w:szCs w:val="24"/>
        </w:rPr>
        <w:t xml:space="preserve"> considered as the root node.</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705100"/>
            <wp:effectExtent l="0" t="0" r="0" b="0"/>
            <wp:docPr id="22" name="Picture 22"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ptimal Binary Search Tree"/>
                    <pic:cNvPicPr>
                      <a:picLocks noChangeAspect="1" noChangeArrowheads="1"/>
                    </pic:cNvPicPr>
                  </pic:nvPicPr>
                  <pic:blipFill>
                    <a:blip r:embed="rId54"/>
                    <a:srcRect/>
                    <a:stretch>
                      <a:fillRect/>
                    </a:stretch>
                  </pic:blipFill>
                  <pic:spPr bwMode="auto">
                    <a:xfrm>
                      <a:off x="0" y="0"/>
                      <a:ext cx="2857500" cy="2705100"/>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the above tree, 30 is the root node, 20 is the left child of node 30, and 10 is the left child of node 20.</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Cost would be: 1*6 + 2*2 + 3*4 = 22</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7500" cy="3400425"/>
            <wp:effectExtent l="0" t="0" r="0" b="0"/>
            <wp:docPr id="23" name="Picture 23"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timal Binary Search Tree"/>
                    <pic:cNvPicPr>
                      <a:picLocks noChangeAspect="1" noChangeArrowheads="1"/>
                    </pic:cNvPicPr>
                  </pic:nvPicPr>
                  <pic:blipFill>
                    <a:blip r:embed="rId55"/>
                    <a:srcRect/>
                    <a:stretch>
                      <a:fillRect/>
                    </a:stretch>
                  </pic:blipFill>
                  <pic:spPr bwMode="auto">
                    <a:xfrm>
                      <a:off x="0" y="0"/>
                      <a:ext cx="2857500" cy="3400425"/>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the above tree, 30 is the root node, 10 is the left child of node 30 and 20 is the right child of node 10.</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Cost would be: 1*6 + 2*4 + 3*2 = 20</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Therefore, the minimum cost is 20 which is the 3</w:t>
      </w:r>
      <w:r w:rsidRPr="00FE3BA8">
        <w:rPr>
          <w:rFonts w:ascii="Segoe UI" w:eastAsia="Times New Roman" w:hAnsi="Segoe UI" w:cs="Segoe UI"/>
          <w:color w:val="333333"/>
          <w:sz w:val="24"/>
          <w:szCs w:val="24"/>
          <w:vertAlign w:val="superscript"/>
        </w:rPr>
        <w:t>rd</w:t>
      </w:r>
      <w:r w:rsidRPr="00FE3BA8">
        <w:rPr>
          <w:rFonts w:ascii="Segoe UI" w:eastAsia="Times New Roman" w:hAnsi="Segoe UI" w:cs="Segoe UI"/>
          <w:color w:val="333333"/>
          <w:sz w:val="24"/>
          <w:szCs w:val="24"/>
        </w:rPr>
        <w:t xml:space="preserve"> root. So, </w:t>
      </w:r>
      <w:proofErr w:type="gramStart"/>
      <w:r w:rsidRPr="00FE3BA8">
        <w:rPr>
          <w:rFonts w:ascii="Segoe UI" w:eastAsia="Times New Roman" w:hAnsi="Segoe UI" w:cs="Segoe UI"/>
          <w:color w:val="333333"/>
          <w:sz w:val="24"/>
          <w:szCs w:val="24"/>
        </w:rPr>
        <w:t>c[</w:t>
      </w:r>
      <w:proofErr w:type="gramEnd"/>
      <w:r w:rsidRPr="00FE3BA8">
        <w:rPr>
          <w:rFonts w:ascii="Segoe UI" w:eastAsia="Times New Roman" w:hAnsi="Segoe UI" w:cs="Segoe UI"/>
          <w:color w:val="333333"/>
          <w:sz w:val="24"/>
          <w:szCs w:val="24"/>
        </w:rPr>
        <w:t>0,3] is equal to 20.</w:t>
      </w:r>
    </w:p>
    <w:p w:rsidR="00FE3BA8" w:rsidRPr="00FE3BA8" w:rsidRDefault="00FE3BA8" w:rsidP="00FE3BA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3BA8">
        <w:rPr>
          <w:rFonts w:ascii="Segoe UI" w:eastAsia="Times New Roman" w:hAnsi="Segoe UI" w:cs="Segoe UI"/>
          <w:color w:val="000000"/>
          <w:sz w:val="24"/>
          <w:szCs w:val="24"/>
        </w:rPr>
        <w:t xml:space="preserve">When </w:t>
      </w:r>
      <w:proofErr w:type="spellStart"/>
      <w:r w:rsidRPr="00FE3BA8">
        <w:rPr>
          <w:rFonts w:ascii="Segoe UI" w:eastAsia="Times New Roman" w:hAnsi="Segoe UI" w:cs="Segoe UI"/>
          <w:color w:val="000000"/>
          <w:sz w:val="24"/>
          <w:szCs w:val="24"/>
        </w:rPr>
        <w:t>i</w:t>
      </w:r>
      <w:proofErr w:type="spellEnd"/>
      <w:r w:rsidRPr="00FE3BA8">
        <w:rPr>
          <w:rFonts w:ascii="Segoe UI" w:eastAsia="Times New Roman" w:hAnsi="Segoe UI" w:cs="Segoe UI"/>
          <w:color w:val="000000"/>
          <w:sz w:val="24"/>
          <w:szCs w:val="24"/>
        </w:rPr>
        <w:t>=1 and j=4 then we will consider the keys 20, 30, 40</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c[1,4] = min{ c[1,1] + c[2,4], c[1,2] + c[3,4], c[1,3] + c[4,4] } + 11</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 </w:t>
      </w:r>
      <w:proofErr w:type="gramStart"/>
      <w:r w:rsidRPr="00FE3BA8">
        <w:rPr>
          <w:rFonts w:ascii="Segoe UI" w:eastAsia="Times New Roman" w:hAnsi="Segoe UI" w:cs="Segoe UI"/>
          <w:color w:val="333333"/>
          <w:sz w:val="24"/>
          <w:szCs w:val="24"/>
        </w:rPr>
        <w:t>min{</w:t>
      </w:r>
      <w:proofErr w:type="gramEnd"/>
      <w:r w:rsidRPr="00FE3BA8">
        <w:rPr>
          <w:rFonts w:ascii="Segoe UI" w:eastAsia="Times New Roman" w:hAnsi="Segoe UI" w:cs="Segoe UI"/>
          <w:color w:val="333333"/>
          <w:sz w:val="24"/>
          <w:szCs w:val="24"/>
        </w:rPr>
        <w:t>0+12, 2+3, 10+0}+ 11</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 </w:t>
      </w:r>
      <w:proofErr w:type="gramStart"/>
      <w:r w:rsidRPr="00FE3BA8">
        <w:rPr>
          <w:rFonts w:ascii="Segoe UI" w:eastAsia="Times New Roman" w:hAnsi="Segoe UI" w:cs="Segoe UI"/>
          <w:color w:val="333333"/>
          <w:sz w:val="24"/>
          <w:szCs w:val="24"/>
        </w:rPr>
        <w:t>min{</w:t>
      </w:r>
      <w:proofErr w:type="gramEnd"/>
      <w:r w:rsidRPr="00FE3BA8">
        <w:rPr>
          <w:rFonts w:ascii="Segoe UI" w:eastAsia="Times New Roman" w:hAnsi="Segoe UI" w:cs="Segoe UI"/>
          <w:color w:val="333333"/>
          <w:sz w:val="24"/>
          <w:szCs w:val="24"/>
        </w:rPr>
        <w:t>12, 5, 10} + 11</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The minimum value is 5; therefore, </w:t>
      </w:r>
      <w:proofErr w:type="gramStart"/>
      <w:r w:rsidRPr="00FE3BA8">
        <w:rPr>
          <w:rFonts w:ascii="Segoe UI" w:eastAsia="Times New Roman" w:hAnsi="Segoe UI" w:cs="Segoe UI"/>
          <w:color w:val="333333"/>
          <w:sz w:val="24"/>
          <w:szCs w:val="24"/>
        </w:rPr>
        <w:t>c[</w:t>
      </w:r>
      <w:proofErr w:type="gramEnd"/>
      <w:r w:rsidRPr="00FE3BA8">
        <w:rPr>
          <w:rFonts w:ascii="Segoe UI" w:eastAsia="Times New Roman" w:hAnsi="Segoe UI" w:cs="Segoe UI"/>
          <w:color w:val="333333"/>
          <w:sz w:val="24"/>
          <w:szCs w:val="24"/>
        </w:rPr>
        <w:t>1,4] = 5+11 = 16</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95750" cy="3238500"/>
            <wp:effectExtent l="0" t="0" r="0" b="0"/>
            <wp:docPr id="24" name="Picture 24"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timal Binary Search Tree"/>
                    <pic:cNvPicPr>
                      <a:picLocks noChangeAspect="1" noChangeArrowheads="1"/>
                    </pic:cNvPicPr>
                  </pic:nvPicPr>
                  <pic:blipFill>
                    <a:blip r:embed="rId56"/>
                    <a:srcRect/>
                    <a:stretch>
                      <a:fillRect/>
                    </a:stretch>
                  </pic:blipFill>
                  <pic:spPr bwMode="auto">
                    <a:xfrm>
                      <a:off x="0" y="0"/>
                      <a:ext cx="4095750" cy="3238500"/>
                    </a:xfrm>
                    <a:prstGeom prst="rect">
                      <a:avLst/>
                    </a:prstGeom>
                    <a:noFill/>
                    <a:ln w="9525">
                      <a:noFill/>
                      <a:miter lim="800000"/>
                      <a:headEnd/>
                      <a:tailEnd/>
                    </a:ln>
                  </pic:spPr>
                </pic:pic>
              </a:graphicData>
            </a:graphic>
          </wp:inline>
        </w:drawing>
      </w:r>
    </w:p>
    <w:p w:rsidR="00FE3BA8" w:rsidRPr="00FE3BA8" w:rsidRDefault="00FE3BA8" w:rsidP="00FE3BA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FE3BA8">
        <w:rPr>
          <w:rFonts w:ascii="Segoe UI" w:eastAsia="Times New Roman" w:hAnsi="Segoe UI" w:cs="Segoe UI"/>
          <w:b/>
          <w:bCs/>
          <w:color w:val="000000"/>
          <w:sz w:val="24"/>
          <w:szCs w:val="24"/>
        </w:rPr>
        <w:t>Now we will calculate the values when j-</w:t>
      </w:r>
      <w:proofErr w:type="spellStart"/>
      <w:r w:rsidRPr="00FE3BA8">
        <w:rPr>
          <w:rFonts w:ascii="Segoe UI" w:eastAsia="Times New Roman" w:hAnsi="Segoe UI" w:cs="Segoe UI"/>
          <w:b/>
          <w:bCs/>
          <w:color w:val="000000"/>
          <w:sz w:val="24"/>
          <w:szCs w:val="24"/>
        </w:rPr>
        <w:t>i</w:t>
      </w:r>
      <w:proofErr w:type="spellEnd"/>
      <w:r w:rsidRPr="00FE3BA8">
        <w:rPr>
          <w:rFonts w:ascii="Segoe UI" w:eastAsia="Times New Roman" w:hAnsi="Segoe UI" w:cs="Segoe UI"/>
          <w:b/>
          <w:bCs/>
          <w:color w:val="000000"/>
          <w:sz w:val="24"/>
          <w:szCs w:val="24"/>
        </w:rPr>
        <w:t xml:space="preserve"> = 4</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When j=4 and </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=0 then j-</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xml:space="preserve"> = 4</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In this case, we will consider four keys, i.e., 10, 20, 30 and 40. The frequencies of 10, 20, 30 and 40 are 4, 2, 6 and 3 respectively.</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FE3BA8">
        <w:rPr>
          <w:rFonts w:ascii="Segoe UI" w:eastAsia="Times New Roman" w:hAnsi="Segoe UI" w:cs="Segoe UI"/>
          <w:color w:val="333333"/>
          <w:sz w:val="24"/>
          <w:szCs w:val="24"/>
        </w:rPr>
        <w:t>w[</w:t>
      </w:r>
      <w:proofErr w:type="gramEnd"/>
      <w:r w:rsidRPr="00FE3BA8">
        <w:rPr>
          <w:rFonts w:ascii="Segoe UI" w:eastAsia="Times New Roman" w:hAnsi="Segoe UI" w:cs="Segoe UI"/>
          <w:color w:val="333333"/>
          <w:sz w:val="24"/>
          <w:szCs w:val="24"/>
        </w:rPr>
        <w:t>0, 4] = 4 + 2 + 6 + 3 = 15</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If we consider 10 as the root node then</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FE3BA8">
        <w:rPr>
          <w:rFonts w:ascii="Segoe UI" w:eastAsia="Times New Roman" w:hAnsi="Segoe UI" w:cs="Segoe UI"/>
          <w:color w:val="333333"/>
          <w:sz w:val="24"/>
          <w:szCs w:val="24"/>
        </w:rPr>
        <w:t>C[</w:t>
      </w:r>
      <w:proofErr w:type="gramEnd"/>
      <w:r w:rsidRPr="00FE3BA8">
        <w:rPr>
          <w:rFonts w:ascii="Segoe UI" w:eastAsia="Times New Roman" w:hAnsi="Segoe UI" w:cs="Segoe UI"/>
          <w:color w:val="333333"/>
          <w:sz w:val="24"/>
          <w:szCs w:val="24"/>
        </w:rPr>
        <w:t>0, 4] = min {c[0,0] + c[1,4]}+ w[0,4]</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min {0 + 16} + 15= 31</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If we consider 20 as the root node then</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FE3BA8">
        <w:rPr>
          <w:rFonts w:ascii="Segoe UI" w:eastAsia="Times New Roman" w:hAnsi="Segoe UI" w:cs="Segoe UI"/>
          <w:color w:val="333333"/>
          <w:sz w:val="24"/>
          <w:szCs w:val="24"/>
        </w:rPr>
        <w:t>C[</w:t>
      </w:r>
      <w:proofErr w:type="gramEnd"/>
      <w:r w:rsidRPr="00FE3BA8">
        <w:rPr>
          <w:rFonts w:ascii="Segoe UI" w:eastAsia="Times New Roman" w:hAnsi="Segoe UI" w:cs="Segoe UI"/>
          <w:color w:val="333333"/>
          <w:sz w:val="24"/>
          <w:szCs w:val="24"/>
        </w:rPr>
        <w:t>0,4] = min{c[0,1] + c[2,4]} + w[0,4]</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 </w:t>
      </w:r>
      <w:proofErr w:type="gramStart"/>
      <w:r w:rsidRPr="00FE3BA8">
        <w:rPr>
          <w:rFonts w:ascii="Segoe UI" w:eastAsia="Times New Roman" w:hAnsi="Segoe UI" w:cs="Segoe UI"/>
          <w:color w:val="333333"/>
          <w:sz w:val="24"/>
          <w:szCs w:val="24"/>
        </w:rPr>
        <w:t>min{</w:t>
      </w:r>
      <w:proofErr w:type="gramEnd"/>
      <w:r w:rsidRPr="00FE3BA8">
        <w:rPr>
          <w:rFonts w:ascii="Segoe UI" w:eastAsia="Times New Roman" w:hAnsi="Segoe UI" w:cs="Segoe UI"/>
          <w:color w:val="333333"/>
          <w:sz w:val="24"/>
          <w:szCs w:val="24"/>
        </w:rPr>
        <w:t>4 + 12} + 15</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16 + 15 = 31</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If we consider 30 as the root node then,</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FE3BA8">
        <w:rPr>
          <w:rFonts w:ascii="Segoe UI" w:eastAsia="Times New Roman" w:hAnsi="Segoe UI" w:cs="Segoe UI"/>
          <w:color w:val="333333"/>
          <w:sz w:val="24"/>
          <w:szCs w:val="24"/>
        </w:rPr>
        <w:lastRenderedPageBreak/>
        <w:t>C[</w:t>
      </w:r>
      <w:proofErr w:type="gramEnd"/>
      <w:r w:rsidRPr="00FE3BA8">
        <w:rPr>
          <w:rFonts w:ascii="Segoe UI" w:eastAsia="Times New Roman" w:hAnsi="Segoe UI" w:cs="Segoe UI"/>
          <w:color w:val="333333"/>
          <w:sz w:val="24"/>
          <w:szCs w:val="24"/>
        </w:rPr>
        <w:t>0,4] = min{c[0,2] + c[3,4]} +w[0,4]</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min {8 + 3} + 15</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26</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If we consider 40 as the root node then,</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FE3BA8">
        <w:rPr>
          <w:rFonts w:ascii="Segoe UI" w:eastAsia="Times New Roman" w:hAnsi="Segoe UI" w:cs="Segoe UI"/>
          <w:color w:val="333333"/>
          <w:sz w:val="24"/>
          <w:szCs w:val="24"/>
        </w:rPr>
        <w:t>C[</w:t>
      </w:r>
      <w:proofErr w:type="gramEnd"/>
      <w:r w:rsidRPr="00FE3BA8">
        <w:rPr>
          <w:rFonts w:ascii="Segoe UI" w:eastAsia="Times New Roman" w:hAnsi="Segoe UI" w:cs="Segoe UI"/>
          <w:color w:val="333333"/>
          <w:sz w:val="24"/>
          <w:szCs w:val="24"/>
        </w:rPr>
        <w:t>0,4] = min{c[0,3] + c[4,4]} + w[0,4]</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 </w:t>
      </w:r>
      <w:proofErr w:type="gramStart"/>
      <w:r w:rsidRPr="00FE3BA8">
        <w:rPr>
          <w:rFonts w:ascii="Segoe UI" w:eastAsia="Times New Roman" w:hAnsi="Segoe UI" w:cs="Segoe UI"/>
          <w:color w:val="333333"/>
          <w:sz w:val="24"/>
          <w:szCs w:val="24"/>
        </w:rPr>
        <w:t>min{</w:t>
      </w:r>
      <w:proofErr w:type="gramEnd"/>
      <w:r w:rsidRPr="00FE3BA8">
        <w:rPr>
          <w:rFonts w:ascii="Segoe UI" w:eastAsia="Times New Roman" w:hAnsi="Segoe UI" w:cs="Segoe UI"/>
          <w:color w:val="333333"/>
          <w:sz w:val="24"/>
          <w:szCs w:val="24"/>
        </w:rPr>
        <w:t>20 + 0} + 15</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35</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 xml:space="preserve">In the above cases, we have observed that 26 is the minimum cost; therefore, </w:t>
      </w:r>
      <w:proofErr w:type="gramStart"/>
      <w:r w:rsidRPr="00FE3BA8">
        <w:rPr>
          <w:rFonts w:ascii="Segoe UI" w:eastAsia="Times New Roman" w:hAnsi="Segoe UI" w:cs="Segoe UI"/>
          <w:color w:val="333333"/>
          <w:sz w:val="24"/>
          <w:szCs w:val="24"/>
        </w:rPr>
        <w:t>c[</w:t>
      </w:r>
      <w:proofErr w:type="gramEnd"/>
      <w:r w:rsidRPr="00FE3BA8">
        <w:rPr>
          <w:rFonts w:ascii="Segoe UI" w:eastAsia="Times New Roman" w:hAnsi="Segoe UI" w:cs="Segoe UI"/>
          <w:color w:val="333333"/>
          <w:sz w:val="24"/>
          <w:szCs w:val="24"/>
        </w:rPr>
        <w:t>0,4] is equal to 26.</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95750" cy="3238500"/>
            <wp:effectExtent l="0" t="0" r="0" b="0"/>
            <wp:docPr id="25" name="Picture 25"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ptimal Binary Search Tree"/>
                    <pic:cNvPicPr>
                      <a:picLocks noChangeAspect="1" noChangeArrowheads="1"/>
                    </pic:cNvPicPr>
                  </pic:nvPicPr>
                  <pic:blipFill>
                    <a:blip r:embed="rId57"/>
                    <a:srcRect/>
                    <a:stretch>
                      <a:fillRect/>
                    </a:stretch>
                  </pic:blipFill>
                  <pic:spPr bwMode="auto">
                    <a:xfrm>
                      <a:off x="0" y="0"/>
                      <a:ext cx="4095750" cy="3238500"/>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The optimal binary tree can be created as:</w:t>
      </w:r>
    </w:p>
    <w:p w:rsidR="00FE3BA8" w:rsidRPr="00FE3BA8" w:rsidRDefault="00FE3BA8" w:rsidP="00FE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4438650"/>
            <wp:effectExtent l="0" t="0" r="0" b="0"/>
            <wp:docPr id="26" name="Picture 26"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ptimal Binary Search Tree"/>
                    <pic:cNvPicPr>
                      <a:picLocks noChangeAspect="1" noChangeArrowheads="1"/>
                    </pic:cNvPicPr>
                  </pic:nvPicPr>
                  <pic:blipFill>
                    <a:blip r:embed="rId58"/>
                    <a:srcRect/>
                    <a:stretch>
                      <a:fillRect/>
                    </a:stretch>
                  </pic:blipFill>
                  <pic:spPr bwMode="auto">
                    <a:xfrm>
                      <a:off x="0" y="0"/>
                      <a:ext cx="4762500" cy="4438650"/>
                    </a:xfrm>
                    <a:prstGeom prst="rect">
                      <a:avLst/>
                    </a:prstGeom>
                    <a:noFill/>
                    <a:ln w="9525">
                      <a:noFill/>
                      <a:miter lim="800000"/>
                      <a:headEnd/>
                      <a:tailEnd/>
                    </a:ln>
                  </pic:spPr>
                </pic:pic>
              </a:graphicData>
            </a:graphic>
          </wp:inline>
        </w:drawing>
      </w:r>
      <w:r w:rsidRPr="00FE3BA8">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2857500" cy="2771775"/>
            <wp:effectExtent l="0" t="0" r="0" b="0"/>
            <wp:docPr id="27" name="Picture 27" descr="Optimal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ptimal Binary Search Tree"/>
                    <pic:cNvPicPr>
                      <a:picLocks noChangeAspect="1" noChangeArrowheads="1"/>
                    </pic:cNvPicPr>
                  </pic:nvPicPr>
                  <pic:blipFill>
                    <a:blip r:embed="rId59"/>
                    <a:srcRect/>
                    <a:stretch>
                      <a:fillRect/>
                    </a:stretch>
                  </pic:blipFill>
                  <pic:spPr bwMode="auto">
                    <a:xfrm>
                      <a:off x="0" y="0"/>
                      <a:ext cx="2857500" cy="2771775"/>
                    </a:xfrm>
                    <a:prstGeom prst="rect">
                      <a:avLst/>
                    </a:prstGeom>
                    <a:noFill/>
                    <a:ln w="9525">
                      <a:noFill/>
                      <a:miter lim="800000"/>
                      <a:headEnd/>
                      <a:tailEnd/>
                    </a:ln>
                  </pic:spPr>
                </pic:pic>
              </a:graphicData>
            </a:graphic>
          </wp:inline>
        </w:drawing>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General formula for calculating the minimum cost is:</w:t>
      </w:r>
    </w:p>
    <w:p w:rsidR="00FE3BA8" w:rsidRPr="00FE3BA8" w:rsidRDefault="00FE3BA8" w:rsidP="00FE3B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FE3BA8">
        <w:rPr>
          <w:rFonts w:ascii="Segoe UI" w:eastAsia="Times New Roman" w:hAnsi="Segoe UI" w:cs="Segoe UI"/>
          <w:color w:val="333333"/>
          <w:sz w:val="24"/>
          <w:szCs w:val="24"/>
        </w:rPr>
        <w:t>C[</w:t>
      </w:r>
      <w:proofErr w:type="spellStart"/>
      <w:proofErr w:type="gramEnd"/>
      <w:r w:rsidRPr="00FE3BA8">
        <w:rPr>
          <w:rFonts w:ascii="Segoe UI" w:eastAsia="Times New Roman" w:hAnsi="Segoe UI" w:cs="Segoe UI"/>
          <w:color w:val="333333"/>
          <w:sz w:val="24"/>
          <w:szCs w:val="24"/>
        </w:rPr>
        <w:t>i,j</w:t>
      </w:r>
      <w:proofErr w:type="spellEnd"/>
      <w:r w:rsidRPr="00FE3BA8">
        <w:rPr>
          <w:rFonts w:ascii="Segoe UI" w:eastAsia="Times New Roman" w:hAnsi="Segoe UI" w:cs="Segoe UI"/>
          <w:color w:val="333333"/>
          <w:sz w:val="24"/>
          <w:szCs w:val="24"/>
        </w:rPr>
        <w:t>] = min{c[</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k-1] + c[</w:t>
      </w:r>
      <w:proofErr w:type="spellStart"/>
      <w:r w:rsidRPr="00FE3BA8">
        <w:rPr>
          <w:rFonts w:ascii="Segoe UI" w:eastAsia="Times New Roman" w:hAnsi="Segoe UI" w:cs="Segoe UI"/>
          <w:color w:val="333333"/>
          <w:sz w:val="24"/>
          <w:szCs w:val="24"/>
        </w:rPr>
        <w:t>k,j</w:t>
      </w:r>
      <w:proofErr w:type="spellEnd"/>
      <w:r w:rsidRPr="00FE3BA8">
        <w:rPr>
          <w:rFonts w:ascii="Segoe UI" w:eastAsia="Times New Roman" w:hAnsi="Segoe UI" w:cs="Segoe UI"/>
          <w:color w:val="333333"/>
          <w:sz w:val="24"/>
          <w:szCs w:val="24"/>
        </w:rPr>
        <w:t>]} + w(</w:t>
      </w:r>
      <w:proofErr w:type="spellStart"/>
      <w:r w:rsidRPr="00FE3BA8">
        <w:rPr>
          <w:rFonts w:ascii="Segoe UI" w:eastAsia="Times New Roman" w:hAnsi="Segoe UI" w:cs="Segoe UI"/>
          <w:color w:val="333333"/>
          <w:sz w:val="24"/>
          <w:szCs w:val="24"/>
        </w:rPr>
        <w:t>i,j</w:t>
      </w:r>
      <w:proofErr w:type="spellEnd"/>
      <w:r w:rsidRPr="00FE3BA8">
        <w:rPr>
          <w:rFonts w:ascii="Segoe UI" w:eastAsia="Times New Roman" w:hAnsi="Segoe UI" w:cs="Segoe UI"/>
          <w:color w:val="333333"/>
          <w:sz w:val="24"/>
          <w:szCs w:val="24"/>
        </w:rPr>
        <w:t>)</w:t>
      </w:r>
    </w:p>
    <w:p w:rsidR="006F65F8" w:rsidRDefault="002F0C2B">
      <w:r>
        <w:lastRenderedPageBreak/>
        <w:t>OR</w:t>
      </w:r>
    </w:p>
    <w:p w:rsidR="002F0C2B" w:rsidRDefault="002F0C2B"/>
    <w:p w:rsidR="002F0C2B" w:rsidRDefault="002F0C2B"/>
    <w:p w:rsidR="002F0C2B" w:rsidRDefault="002F0C2B"/>
    <w:p w:rsidR="002F0C2B" w:rsidRDefault="002F0C2B"/>
    <w:p w:rsidR="002F0C2B" w:rsidRDefault="002F0C2B">
      <w:r w:rsidRPr="002F0C2B">
        <w:t>https://www.kodnest.com/free-online-courses/algorithm-2/lessons/all-pairs-shortest-paths/topic/optimal-binary-search-trees/</w:t>
      </w:r>
    </w:p>
    <w:p w:rsidR="002F0C2B" w:rsidRDefault="002F0C2B" w:rsidP="002F0C2B">
      <w:pPr>
        <w:pStyle w:val="Heading1"/>
        <w:spacing w:before="0" w:beforeAutospacing="0" w:after="0" w:afterAutospacing="0"/>
        <w:rPr>
          <w:rFonts w:ascii="Arial" w:hAnsi="Arial" w:cs="Arial"/>
          <w:color w:val="122B46"/>
        </w:rPr>
      </w:pPr>
      <w:r>
        <w:rPr>
          <w:rFonts w:ascii="Arial" w:hAnsi="Arial" w:cs="Arial"/>
          <w:color w:val="122B46"/>
        </w:rPr>
        <w:t>Optimal Binary Search Trees</w:t>
      </w:r>
    </w:p>
    <w:p w:rsidR="002F0C2B" w:rsidRPr="002F0C2B" w:rsidRDefault="002F0C2B" w:rsidP="002F0C2B">
      <w:pPr>
        <w:shd w:val="clear" w:color="auto" w:fill="FFFFFF"/>
        <w:spacing w:line="240" w:lineRule="atLeast"/>
        <w:rPr>
          <w:rFonts w:ascii="Arial" w:hAnsi="Arial" w:cs="Arial"/>
          <w:b/>
          <w:bCs/>
          <w:caps/>
          <w:color w:val="4D5C6D"/>
          <w:sz w:val="18"/>
          <w:szCs w:val="18"/>
        </w:rPr>
      </w:pPr>
    </w:p>
    <w:p w:rsidR="002F0C2B" w:rsidRDefault="002F0C2B" w:rsidP="002F0C2B">
      <w:pPr>
        <w:pStyle w:val="NormalWeb"/>
        <w:shd w:val="clear" w:color="auto" w:fill="FFFFFF"/>
        <w:rPr>
          <w:rFonts w:ascii="Arial" w:hAnsi="Arial" w:cs="Arial"/>
          <w:color w:val="4D5C6D"/>
        </w:rPr>
      </w:pPr>
      <w:r>
        <w:rPr>
          <w:rFonts w:ascii="Arial" w:hAnsi="Arial" w:cs="Arial"/>
          <w:color w:val="4D5C6D"/>
        </w:rPr>
        <w:t>A Binary Search Tree (BST) is a tree where the key values are stored in the internal nodes. The external nodes are null nodes. The keys are ordered lexicographically, i.e. for each internal node all the keys in the left sub-tree are less than the keys in the node, and all the keys in the right sub-tree are greater.</w:t>
      </w:r>
    </w:p>
    <w:p w:rsidR="002F0C2B" w:rsidRDefault="002F0C2B" w:rsidP="002F0C2B">
      <w:pPr>
        <w:pStyle w:val="NormalWeb"/>
        <w:shd w:val="clear" w:color="auto" w:fill="FFFFFF"/>
        <w:rPr>
          <w:rFonts w:ascii="Arial" w:hAnsi="Arial" w:cs="Arial"/>
          <w:color w:val="4D5C6D"/>
        </w:rPr>
      </w:pPr>
      <w:r>
        <w:rPr>
          <w:rFonts w:ascii="Arial" w:hAnsi="Arial" w:cs="Arial"/>
          <w:color w:val="4D5C6D"/>
        </w:rPr>
        <w:t>When we know the frequency of searching each one of the keys, it is quite easy to compute the expected cost of accessing each node in the tree. An optimal binary search tree is a BST, which has minimal expected cost of locating each node.</w:t>
      </w:r>
    </w:p>
    <w:p w:rsidR="002F0C2B" w:rsidRDefault="002F0C2B" w:rsidP="002F0C2B">
      <w:pPr>
        <w:pStyle w:val="NormalWeb"/>
        <w:shd w:val="clear" w:color="auto" w:fill="FFFFFF"/>
        <w:rPr>
          <w:rFonts w:ascii="Arial" w:hAnsi="Arial" w:cs="Arial"/>
          <w:color w:val="4D5C6D"/>
        </w:rPr>
      </w:pPr>
      <w:r>
        <w:rPr>
          <w:rFonts w:ascii="Arial" w:hAnsi="Arial" w:cs="Arial"/>
          <w:color w:val="4D5C6D"/>
        </w:rPr>
        <w:t>Basically, we know the key values of the each node, but let say we also know the frequencies of each node in the process of searching, means that how much time particular node is being searched. So, by knowing the frequencies of each node and their key values we can find the overall cost of searching.</w:t>
      </w:r>
    </w:p>
    <w:p w:rsidR="002F0C2B" w:rsidRDefault="002F0C2B" w:rsidP="002F0C2B">
      <w:pPr>
        <w:pStyle w:val="NormalWeb"/>
        <w:shd w:val="clear" w:color="auto" w:fill="FFFFFF"/>
        <w:rPr>
          <w:rFonts w:ascii="Arial" w:hAnsi="Arial" w:cs="Arial"/>
          <w:color w:val="4D5C6D"/>
        </w:rPr>
      </w:pPr>
      <w:r>
        <w:rPr>
          <w:rFonts w:ascii="Arial" w:hAnsi="Arial" w:cs="Arial"/>
          <w:color w:val="4D5C6D"/>
        </w:rPr>
        <w:t>In many applications the cost of searching is very important. So, it is required that the overall cost of searching should be as less as possible. And we know that search time of BST is more than the </w:t>
      </w:r>
      <w:r>
        <w:rPr>
          <w:rStyle w:val="Emphasis"/>
          <w:rFonts w:ascii="Arial" w:hAnsi="Arial" w:cs="Arial"/>
          <w:b/>
          <w:bCs/>
          <w:color w:val="4D5C6D"/>
        </w:rPr>
        <w:t>Balanced Binary Search Tree</w:t>
      </w:r>
      <w:r>
        <w:rPr>
          <w:rStyle w:val="Strong"/>
          <w:rFonts w:ascii="Arial" w:hAnsi="Arial" w:cs="Arial"/>
          <w:color w:val="4D5C6D"/>
        </w:rPr>
        <w:t>,</w:t>
      </w:r>
      <w:r>
        <w:rPr>
          <w:rFonts w:ascii="Arial" w:hAnsi="Arial" w:cs="Arial"/>
          <w:color w:val="4D5C6D"/>
        </w:rPr>
        <w:t> as Balanced Binary Search tree has less number of levels than the BST. And there is one way which can further reduce the cost than the Balanced BST, which is </w:t>
      </w:r>
      <w:r>
        <w:rPr>
          <w:rStyle w:val="Emphasis"/>
          <w:rFonts w:ascii="Arial" w:hAnsi="Arial" w:cs="Arial"/>
          <w:b/>
          <w:bCs/>
          <w:color w:val="4D5C6D"/>
        </w:rPr>
        <w:t xml:space="preserve">Optimal Binary Search </w:t>
      </w:r>
      <w:proofErr w:type="gramStart"/>
      <w:r>
        <w:rPr>
          <w:rStyle w:val="Emphasis"/>
          <w:rFonts w:ascii="Arial" w:hAnsi="Arial" w:cs="Arial"/>
          <w:b/>
          <w:bCs/>
          <w:color w:val="4D5C6D"/>
        </w:rPr>
        <w:t>Tree</w:t>
      </w:r>
      <w:r>
        <w:rPr>
          <w:rFonts w:ascii="Arial" w:hAnsi="Arial" w:cs="Arial"/>
          <w:color w:val="4D5C6D"/>
        </w:rPr>
        <w:t> .</w:t>
      </w:r>
      <w:proofErr w:type="gramEnd"/>
      <w:r>
        <w:rPr>
          <w:rFonts w:ascii="Arial" w:hAnsi="Arial" w:cs="Arial"/>
          <w:color w:val="4D5C6D"/>
        </w:rPr>
        <w:t xml:space="preserve"> Let us understand that by following example.</w:t>
      </w:r>
    </w:p>
    <w:p w:rsidR="002F0C2B" w:rsidRDefault="002F0C2B" w:rsidP="002F0C2B">
      <w:pPr>
        <w:shd w:val="clear" w:color="auto" w:fill="FFFFFF"/>
        <w:rPr>
          <w:rFonts w:ascii="Arial" w:hAnsi="Arial" w:cs="Arial"/>
          <w:color w:val="4D5C6D"/>
        </w:rPr>
      </w:pPr>
      <w:r>
        <w:rPr>
          <w:rFonts w:ascii="Arial" w:hAnsi="Arial" w:cs="Arial"/>
          <w:noProof/>
          <w:color w:val="4D5C6D"/>
        </w:rPr>
        <w:drawing>
          <wp:inline distT="0" distB="0" distL="0" distR="0">
            <wp:extent cx="5686425" cy="1619250"/>
            <wp:effectExtent l="19050" t="0" r="9525" b="0"/>
            <wp:docPr id="57" name="Picture 2" descr="KodNest Cap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dNest Capture22"/>
                    <pic:cNvPicPr>
                      <a:picLocks noChangeAspect="1" noChangeArrowheads="1"/>
                    </pic:cNvPicPr>
                  </pic:nvPicPr>
                  <pic:blipFill>
                    <a:blip r:embed="rId60"/>
                    <a:srcRect/>
                    <a:stretch>
                      <a:fillRect/>
                    </a:stretch>
                  </pic:blipFill>
                  <pic:spPr bwMode="auto">
                    <a:xfrm>
                      <a:off x="0" y="0"/>
                      <a:ext cx="5686425" cy="1619250"/>
                    </a:xfrm>
                    <a:prstGeom prst="rect">
                      <a:avLst/>
                    </a:prstGeom>
                    <a:noFill/>
                    <a:ln w="9525">
                      <a:noFill/>
                      <a:miter lim="800000"/>
                      <a:headEnd/>
                      <a:tailEnd/>
                    </a:ln>
                  </pic:spPr>
                </pic:pic>
              </a:graphicData>
            </a:graphic>
          </wp:inline>
        </w:drawing>
      </w:r>
    </w:p>
    <w:p w:rsidR="002F0C2B" w:rsidRDefault="002F0C2B" w:rsidP="002F0C2B">
      <w:pPr>
        <w:pStyle w:val="NormalWeb"/>
        <w:shd w:val="clear" w:color="auto" w:fill="FFFFFF"/>
        <w:rPr>
          <w:rFonts w:ascii="Arial" w:hAnsi="Arial" w:cs="Arial"/>
          <w:color w:val="4D5C6D"/>
        </w:rPr>
      </w:pPr>
      <w:r>
        <w:rPr>
          <w:rFonts w:ascii="Arial" w:hAnsi="Arial" w:cs="Arial"/>
          <w:color w:val="4D5C6D"/>
        </w:rPr>
        <w:lastRenderedPageBreak/>
        <w:t xml:space="preserve">As there are 3 different keys, so we can have total 5 various BST by changing order of keys. And which </w:t>
      </w:r>
      <w:proofErr w:type="spellStart"/>
      <w:r>
        <w:rPr>
          <w:rFonts w:ascii="Arial" w:hAnsi="Arial" w:cs="Arial"/>
          <w:color w:val="4D5C6D"/>
        </w:rPr>
        <w:t>van</w:t>
      </w:r>
      <w:proofErr w:type="spellEnd"/>
      <w:r>
        <w:rPr>
          <w:rFonts w:ascii="Arial" w:hAnsi="Arial" w:cs="Arial"/>
          <w:color w:val="4D5C6D"/>
        </w:rPr>
        <w:t xml:space="preserve"> </w:t>
      </w:r>
      <w:proofErr w:type="gramStart"/>
      <w:r>
        <w:rPr>
          <w:rFonts w:ascii="Arial" w:hAnsi="Arial" w:cs="Arial"/>
          <w:color w:val="4D5C6D"/>
        </w:rPr>
        <w:t>be</w:t>
      </w:r>
      <w:proofErr w:type="gramEnd"/>
      <w:r>
        <w:rPr>
          <w:rFonts w:ascii="Arial" w:hAnsi="Arial" w:cs="Arial"/>
          <w:color w:val="4D5C6D"/>
        </w:rPr>
        <w:t xml:space="preserve"> found by, where “n” is the number of keys.</w:t>
      </w:r>
    </w:p>
    <w:p w:rsidR="002F0C2B" w:rsidRDefault="002F0C2B" w:rsidP="002F0C2B">
      <w:pPr>
        <w:shd w:val="clear" w:color="auto" w:fill="FFFFFF"/>
        <w:rPr>
          <w:rFonts w:ascii="Arial" w:hAnsi="Arial" w:cs="Arial"/>
          <w:color w:val="4D5C6D"/>
        </w:rPr>
      </w:pPr>
      <w:r>
        <w:rPr>
          <w:rFonts w:ascii="Arial" w:hAnsi="Arial" w:cs="Arial"/>
          <w:noProof/>
          <w:color w:val="4D5C6D"/>
        </w:rPr>
        <w:drawing>
          <wp:inline distT="0" distB="0" distL="0" distR="0">
            <wp:extent cx="990600" cy="1371600"/>
            <wp:effectExtent l="19050" t="0" r="0" b="0"/>
            <wp:docPr id="56" name="Picture 3" descr="KodNest Captur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dNest Capture23"/>
                    <pic:cNvPicPr>
                      <a:picLocks noChangeAspect="1" noChangeArrowheads="1"/>
                    </pic:cNvPicPr>
                  </pic:nvPicPr>
                  <pic:blipFill>
                    <a:blip r:embed="rId61"/>
                    <a:srcRect/>
                    <a:stretch>
                      <a:fillRect/>
                    </a:stretch>
                  </pic:blipFill>
                  <pic:spPr bwMode="auto">
                    <a:xfrm>
                      <a:off x="0" y="0"/>
                      <a:ext cx="990600" cy="1371600"/>
                    </a:xfrm>
                    <a:prstGeom prst="rect">
                      <a:avLst/>
                    </a:prstGeom>
                    <a:noFill/>
                    <a:ln w="9525">
                      <a:noFill/>
                      <a:miter lim="800000"/>
                      <a:headEnd/>
                      <a:tailEnd/>
                    </a:ln>
                  </pic:spPr>
                </pic:pic>
              </a:graphicData>
            </a:graphic>
          </wp:inline>
        </w:drawing>
      </w:r>
    </w:p>
    <w:p w:rsidR="002F0C2B" w:rsidRDefault="002F0C2B" w:rsidP="002F0C2B">
      <w:pPr>
        <w:pStyle w:val="NormalWeb"/>
        <w:shd w:val="clear" w:color="auto" w:fill="FFFFFF"/>
        <w:rPr>
          <w:rFonts w:ascii="Arial" w:hAnsi="Arial" w:cs="Arial"/>
          <w:color w:val="4D5C6D"/>
        </w:rPr>
      </w:pPr>
      <w:r>
        <w:rPr>
          <w:rFonts w:ascii="Arial" w:hAnsi="Arial" w:cs="Arial"/>
          <w:color w:val="4D5C6D"/>
        </w:rPr>
        <w:t>So following are the various possible Binary Search Trees of the above data. And also the overall cost for searching for each BST.</w:t>
      </w:r>
    </w:p>
    <w:p w:rsidR="002F0C2B" w:rsidRDefault="002F0C2B" w:rsidP="002F0C2B">
      <w:pPr>
        <w:shd w:val="clear" w:color="auto" w:fill="FFFFFF"/>
        <w:rPr>
          <w:rFonts w:ascii="Arial" w:hAnsi="Arial" w:cs="Arial"/>
          <w:color w:val="4D5C6D"/>
        </w:rPr>
      </w:pPr>
      <w:r>
        <w:rPr>
          <w:rFonts w:ascii="Arial" w:hAnsi="Arial" w:cs="Arial"/>
          <w:noProof/>
          <w:color w:val="4D5C6D"/>
        </w:rPr>
        <w:drawing>
          <wp:inline distT="0" distB="0" distL="0" distR="0">
            <wp:extent cx="6229350" cy="2350388"/>
            <wp:effectExtent l="19050" t="0" r="0" b="0"/>
            <wp:docPr id="55" name="Picture 4" descr="KodNest Captur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dNest Capture24"/>
                    <pic:cNvPicPr>
                      <a:picLocks noChangeAspect="1" noChangeArrowheads="1"/>
                    </pic:cNvPicPr>
                  </pic:nvPicPr>
                  <pic:blipFill>
                    <a:blip r:embed="rId62"/>
                    <a:srcRect/>
                    <a:stretch>
                      <a:fillRect/>
                    </a:stretch>
                  </pic:blipFill>
                  <pic:spPr bwMode="auto">
                    <a:xfrm>
                      <a:off x="0" y="0"/>
                      <a:ext cx="6229350" cy="2350388"/>
                    </a:xfrm>
                    <a:prstGeom prst="rect">
                      <a:avLst/>
                    </a:prstGeom>
                    <a:noFill/>
                    <a:ln w="9525">
                      <a:noFill/>
                      <a:miter lim="800000"/>
                      <a:headEnd/>
                      <a:tailEnd/>
                    </a:ln>
                  </pic:spPr>
                </pic:pic>
              </a:graphicData>
            </a:graphic>
          </wp:inline>
        </w:drawing>
      </w:r>
    </w:p>
    <w:p w:rsidR="002F0C2B" w:rsidRDefault="002F0C2B" w:rsidP="002F0C2B">
      <w:pPr>
        <w:pStyle w:val="NormalWeb"/>
        <w:shd w:val="clear" w:color="auto" w:fill="FFFFFF"/>
        <w:rPr>
          <w:rFonts w:ascii="Arial" w:hAnsi="Arial" w:cs="Arial"/>
          <w:color w:val="4D5C6D"/>
        </w:rPr>
      </w:pPr>
      <w:r>
        <w:rPr>
          <w:rFonts w:ascii="Arial" w:hAnsi="Arial" w:cs="Arial"/>
          <w:color w:val="4D5C6D"/>
        </w:rPr>
        <w:t xml:space="preserve">The cost is computed by multiplying the each node’s frequency with the level of </w:t>
      </w:r>
      <w:proofErr w:type="gramStart"/>
      <w:r>
        <w:rPr>
          <w:rFonts w:ascii="Arial" w:hAnsi="Arial" w:cs="Arial"/>
          <w:color w:val="4D5C6D"/>
        </w:rPr>
        <w:t>tree(</w:t>
      </w:r>
      <w:proofErr w:type="gramEnd"/>
      <w:r>
        <w:rPr>
          <w:rFonts w:ascii="Arial" w:hAnsi="Arial" w:cs="Arial"/>
          <w:color w:val="4D5C6D"/>
        </w:rPr>
        <w:t xml:space="preserve"> Here we are assuming that the tree starts from level 1 ) and then add them to compute the overall cost of BST.</w:t>
      </w:r>
    </w:p>
    <w:p w:rsidR="002F0C2B" w:rsidRDefault="002F0C2B" w:rsidP="002F0C2B">
      <w:pPr>
        <w:pStyle w:val="NormalWeb"/>
        <w:shd w:val="clear" w:color="auto" w:fill="FFFFFF"/>
        <w:rPr>
          <w:rFonts w:ascii="Arial" w:hAnsi="Arial" w:cs="Arial"/>
          <w:color w:val="4D5C6D"/>
        </w:rPr>
      </w:pPr>
      <w:r>
        <w:rPr>
          <w:rFonts w:ascii="Arial" w:hAnsi="Arial" w:cs="Arial"/>
          <w:color w:val="4D5C6D"/>
        </w:rPr>
        <w:t>As we can see in Figure 2 there are various 5 types of arrangements are possible. And as we have discussed earlier that, it is possible to further reduce the cost of Balanced BST which is specified in following figure 3.</w:t>
      </w:r>
    </w:p>
    <w:p w:rsidR="002F0C2B" w:rsidRDefault="002F0C2B" w:rsidP="002F0C2B">
      <w:pPr>
        <w:shd w:val="clear" w:color="auto" w:fill="FFFFFF"/>
        <w:rPr>
          <w:rFonts w:ascii="Arial" w:hAnsi="Arial" w:cs="Arial"/>
          <w:color w:val="4D5C6D"/>
        </w:rPr>
      </w:pPr>
      <w:r>
        <w:rPr>
          <w:rFonts w:ascii="Arial" w:hAnsi="Arial" w:cs="Arial"/>
          <w:noProof/>
          <w:color w:val="4D5C6D"/>
        </w:rPr>
        <w:lastRenderedPageBreak/>
        <w:drawing>
          <wp:inline distT="0" distB="0" distL="0" distR="0">
            <wp:extent cx="6096000" cy="2305075"/>
            <wp:effectExtent l="19050" t="0" r="0" b="0"/>
            <wp:docPr id="54" name="Picture 5" descr="KodNest Captur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dNest Capture25"/>
                    <pic:cNvPicPr>
                      <a:picLocks noChangeAspect="1" noChangeArrowheads="1"/>
                    </pic:cNvPicPr>
                  </pic:nvPicPr>
                  <pic:blipFill>
                    <a:blip r:embed="rId63"/>
                    <a:srcRect/>
                    <a:stretch>
                      <a:fillRect/>
                    </a:stretch>
                  </pic:blipFill>
                  <pic:spPr bwMode="auto">
                    <a:xfrm>
                      <a:off x="0" y="0"/>
                      <a:ext cx="6096000" cy="2305075"/>
                    </a:xfrm>
                    <a:prstGeom prst="rect">
                      <a:avLst/>
                    </a:prstGeom>
                    <a:noFill/>
                    <a:ln w="9525">
                      <a:noFill/>
                      <a:miter lim="800000"/>
                      <a:headEnd/>
                      <a:tailEnd/>
                    </a:ln>
                  </pic:spPr>
                </pic:pic>
              </a:graphicData>
            </a:graphic>
          </wp:inline>
        </w:drawing>
      </w:r>
    </w:p>
    <w:p w:rsidR="002F0C2B" w:rsidRDefault="002F0C2B" w:rsidP="002F0C2B">
      <w:pPr>
        <w:pStyle w:val="NormalWeb"/>
        <w:shd w:val="clear" w:color="auto" w:fill="FFFFFF"/>
        <w:rPr>
          <w:rFonts w:ascii="Arial" w:hAnsi="Arial" w:cs="Arial"/>
          <w:color w:val="4D5C6D"/>
        </w:rPr>
      </w:pPr>
      <w:r>
        <w:rPr>
          <w:rFonts w:ascii="Arial" w:hAnsi="Arial" w:cs="Arial"/>
          <w:color w:val="4D5C6D"/>
        </w:rPr>
        <w:t>As it is shown in above figure that 2nd BST is balanced and the 4th BST is not balanced, though it’s cost is less than the cost of Balanced BST and its cost is the least among all, so it is our Optimal Binary Search Tree for the given data in Figure 1. So here our idea to generate the Optimal Binary Search Tree is that, the nodes whose frequencies are more should appear in the lower levels of Tree .</w:t>
      </w:r>
      <w:proofErr w:type="spellStart"/>
      <w:r>
        <w:rPr>
          <w:rFonts w:ascii="Arial" w:hAnsi="Arial" w:cs="Arial"/>
          <w:color w:val="4D5C6D"/>
        </w:rPr>
        <w:t>i.e</w:t>
      </w:r>
      <w:proofErr w:type="spellEnd"/>
      <w:r>
        <w:rPr>
          <w:rFonts w:ascii="Arial" w:hAnsi="Arial" w:cs="Arial"/>
          <w:color w:val="4D5C6D"/>
        </w:rPr>
        <w:t xml:space="preserve">, </w:t>
      </w:r>
      <w:proofErr w:type="gramStart"/>
      <w:r>
        <w:rPr>
          <w:rFonts w:ascii="Arial" w:hAnsi="Arial" w:cs="Arial"/>
          <w:color w:val="4D5C6D"/>
        </w:rPr>
        <w:t>In</w:t>
      </w:r>
      <w:proofErr w:type="gramEnd"/>
      <w:r>
        <w:rPr>
          <w:rFonts w:ascii="Arial" w:hAnsi="Arial" w:cs="Arial"/>
          <w:color w:val="4D5C6D"/>
        </w:rPr>
        <w:t xml:space="preserve"> our example node with key 40 is having highest frequency and which appears at level 1 which is our Optimal BST.</w:t>
      </w:r>
    </w:p>
    <w:p w:rsidR="002F0C2B" w:rsidRDefault="002F0C2B" w:rsidP="002F0C2B">
      <w:pPr>
        <w:pStyle w:val="NormalWeb"/>
        <w:shd w:val="clear" w:color="auto" w:fill="FFFFFF"/>
        <w:rPr>
          <w:rFonts w:ascii="Arial" w:hAnsi="Arial" w:cs="Arial"/>
          <w:color w:val="4D5C6D"/>
        </w:rPr>
      </w:pPr>
      <w:r>
        <w:rPr>
          <w:rFonts w:ascii="Arial" w:hAnsi="Arial" w:cs="Arial"/>
          <w:color w:val="4D5C6D"/>
        </w:rPr>
        <w:t>Here note that: if the number of nodes are less then we can find optimal BST by checking all possible arrangements, but if the nodes are greater than 3 like 4</w:t>
      </w:r>
      <w:proofErr w:type="gramStart"/>
      <w:r>
        <w:rPr>
          <w:rFonts w:ascii="Arial" w:hAnsi="Arial" w:cs="Arial"/>
          <w:color w:val="4D5C6D"/>
        </w:rPr>
        <w:t>,5,6</w:t>
      </w:r>
      <w:proofErr w:type="gramEnd"/>
      <w:r>
        <w:rPr>
          <w:rFonts w:ascii="Arial" w:hAnsi="Arial" w:cs="Arial"/>
          <w:color w:val="4D5C6D"/>
        </w:rPr>
        <w:t xml:space="preserve">….. </w:t>
      </w:r>
      <w:proofErr w:type="gramStart"/>
      <w:r>
        <w:rPr>
          <w:rFonts w:ascii="Arial" w:hAnsi="Arial" w:cs="Arial"/>
          <w:color w:val="4D5C6D"/>
        </w:rPr>
        <w:t>then</w:t>
      </w:r>
      <w:proofErr w:type="gramEnd"/>
      <w:r>
        <w:rPr>
          <w:rFonts w:ascii="Arial" w:hAnsi="Arial" w:cs="Arial"/>
          <w:color w:val="4D5C6D"/>
        </w:rPr>
        <w:t xml:space="preserve"> respectively 14,42,132….. , different BSTs are possible so by checking all arrangements to find Optimal Cost may lead to extra overhead. So we will see now another approach to solve the problem of Optimal BST using Dynamic Programming Approach.</w:t>
      </w:r>
    </w:p>
    <w:p w:rsidR="002F0C2B" w:rsidRPr="00C91425" w:rsidRDefault="002F0C2B" w:rsidP="002F0C2B">
      <w:pPr>
        <w:pStyle w:val="Heading2"/>
        <w:shd w:val="clear" w:color="auto" w:fill="FFFFFF"/>
        <w:spacing w:line="480" w:lineRule="atLeast"/>
        <w:rPr>
          <w:rFonts w:ascii="Arial" w:hAnsi="Arial" w:cs="Arial"/>
          <w:bCs w:val="0"/>
          <w:color w:val="122B46"/>
          <w:sz w:val="32"/>
          <w:szCs w:val="32"/>
        </w:rPr>
      </w:pPr>
      <w:r>
        <w:rPr>
          <w:rFonts w:ascii="Arial" w:hAnsi="Arial" w:cs="Arial"/>
          <w:b w:val="0"/>
          <w:bCs w:val="0"/>
          <w:color w:val="122B46"/>
        </w:rPr>
        <w:t>Using Dynamic Approach</w:t>
      </w:r>
      <w:proofErr w:type="gramStart"/>
      <w:r>
        <w:rPr>
          <w:rFonts w:ascii="Arial" w:hAnsi="Arial" w:cs="Arial"/>
          <w:b w:val="0"/>
          <w:bCs w:val="0"/>
          <w:color w:val="122B46"/>
        </w:rPr>
        <w:t>:-</w:t>
      </w:r>
      <w:proofErr w:type="gramEnd"/>
      <w:r w:rsidR="00C91425">
        <w:rPr>
          <w:rFonts w:ascii="Arial" w:hAnsi="Arial" w:cs="Arial"/>
          <w:b w:val="0"/>
          <w:bCs w:val="0"/>
          <w:color w:val="122B46"/>
        </w:rPr>
        <w:t xml:space="preserve">  </w:t>
      </w:r>
      <w:r w:rsidR="00C91425" w:rsidRPr="00C91425">
        <w:rPr>
          <w:rFonts w:ascii="Arial" w:hAnsi="Arial" w:cs="Arial"/>
          <w:bCs w:val="0"/>
          <w:color w:val="122B46"/>
          <w:sz w:val="32"/>
          <w:szCs w:val="32"/>
        </w:rPr>
        <w:t>correct error replace  c[k+1] by c[k+1,j]</w:t>
      </w:r>
    </w:p>
    <w:p w:rsidR="002F0C2B" w:rsidRDefault="002F0C2B" w:rsidP="002F0C2B">
      <w:pPr>
        <w:shd w:val="clear" w:color="auto" w:fill="FFFFFF"/>
        <w:rPr>
          <w:rFonts w:ascii="Arial" w:hAnsi="Arial" w:cs="Arial"/>
          <w:color w:val="4D5C6D"/>
        </w:rPr>
      </w:pPr>
      <w:r>
        <w:rPr>
          <w:rFonts w:ascii="Arial" w:hAnsi="Arial" w:cs="Arial"/>
          <w:noProof/>
          <w:color w:val="4D5C6D"/>
        </w:rPr>
        <w:drawing>
          <wp:inline distT="0" distB="0" distL="0" distR="0">
            <wp:extent cx="5972175" cy="2207289"/>
            <wp:effectExtent l="19050" t="0" r="9525" b="0"/>
            <wp:docPr id="53" name="Picture 6" descr="KodNe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dNest image"/>
                    <pic:cNvPicPr>
                      <a:picLocks noChangeAspect="1" noChangeArrowheads="1"/>
                    </pic:cNvPicPr>
                  </pic:nvPicPr>
                  <pic:blipFill>
                    <a:blip r:embed="rId64"/>
                    <a:srcRect/>
                    <a:stretch>
                      <a:fillRect/>
                    </a:stretch>
                  </pic:blipFill>
                  <pic:spPr bwMode="auto">
                    <a:xfrm>
                      <a:off x="0" y="0"/>
                      <a:ext cx="5972175" cy="2207289"/>
                    </a:xfrm>
                    <a:prstGeom prst="rect">
                      <a:avLst/>
                    </a:prstGeom>
                    <a:noFill/>
                    <a:ln w="9525">
                      <a:noFill/>
                      <a:miter lim="800000"/>
                      <a:headEnd/>
                      <a:tailEnd/>
                    </a:ln>
                  </pic:spPr>
                </pic:pic>
              </a:graphicData>
            </a:graphic>
          </wp:inline>
        </w:drawing>
      </w:r>
    </w:p>
    <w:p w:rsidR="002F0C2B" w:rsidRDefault="002F0C2B" w:rsidP="002F0C2B">
      <w:pPr>
        <w:pStyle w:val="NormalWeb"/>
        <w:shd w:val="clear" w:color="auto" w:fill="FFFFFF"/>
        <w:rPr>
          <w:rFonts w:ascii="Arial" w:hAnsi="Arial" w:cs="Arial"/>
          <w:color w:val="4D5C6D"/>
        </w:rPr>
      </w:pPr>
      <w:proofErr w:type="gramStart"/>
      <w:r>
        <w:rPr>
          <w:rFonts w:ascii="Arial" w:hAnsi="Arial" w:cs="Arial"/>
          <w:color w:val="4D5C6D"/>
        </w:rPr>
        <w:lastRenderedPageBreak/>
        <w:t>where</w:t>
      </w:r>
      <w:proofErr w:type="gramEnd"/>
      <w:r>
        <w:rPr>
          <w:rFonts w:ascii="Arial" w:hAnsi="Arial" w:cs="Arial"/>
          <w:color w:val="4D5C6D"/>
        </w:rPr>
        <w:t xml:space="preserve"> c[ </w:t>
      </w:r>
      <w:proofErr w:type="spellStart"/>
      <w:r>
        <w:rPr>
          <w:rFonts w:ascii="Arial" w:hAnsi="Arial" w:cs="Arial"/>
          <w:color w:val="4D5C6D"/>
        </w:rPr>
        <w:t>i</w:t>
      </w:r>
      <w:proofErr w:type="spellEnd"/>
      <w:r>
        <w:rPr>
          <w:rFonts w:ascii="Arial" w:hAnsi="Arial" w:cs="Arial"/>
          <w:color w:val="4D5C6D"/>
        </w:rPr>
        <w:t xml:space="preserve"> , j ] in which c stands for cost, “ pi ” stands for frequency of node </w:t>
      </w:r>
      <w:proofErr w:type="spellStart"/>
      <w:r>
        <w:rPr>
          <w:rFonts w:ascii="Arial" w:hAnsi="Arial" w:cs="Arial"/>
          <w:color w:val="4D5C6D"/>
        </w:rPr>
        <w:t>i</w:t>
      </w:r>
      <w:proofErr w:type="spellEnd"/>
      <w:r>
        <w:rPr>
          <w:rFonts w:ascii="Arial" w:hAnsi="Arial" w:cs="Arial"/>
          <w:color w:val="4D5C6D"/>
        </w:rPr>
        <w:t xml:space="preserve">. We will use matrix form to solve this </w:t>
      </w:r>
      <w:proofErr w:type="spellStart"/>
      <w:r>
        <w:rPr>
          <w:rFonts w:ascii="Arial" w:hAnsi="Arial" w:cs="Arial"/>
          <w:color w:val="4D5C6D"/>
        </w:rPr>
        <w:t>problem.Problem</w:t>
      </w:r>
      <w:proofErr w:type="spellEnd"/>
      <w:r>
        <w:rPr>
          <w:rFonts w:ascii="Arial" w:hAnsi="Arial" w:cs="Arial"/>
          <w:color w:val="4D5C6D"/>
        </w:rPr>
        <w:t xml:space="preserve"> Statement is as following and we have to find Optimal BST for that:</w:t>
      </w:r>
    </w:p>
    <w:p w:rsidR="002F0C2B" w:rsidRDefault="002F0C2B" w:rsidP="002F0C2B">
      <w:pPr>
        <w:shd w:val="clear" w:color="auto" w:fill="FFFFFF"/>
        <w:rPr>
          <w:rFonts w:ascii="Arial" w:hAnsi="Arial" w:cs="Arial"/>
          <w:color w:val="4D5C6D"/>
        </w:rPr>
      </w:pPr>
      <w:r>
        <w:rPr>
          <w:rFonts w:ascii="Arial" w:hAnsi="Arial" w:cs="Arial"/>
          <w:noProof/>
          <w:color w:val="4D5C6D"/>
        </w:rPr>
        <w:drawing>
          <wp:inline distT="0" distB="0" distL="0" distR="0">
            <wp:extent cx="5095875" cy="1304925"/>
            <wp:effectExtent l="19050" t="0" r="9525" b="0"/>
            <wp:docPr id="52" name="Picture 7" descr="KodNest Captur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odNest Capture27"/>
                    <pic:cNvPicPr>
                      <a:picLocks noChangeAspect="1" noChangeArrowheads="1"/>
                    </pic:cNvPicPr>
                  </pic:nvPicPr>
                  <pic:blipFill>
                    <a:blip r:embed="rId65"/>
                    <a:srcRect/>
                    <a:stretch>
                      <a:fillRect/>
                    </a:stretch>
                  </pic:blipFill>
                  <pic:spPr bwMode="auto">
                    <a:xfrm>
                      <a:off x="0" y="0"/>
                      <a:ext cx="5095875" cy="1304925"/>
                    </a:xfrm>
                    <a:prstGeom prst="rect">
                      <a:avLst/>
                    </a:prstGeom>
                    <a:noFill/>
                    <a:ln w="9525">
                      <a:noFill/>
                      <a:miter lim="800000"/>
                      <a:headEnd/>
                      <a:tailEnd/>
                    </a:ln>
                  </pic:spPr>
                </pic:pic>
              </a:graphicData>
            </a:graphic>
          </wp:inline>
        </w:drawing>
      </w:r>
    </w:p>
    <w:p w:rsidR="002F0C2B" w:rsidRDefault="002F0C2B" w:rsidP="002F0C2B">
      <w:pPr>
        <w:pStyle w:val="NormalWeb"/>
        <w:shd w:val="clear" w:color="auto" w:fill="FFFFFF"/>
        <w:rPr>
          <w:rFonts w:ascii="Arial" w:hAnsi="Arial" w:cs="Arial"/>
          <w:color w:val="4D5C6D"/>
        </w:rPr>
      </w:pPr>
      <w:r>
        <w:rPr>
          <w:rStyle w:val="Emphasis"/>
          <w:rFonts w:ascii="Arial" w:hAnsi="Arial" w:cs="Arial"/>
          <w:b/>
          <w:bCs/>
          <w:color w:val="4D5C6D"/>
        </w:rPr>
        <w:t>SOLUTION</w:t>
      </w:r>
    </w:p>
    <w:p w:rsidR="002F0C2B" w:rsidRDefault="002F0C2B" w:rsidP="002F0C2B">
      <w:pPr>
        <w:pStyle w:val="NormalWeb"/>
        <w:shd w:val="clear" w:color="auto" w:fill="FFFFFF"/>
        <w:rPr>
          <w:rFonts w:ascii="Arial" w:hAnsi="Arial" w:cs="Arial"/>
          <w:color w:val="4D5C6D"/>
        </w:rPr>
      </w:pPr>
      <w:r>
        <w:rPr>
          <w:rFonts w:ascii="Arial" w:hAnsi="Arial" w:cs="Arial"/>
          <w:color w:val="4D5C6D"/>
        </w:rPr>
        <w:t xml:space="preserve">Step: </w:t>
      </w:r>
      <w:proofErr w:type="gramStart"/>
      <w:r>
        <w:rPr>
          <w:rFonts w:ascii="Arial" w:hAnsi="Arial" w:cs="Arial"/>
          <w:color w:val="4D5C6D"/>
        </w:rPr>
        <w:t>1 :</w:t>
      </w:r>
      <w:proofErr w:type="gramEnd"/>
      <w:r>
        <w:rPr>
          <w:rFonts w:ascii="Arial" w:hAnsi="Arial" w:cs="Arial"/>
          <w:color w:val="4D5C6D"/>
        </w:rPr>
        <w:t>: According to above formula: 2 we derived the following matrix, that c[</w:t>
      </w:r>
      <w:proofErr w:type="spellStart"/>
      <w:r>
        <w:rPr>
          <w:rFonts w:ascii="Arial" w:hAnsi="Arial" w:cs="Arial"/>
          <w:color w:val="4D5C6D"/>
        </w:rPr>
        <w:t>i,i</w:t>
      </w:r>
      <w:proofErr w:type="spellEnd"/>
      <w:r>
        <w:rPr>
          <w:rFonts w:ascii="Arial" w:hAnsi="Arial" w:cs="Arial"/>
          <w:color w:val="4D5C6D"/>
        </w:rPr>
        <w:t xml:space="preserve">] = Pi and for </w:t>
      </w:r>
      <w:proofErr w:type="spellStart"/>
      <w:r>
        <w:rPr>
          <w:rFonts w:ascii="Arial" w:hAnsi="Arial" w:cs="Arial"/>
          <w:color w:val="4D5C6D"/>
        </w:rPr>
        <w:t>i</w:t>
      </w:r>
      <w:proofErr w:type="spellEnd"/>
      <w:r>
        <w:rPr>
          <w:rFonts w:ascii="Arial" w:hAnsi="Arial" w:cs="Arial"/>
          <w:color w:val="4D5C6D"/>
        </w:rPr>
        <w:t>&gt;j → c[</w:t>
      </w:r>
      <w:proofErr w:type="spellStart"/>
      <w:r>
        <w:rPr>
          <w:rFonts w:ascii="Arial" w:hAnsi="Arial" w:cs="Arial"/>
          <w:color w:val="4D5C6D"/>
        </w:rPr>
        <w:t>i,j</w:t>
      </w:r>
      <w:proofErr w:type="spellEnd"/>
      <w:r>
        <w:rPr>
          <w:rFonts w:ascii="Arial" w:hAnsi="Arial" w:cs="Arial"/>
          <w:color w:val="4D5C6D"/>
        </w:rPr>
        <w:t>] = 0;</w:t>
      </w:r>
    </w:p>
    <w:p w:rsidR="002F0C2B" w:rsidRDefault="002F0C2B" w:rsidP="002F0C2B">
      <w:pPr>
        <w:shd w:val="clear" w:color="auto" w:fill="FFFFFF"/>
        <w:rPr>
          <w:rFonts w:ascii="Arial" w:hAnsi="Arial" w:cs="Arial"/>
          <w:color w:val="4D5C6D"/>
        </w:rPr>
      </w:pPr>
      <w:r>
        <w:rPr>
          <w:rFonts w:ascii="Arial" w:hAnsi="Arial" w:cs="Arial"/>
          <w:noProof/>
          <w:color w:val="4D5C6D"/>
        </w:rPr>
        <w:drawing>
          <wp:inline distT="0" distB="0" distL="0" distR="0">
            <wp:extent cx="4838700" cy="2438400"/>
            <wp:effectExtent l="19050" t="0" r="0" b="0"/>
            <wp:docPr id="51" name="Picture 8" descr="KodNest Captur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odNest Capture28"/>
                    <pic:cNvPicPr>
                      <a:picLocks noChangeAspect="1" noChangeArrowheads="1"/>
                    </pic:cNvPicPr>
                  </pic:nvPicPr>
                  <pic:blipFill>
                    <a:blip r:embed="rId66"/>
                    <a:srcRect/>
                    <a:stretch>
                      <a:fillRect/>
                    </a:stretch>
                  </pic:blipFill>
                  <pic:spPr bwMode="auto">
                    <a:xfrm>
                      <a:off x="0" y="0"/>
                      <a:ext cx="4838700" cy="2438400"/>
                    </a:xfrm>
                    <a:prstGeom prst="rect">
                      <a:avLst/>
                    </a:prstGeom>
                    <a:noFill/>
                    <a:ln w="9525">
                      <a:noFill/>
                      <a:miter lim="800000"/>
                      <a:headEnd/>
                      <a:tailEnd/>
                    </a:ln>
                  </pic:spPr>
                </pic:pic>
              </a:graphicData>
            </a:graphic>
          </wp:inline>
        </w:drawing>
      </w:r>
    </w:p>
    <w:p w:rsidR="002F0C2B" w:rsidRDefault="002F0C2B" w:rsidP="002F0C2B">
      <w:pPr>
        <w:pStyle w:val="NormalWeb"/>
        <w:shd w:val="clear" w:color="auto" w:fill="FFFFFF"/>
        <w:rPr>
          <w:rFonts w:ascii="Arial" w:hAnsi="Arial" w:cs="Arial"/>
          <w:color w:val="4D5C6D"/>
        </w:rPr>
      </w:pPr>
      <w:r>
        <w:rPr>
          <w:rStyle w:val="Emphasis"/>
          <w:rFonts w:ascii="Arial" w:hAnsi="Arial" w:cs="Arial"/>
          <w:color w:val="4D5C6D"/>
        </w:rPr>
        <w:t xml:space="preserve">Step: </w:t>
      </w:r>
      <w:proofErr w:type="gramStart"/>
      <w:r>
        <w:rPr>
          <w:rStyle w:val="Emphasis"/>
          <w:rFonts w:ascii="Arial" w:hAnsi="Arial" w:cs="Arial"/>
          <w:color w:val="4D5C6D"/>
        </w:rPr>
        <w:t>2 :</w:t>
      </w:r>
      <w:proofErr w:type="gramEnd"/>
      <w:r>
        <w:rPr>
          <w:rStyle w:val="Emphasis"/>
          <w:rFonts w:ascii="Arial" w:hAnsi="Arial" w:cs="Arial"/>
          <w:color w:val="4D5C6D"/>
        </w:rPr>
        <w:t>: So now compute value of C[0,1] as following and put it in table.</w:t>
      </w:r>
    </w:p>
    <w:p w:rsidR="002F0C2B" w:rsidRDefault="002F0C2B" w:rsidP="002F0C2B">
      <w:pPr>
        <w:shd w:val="clear" w:color="auto" w:fill="FFFFFF"/>
        <w:rPr>
          <w:rFonts w:ascii="Arial" w:hAnsi="Arial" w:cs="Arial"/>
          <w:color w:val="4D5C6D"/>
        </w:rPr>
      </w:pPr>
      <w:r>
        <w:rPr>
          <w:rFonts w:ascii="Arial" w:hAnsi="Arial" w:cs="Arial"/>
          <w:noProof/>
          <w:color w:val="4D5C6D"/>
        </w:rPr>
        <w:lastRenderedPageBreak/>
        <w:drawing>
          <wp:inline distT="0" distB="0" distL="0" distR="0">
            <wp:extent cx="5372100" cy="2891454"/>
            <wp:effectExtent l="19050" t="0" r="0" b="0"/>
            <wp:docPr id="50" name="Picture 9" descr="KodNest Captur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odNest Capture29"/>
                    <pic:cNvPicPr>
                      <a:picLocks noChangeAspect="1" noChangeArrowheads="1"/>
                    </pic:cNvPicPr>
                  </pic:nvPicPr>
                  <pic:blipFill>
                    <a:blip r:embed="rId67"/>
                    <a:srcRect/>
                    <a:stretch>
                      <a:fillRect/>
                    </a:stretch>
                  </pic:blipFill>
                  <pic:spPr bwMode="auto">
                    <a:xfrm>
                      <a:off x="0" y="0"/>
                      <a:ext cx="5372100" cy="2891454"/>
                    </a:xfrm>
                    <a:prstGeom prst="rect">
                      <a:avLst/>
                    </a:prstGeom>
                    <a:noFill/>
                    <a:ln w="9525">
                      <a:noFill/>
                      <a:miter lim="800000"/>
                      <a:headEnd/>
                      <a:tailEnd/>
                    </a:ln>
                  </pic:spPr>
                </pic:pic>
              </a:graphicData>
            </a:graphic>
          </wp:inline>
        </w:drawing>
      </w:r>
    </w:p>
    <w:p w:rsidR="008459EB" w:rsidRPr="00FE3BA8" w:rsidRDefault="008459EB" w:rsidP="008459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General formula for calculating the minimum cost is:</w:t>
      </w:r>
    </w:p>
    <w:p w:rsidR="008459EB" w:rsidRDefault="008459EB" w:rsidP="008459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E3BA8">
        <w:rPr>
          <w:rFonts w:ascii="Segoe UI" w:eastAsia="Times New Roman" w:hAnsi="Segoe UI" w:cs="Segoe UI"/>
          <w:color w:val="333333"/>
          <w:sz w:val="24"/>
          <w:szCs w:val="24"/>
        </w:rPr>
        <w:t>C[</w:t>
      </w:r>
      <w:proofErr w:type="spellStart"/>
      <w:r w:rsidRPr="00FE3BA8">
        <w:rPr>
          <w:rFonts w:ascii="Segoe UI" w:eastAsia="Times New Roman" w:hAnsi="Segoe UI" w:cs="Segoe UI"/>
          <w:color w:val="333333"/>
          <w:sz w:val="24"/>
          <w:szCs w:val="24"/>
        </w:rPr>
        <w:t>i,j</w:t>
      </w:r>
      <w:proofErr w:type="spellEnd"/>
      <w:r w:rsidRPr="00FE3BA8">
        <w:rPr>
          <w:rFonts w:ascii="Segoe UI" w:eastAsia="Times New Roman" w:hAnsi="Segoe UI" w:cs="Segoe UI"/>
          <w:color w:val="333333"/>
          <w:sz w:val="24"/>
          <w:szCs w:val="24"/>
        </w:rPr>
        <w:t>] = min{c[</w:t>
      </w:r>
      <w:proofErr w:type="spellStart"/>
      <w:r w:rsidRPr="00FE3BA8">
        <w:rPr>
          <w:rFonts w:ascii="Segoe UI" w:eastAsia="Times New Roman" w:hAnsi="Segoe UI" w:cs="Segoe UI"/>
          <w:color w:val="333333"/>
          <w:sz w:val="24"/>
          <w:szCs w:val="24"/>
        </w:rPr>
        <w:t>i</w:t>
      </w:r>
      <w:proofErr w:type="spellEnd"/>
      <w:r w:rsidRPr="00FE3BA8">
        <w:rPr>
          <w:rFonts w:ascii="Segoe UI" w:eastAsia="Times New Roman" w:hAnsi="Segoe UI" w:cs="Segoe UI"/>
          <w:color w:val="333333"/>
          <w:sz w:val="24"/>
          <w:szCs w:val="24"/>
        </w:rPr>
        <w:t>, k-1] + c[k</w:t>
      </w:r>
      <w:r>
        <w:rPr>
          <w:rFonts w:ascii="Segoe UI" w:eastAsia="Times New Roman" w:hAnsi="Segoe UI" w:cs="Segoe UI"/>
          <w:color w:val="333333"/>
          <w:sz w:val="24"/>
          <w:szCs w:val="24"/>
        </w:rPr>
        <w:t>+1</w:t>
      </w:r>
      <w:r w:rsidRPr="00FE3BA8">
        <w:rPr>
          <w:rFonts w:ascii="Segoe UI" w:eastAsia="Times New Roman" w:hAnsi="Segoe UI" w:cs="Segoe UI"/>
          <w:color w:val="333333"/>
          <w:sz w:val="24"/>
          <w:szCs w:val="24"/>
        </w:rPr>
        <w:t>,j]} + w(</w:t>
      </w:r>
      <w:proofErr w:type="spellStart"/>
      <w:r w:rsidRPr="00FE3BA8">
        <w:rPr>
          <w:rFonts w:ascii="Segoe UI" w:eastAsia="Times New Roman" w:hAnsi="Segoe UI" w:cs="Segoe UI"/>
          <w:color w:val="333333"/>
          <w:sz w:val="24"/>
          <w:szCs w:val="24"/>
        </w:rPr>
        <w:t>i,j</w:t>
      </w:r>
      <w:proofErr w:type="spellEnd"/>
      <w:r w:rsidRPr="00FE3BA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i</w:t>
      </w:r>
      <w:proofErr w:type="spellEnd"/>
      <w:r>
        <w:rPr>
          <w:rFonts w:ascii="Segoe UI" w:eastAsia="Times New Roman" w:hAnsi="Segoe UI" w:cs="Segoe UI"/>
          <w:color w:val="333333"/>
          <w:sz w:val="24"/>
          <w:szCs w:val="24"/>
        </w:rPr>
        <w:t>&lt;</w:t>
      </w:r>
      <w:r w:rsidR="00AF19D4">
        <w:rPr>
          <w:rFonts w:ascii="Segoe UI" w:eastAsia="Times New Roman" w:hAnsi="Segoe UI" w:cs="Segoe UI"/>
          <w:color w:val="333333"/>
          <w:sz w:val="24"/>
          <w:szCs w:val="24"/>
        </w:rPr>
        <w:t>=</w:t>
      </w:r>
      <w:r>
        <w:rPr>
          <w:rFonts w:ascii="Segoe UI" w:eastAsia="Times New Roman" w:hAnsi="Segoe UI" w:cs="Segoe UI"/>
          <w:color w:val="333333"/>
          <w:sz w:val="24"/>
          <w:szCs w:val="24"/>
        </w:rPr>
        <w:t>k&lt;=j.</w:t>
      </w:r>
    </w:p>
    <w:p w:rsidR="008459EB" w:rsidRPr="00FE3BA8" w:rsidRDefault="008459EB" w:rsidP="008459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K=0</w:t>
      </w:r>
    </w:p>
    <w:p w:rsidR="008459EB" w:rsidRDefault="008459EB" w:rsidP="002F0C2B">
      <w:pPr>
        <w:shd w:val="clear" w:color="auto" w:fill="FFFFFF"/>
        <w:rPr>
          <w:rFonts w:ascii="Arial" w:hAnsi="Arial" w:cs="Arial"/>
          <w:color w:val="4D5C6D"/>
        </w:rPr>
      </w:pPr>
    </w:p>
    <w:p w:rsidR="002F0C2B" w:rsidRDefault="002F0C2B" w:rsidP="002F0C2B">
      <w:pPr>
        <w:pStyle w:val="NormalWeb"/>
        <w:shd w:val="clear" w:color="auto" w:fill="FFFFFF"/>
        <w:rPr>
          <w:rFonts w:ascii="Arial" w:hAnsi="Arial" w:cs="Arial"/>
          <w:color w:val="4D5C6D"/>
        </w:rPr>
      </w:pPr>
      <w:proofErr w:type="gramStart"/>
      <w:r>
        <w:rPr>
          <w:rFonts w:ascii="Arial" w:hAnsi="Arial" w:cs="Arial"/>
          <w:color w:val="4D5C6D"/>
        </w:rPr>
        <w:t>and</w:t>
      </w:r>
      <w:proofErr w:type="gramEnd"/>
      <w:r>
        <w:rPr>
          <w:rFonts w:ascii="Arial" w:hAnsi="Arial" w:cs="Arial"/>
          <w:color w:val="4D5C6D"/>
        </w:rPr>
        <w:t xml:space="preserve"> the table after this step will look like…</w:t>
      </w:r>
    </w:p>
    <w:p w:rsidR="002F0C2B" w:rsidRDefault="002F0C2B" w:rsidP="002F0C2B">
      <w:pPr>
        <w:shd w:val="clear" w:color="auto" w:fill="FFFFFF"/>
        <w:rPr>
          <w:rFonts w:ascii="Arial" w:hAnsi="Arial" w:cs="Arial"/>
          <w:color w:val="4D5C6D"/>
        </w:rPr>
      </w:pPr>
      <w:r>
        <w:rPr>
          <w:rFonts w:ascii="Arial" w:hAnsi="Arial" w:cs="Arial"/>
          <w:noProof/>
          <w:color w:val="4D5C6D"/>
        </w:rPr>
        <w:drawing>
          <wp:inline distT="0" distB="0" distL="0" distR="0">
            <wp:extent cx="4591050" cy="2495550"/>
            <wp:effectExtent l="19050" t="0" r="0" b="0"/>
            <wp:docPr id="49" name="Picture 10" descr="KodNest Captur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odNest Capture30"/>
                    <pic:cNvPicPr>
                      <a:picLocks noChangeAspect="1" noChangeArrowheads="1"/>
                    </pic:cNvPicPr>
                  </pic:nvPicPr>
                  <pic:blipFill>
                    <a:blip r:embed="rId68"/>
                    <a:srcRect/>
                    <a:stretch>
                      <a:fillRect/>
                    </a:stretch>
                  </pic:blipFill>
                  <pic:spPr bwMode="auto">
                    <a:xfrm>
                      <a:off x="0" y="0"/>
                      <a:ext cx="4591050" cy="2495550"/>
                    </a:xfrm>
                    <a:prstGeom prst="rect">
                      <a:avLst/>
                    </a:prstGeom>
                    <a:noFill/>
                    <a:ln w="9525">
                      <a:noFill/>
                      <a:miter lim="800000"/>
                      <a:headEnd/>
                      <a:tailEnd/>
                    </a:ln>
                  </pic:spPr>
                </pic:pic>
              </a:graphicData>
            </a:graphic>
          </wp:inline>
        </w:drawing>
      </w:r>
    </w:p>
    <w:p w:rsidR="002F0C2B" w:rsidRDefault="002F0C2B" w:rsidP="002F0C2B">
      <w:pPr>
        <w:pStyle w:val="NormalWeb"/>
        <w:shd w:val="clear" w:color="auto" w:fill="FFFFFF"/>
        <w:rPr>
          <w:rFonts w:ascii="Arial" w:hAnsi="Arial" w:cs="Arial"/>
          <w:color w:val="4D5C6D"/>
        </w:rPr>
      </w:pPr>
      <w:r>
        <w:rPr>
          <w:rStyle w:val="Emphasis"/>
          <w:rFonts w:ascii="Arial" w:hAnsi="Arial" w:cs="Arial"/>
          <w:b/>
          <w:bCs/>
          <w:color w:val="4D5C6D"/>
        </w:rPr>
        <w:t>Step: 3</w:t>
      </w:r>
      <w:r>
        <w:rPr>
          <w:rStyle w:val="Emphasis"/>
          <w:rFonts w:ascii="Arial" w:hAnsi="Arial" w:cs="Arial"/>
          <w:color w:val="4D5C6D"/>
        </w:rPr>
        <w:t>:: Do same for all elements like c[1,2],c[2,3],c[0,2],c[1,3],c[0,3] and check your answer with the following table……..</w:t>
      </w:r>
    </w:p>
    <w:p w:rsidR="002F0C2B" w:rsidRDefault="002F0C2B" w:rsidP="002F0C2B">
      <w:pPr>
        <w:shd w:val="clear" w:color="auto" w:fill="FFFFFF"/>
        <w:rPr>
          <w:rFonts w:ascii="Arial" w:hAnsi="Arial" w:cs="Arial"/>
          <w:color w:val="4D5C6D"/>
        </w:rPr>
      </w:pPr>
      <w:r>
        <w:rPr>
          <w:rFonts w:ascii="Arial" w:hAnsi="Arial" w:cs="Arial"/>
          <w:noProof/>
          <w:color w:val="4D5C6D"/>
        </w:rPr>
        <w:lastRenderedPageBreak/>
        <w:drawing>
          <wp:inline distT="0" distB="0" distL="0" distR="0">
            <wp:extent cx="7000875" cy="2486025"/>
            <wp:effectExtent l="19050" t="0" r="9525" b="0"/>
            <wp:docPr id="48" name="Picture 11" descr="KodNest Captur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dNest Capture31"/>
                    <pic:cNvPicPr>
                      <a:picLocks noChangeAspect="1" noChangeArrowheads="1"/>
                    </pic:cNvPicPr>
                  </pic:nvPicPr>
                  <pic:blipFill>
                    <a:blip r:embed="rId69"/>
                    <a:srcRect/>
                    <a:stretch>
                      <a:fillRect/>
                    </a:stretch>
                  </pic:blipFill>
                  <pic:spPr bwMode="auto">
                    <a:xfrm>
                      <a:off x="0" y="0"/>
                      <a:ext cx="7000875" cy="2486025"/>
                    </a:xfrm>
                    <a:prstGeom prst="rect">
                      <a:avLst/>
                    </a:prstGeom>
                    <a:noFill/>
                    <a:ln w="9525">
                      <a:noFill/>
                      <a:miter lim="800000"/>
                      <a:headEnd/>
                      <a:tailEnd/>
                    </a:ln>
                  </pic:spPr>
                </pic:pic>
              </a:graphicData>
            </a:graphic>
          </wp:inline>
        </w:drawing>
      </w:r>
    </w:p>
    <w:p w:rsidR="002F0C2B" w:rsidRDefault="002F0C2B" w:rsidP="002F0C2B">
      <w:pPr>
        <w:pStyle w:val="NormalWeb"/>
        <w:shd w:val="clear" w:color="auto" w:fill="FFFFFF"/>
        <w:rPr>
          <w:rFonts w:ascii="Arial" w:hAnsi="Arial" w:cs="Arial"/>
          <w:color w:val="4D5C6D"/>
        </w:rPr>
      </w:pPr>
      <w:r>
        <w:rPr>
          <w:rStyle w:val="Emphasis"/>
          <w:rFonts w:ascii="Arial" w:hAnsi="Arial" w:cs="Arial"/>
          <w:color w:val="4D5C6D"/>
        </w:rPr>
        <w:t>Step</w:t>
      </w:r>
      <w:proofErr w:type="gramStart"/>
      <w:r>
        <w:rPr>
          <w:rStyle w:val="Emphasis"/>
          <w:rFonts w:ascii="Arial" w:hAnsi="Arial" w:cs="Arial"/>
          <w:color w:val="4D5C6D"/>
        </w:rPr>
        <w:t>:4</w:t>
      </w:r>
      <w:proofErr w:type="gramEnd"/>
      <w:r>
        <w:rPr>
          <w:rStyle w:val="Emphasis"/>
          <w:rFonts w:ascii="Arial" w:hAnsi="Arial" w:cs="Arial"/>
          <w:color w:val="4D5C6D"/>
        </w:rPr>
        <w:t xml:space="preserve"> :: So now we want to arrange the nodes in such a way that they will cost the minimum value which we derived previously. For that we have to choose </w:t>
      </w:r>
      <w:proofErr w:type="gramStart"/>
      <w:r>
        <w:rPr>
          <w:rStyle w:val="Emphasis"/>
          <w:rFonts w:ascii="Arial" w:hAnsi="Arial" w:cs="Arial"/>
          <w:color w:val="4D5C6D"/>
        </w:rPr>
        <w:t>root(</w:t>
      </w:r>
      <w:proofErr w:type="gramEnd"/>
      <w:r>
        <w:rPr>
          <w:rStyle w:val="Emphasis"/>
          <w:rFonts w:ascii="Arial" w:hAnsi="Arial" w:cs="Arial"/>
          <w:color w:val="4D5C6D"/>
        </w:rPr>
        <w:t>parent node)in every group of nodes. See in step 2: for node 0 and node 1 the parent node will be decided by the value of K for which we took the minimum cost, in our example for value of k=0, we are able to find the minimum value SO parent node will be node 0 and similarly do for others and make table as following which will help you to arrange nodes very easily.</w:t>
      </w:r>
    </w:p>
    <w:p w:rsidR="002F0C2B" w:rsidRDefault="002F0C2B" w:rsidP="002F0C2B">
      <w:pPr>
        <w:shd w:val="clear" w:color="auto" w:fill="FFFFFF"/>
        <w:rPr>
          <w:rFonts w:ascii="Arial" w:hAnsi="Arial" w:cs="Arial"/>
          <w:color w:val="4D5C6D"/>
        </w:rPr>
      </w:pPr>
      <w:r>
        <w:rPr>
          <w:rFonts w:ascii="Arial" w:hAnsi="Arial" w:cs="Arial"/>
          <w:noProof/>
          <w:color w:val="4D5C6D"/>
        </w:rPr>
        <w:drawing>
          <wp:inline distT="0" distB="0" distL="0" distR="0">
            <wp:extent cx="6943725" cy="2943225"/>
            <wp:effectExtent l="19050" t="0" r="9525" b="0"/>
            <wp:docPr id="47" name="Picture 12" descr="KodNest Captur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odNest Capture32"/>
                    <pic:cNvPicPr>
                      <a:picLocks noChangeAspect="1" noChangeArrowheads="1"/>
                    </pic:cNvPicPr>
                  </pic:nvPicPr>
                  <pic:blipFill>
                    <a:blip r:embed="rId70"/>
                    <a:srcRect/>
                    <a:stretch>
                      <a:fillRect/>
                    </a:stretch>
                  </pic:blipFill>
                  <pic:spPr bwMode="auto">
                    <a:xfrm>
                      <a:off x="0" y="0"/>
                      <a:ext cx="6943725" cy="2943225"/>
                    </a:xfrm>
                    <a:prstGeom prst="rect">
                      <a:avLst/>
                    </a:prstGeom>
                    <a:noFill/>
                    <a:ln w="9525">
                      <a:noFill/>
                      <a:miter lim="800000"/>
                      <a:headEnd/>
                      <a:tailEnd/>
                    </a:ln>
                  </pic:spPr>
                </pic:pic>
              </a:graphicData>
            </a:graphic>
          </wp:inline>
        </w:drawing>
      </w:r>
    </w:p>
    <w:p w:rsidR="002F0C2B" w:rsidRDefault="002F0C2B" w:rsidP="002F0C2B">
      <w:pPr>
        <w:pStyle w:val="NormalWeb"/>
        <w:shd w:val="clear" w:color="auto" w:fill="FFFFFF"/>
        <w:rPr>
          <w:rFonts w:ascii="Arial" w:hAnsi="Arial" w:cs="Arial"/>
          <w:color w:val="4D5C6D"/>
        </w:rPr>
      </w:pPr>
      <w:r>
        <w:rPr>
          <w:rStyle w:val="Emphasis"/>
          <w:rFonts w:ascii="Arial" w:hAnsi="Arial" w:cs="Arial"/>
          <w:color w:val="4D5C6D"/>
        </w:rPr>
        <w:t>Step: 5</w:t>
      </w:r>
      <w:proofErr w:type="gramStart"/>
      <w:r>
        <w:rPr>
          <w:rStyle w:val="Emphasis"/>
          <w:rFonts w:ascii="Arial" w:hAnsi="Arial" w:cs="Arial"/>
          <w:color w:val="4D5C6D"/>
        </w:rPr>
        <w:t>::</w:t>
      </w:r>
      <w:proofErr w:type="gramEnd"/>
      <w:r>
        <w:rPr>
          <w:rStyle w:val="Emphasis"/>
          <w:rFonts w:ascii="Arial" w:hAnsi="Arial" w:cs="Arial"/>
          <w:color w:val="4D5C6D"/>
        </w:rPr>
        <w:t xml:space="preserve"> After creating table as shown above go from BOTTOM → UP. As shown in table Node 2 appears at bottom of the table so it is root of our BST. In our example the keys are sorted so we can say that node 3 will appear at the right sub-tree of node 2 , and node 0 and node 1 will appear at the left sub-tree of the node 2 as shown below.</w:t>
      </w:r>
    </w:p>
    <w:p w:rsidR="002F0C2B" w:rsidRDefault="002F0C2B" w:rsidP="002F0C2B">
      <w:pPr>
        <w:shd w:val="clear" w:color="auto" w:fill="FFFFFF"/>
        <w:rPr>
          <w:rFonts w:ascii="Arial" w:hAnsi="Arial" w:cs="Arial"/>
          <w:color w:val="4D5C6D"/>
        </w:rPr>
      </w:pPr>
      <w:r>
        <w:rPr>
          <w:rFonts w:ascii="Arial" w:hAnsi="Arial" w:cs="Arial"/>
          <w:noProof/>
          <w:color w:val="4D5C6D"/>
        </w:rPr>
        <w:lastRenderedPageBreak/>
        <w:drawing>
          <wp:inline distT="0" distB="0" distL="0" distR="0">
            <wp:extent cx="2752725" cy="2066925"/>
            <wp:effectExtent l="19050" t="0" r="9525" b="0"/>
            <wp:docPr id="46" name="Picture 13" descr="KodNest Captur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odNest Capture33"/>
                    <pic:cNvPicPr>
                      <a:picLocks noChangeAspect="1" noChangeArrowheads="1"/>
                    </pic:cNvPicPr>
                  </pic:nvPicPr>
                  <pic:blipFill>
                    <a:blip r:embed="rId71"/>
                    <a:srcRect/>
                    <a:stretch>
                      <a:fillRect/>
                    </a:stretch>
                  </pic:blipFill>
                  <pic:spPr bwMode="auto">
                    <a:xfrm>
                      <a:off x="0" y="0"/>
                      <a:ext cx="2752725" cy="2066925"/>
                    </a:xfrm>
                    <a:prstGeom prst="rect">
                      <a:avLst/>
                    </a:prstGeom>
                    <a:noFill/>
                    <a:ln w="9525">
                      <a:noFill/>
                      <a:miter lim="800000"/>
                      <a:headEnd/>
                      <a:tailEnd/>
                    </a:ln>
                  </pic:spPr>
                </pic:pic>
              </a:graphicData>
            </a:graphic>
          </wp:inline>
        </w:drawing>
      </w:r>
    </w:p>
    <w:p w:rsidR="002F0C2B" w:rsidRDefault="002F0C2B" w:rsidP="002F0C2B">
      <w:pPr>
        <w:pStyle w:val="NormalWeb"/>
        <w:shd w:val="clear" w:color="auto" w:fill="FFFFFF"/>
        <w:rPr>
          <w:rFonts w:ascii="Arial" w:hAnsi="Arial" w:cs="Arial"/>
          <w:color w:val="4D5C6D"/>
        </w:rPr>
      </w:pPr>
      <w:r>
        <w:rPr>
          <w:rFonts w:ascii="Arial" w:hAnsi="Arial" w:cs="Arial"/>
          <w:color w:val="4D5C6D"/>
        </w:rPr>
        <w:t>So now there is one question that </w:t>
      </w:r>
      <w:proofErr w:type="gramStart"/>
      <w:r>
        <w:rPr>
          <w:rStyle w:val="Emphasis"/>
          <w:rFonts w:ascii="Arial" w:hAnsi="Arial" w:cs="Arial"/>
          <w:color w:val="4D5C6D"/>
        </w:rPr>
        <w:t>“ Which</w:t>
      </w:r>
      <w:proofErr w:type="gramEnd"/>
      <w:r>
        <w:rPr>
          <w:rStyle w:val="Emphasis"/>
          <w:rFonts w:ascii="Arial" w:hAnsi="Arial" w:cs="Arial"/>
          <w:color w:val="4D5C6D"/>
        </w:rPr>
        <w:t xml:space="preserve"> node is parent node between node 0 and node 1??” </w:t>
      </w:r>
      <w:r>
        <w:rPr>
          <w:rFonts w:ascii="Arial" w:hAnsi="Arial" w:cs="Arial"/>
          <w:color w:val="4D5C6D"/>
        </w:rPr>
        <w:t xml:space="preserve">For that again Go from Bottom →Up and see that node 0 is parent </w:t>
      </w:r>
      <w:proofErr w:type="gramStart"/>
      <w:r>
        <w:rPr>
          <w:rFonts w:ascii="Arial" w:hAnsi="Arial" w:cs="Arial"/>
          <w:color w:val="4D5C6D"/>
        </w:rPr>
        <w:t>node ,</w:t>
      </w:r>
      <w:proofErr w:type="gramEnd"/>
      <w:r>
        <w:rPr>
          <w:rFonts w:ascii="Arial" w:hAnsi="Arial" w:cs="Arial"/>
          <w:color w:val="4D5C6D"/>
        </w:rPr>
        <w:t xml:space="preserve"> because when we were computing value of c[0,1] at that time we came to know that between 0,1 node 0 is parent node. And as in our example the keys are sorted so node 1 will appear in the right sub-tree of node 0(because key value of node 1 is higher than the key value of node 0). So our Optimal Binary Search Tree for our example will look like…….</w:t>
      </w:r>
    </w:p>
    <w:p w:rsidR="005D5A3C" w:rsidRDefault="005D5A3C" w:rsidP="002F0C2B">
      <w:pPr>
        <w:pStyle w:val="NormalWeb"/>
        <w:shd w:val="clear" w:color="auto" w:fill="FFFFFF"/>
        <w:rPr>
          <w:rFonts w:ascii="Arial" w:hAnsi="Arial" w:cs="Arial"/>
          <w:color w:val="4D5C6D"/>
        </w:rPr>
      </w:pPr>
    </w:p>
    <w:p w:rsidR="005D5A3C" w:rsidRDefault="005D5A3C" w:rsidP="002F0C2B">
      <w:pPr>
        <w:pStyle w:val="NormalWeb"/>
        <w:shd w:val="clear" w:color="auto" w:fill="FFFFFF"/>
        <w:rPr>
          <w:rFonts w:ascii="Arial" w:hAnsi="Arial" w:cs="Arial"/>
          <w:color w:val="4D5C6D"/>
        </w:rPr>
      </w:pPr>
    </w:p>
    <w:p w:rsidR="005D5A3C" w:rsidRDefault="005D5A3C" w:rsidP="002F0C2B">
      <w:pPr>
        <w:pStyle w:val="NormalWeb"/>
        <w:shd w:val="clear" w:color="auto" w:fill="FFFFFF"/>
        <w:rPr>
          <w:rFonts w:ascii="Arial" w:hAnsi="Arial" w:cs="Arial"/>
          <w:color w:val="4D5C6D"/>
        </w:rPr>
      </w:pPr>
    </w:p>
    <w:p w:rsidR="005D5A3C" w:rsidRDefault="005D5A3C" w:rsidP="002F0C2B">
      <w:pPr>
        <w:pStyle w:val="NormalWeb"/>
        <w:shd w:val="clear" w:color="auto" w:fill="FFFFFF"/>
        <w:rPr>
          <w:rFonts w:ascii="Arial" w:hAnsi="Arial" w:cs="Arial"/>
          <w:color w:val="4D5C6D"/>
        </w:rPr>
      </w:pPr>
    </w:p>
    <w:p w:rsidR="002F0C2B" w:rsidRDefault="002F0C2B" w:rsidP="002F0C2B">
      <w:pPr>
        <w:shd w:val="clear" w:color="auto" w:fill="FFFFFF"/>
        <w:rPr>
          <w:rFonts w:ascii="Arial" w:hAnsi="Arial" w:cs="Arial"/>
          <w:color w:val="4D5C6D"/>
        </w:rPr>
      </w:pPr>
      <w:r>
        <w:rPr>
          <w:rFonts w:ascii="Arial" w:hAnsi="Arial" w:cs="Arial"/>
          <w:noProof/>
          <w:color w:val="4D5C6D"/>
        </w:rPr>
        <w:lastRenderedPageBreak/>
        <w:drawing>
          <wp:inline distT="0" distB="0" distL="0" distR="0">
            <wp:extent cx="6438900" cy="3390900"/>
            <wp:effectExtent l="19050" t="0" r="0" b="0"/>
            <wp:docPr id="45" name="Picture 14" descr="KodNest Captur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odNest Capture34"/>
                    <pic:cNvPicPr>
                      <a:picLocks noChangeAspect="1" noChangeArrowheads="1"/>
                    </pic:cNvPicPr>
                  </pic:nvPicPr>
                  <pic:blipFill>
                    <a:blip r:embed="rId72"/>
                    <a:srcRect/>
                    <a:stretch>
                      <a:fillRect/>
                    </a:stretch>
                  </pic:blipFill>
                  <pic:spPr bwMode="auto">
                    <a:xfrm>
                      <a:off x="0" y="0"/>
                      <a:ext cx="6438900" cy="3390900"/>
                    </a:xfrm>
                    <a:prstGeom prst="rect">
                      <a:avLst/>
                    </a:prstGeom>
                    <a:noFill/>
                    <a:ln w="9525">
                      <a:noFill/>
                      <a:miter lim="800000"/>
                      <a:headEnd/>
                      <a:tailEnd/>
                    </a:ln>
                  </pic:spPr>
                </pic:pic>
              </a:graphicData>
            </a:graphic>
          </wp:inline>
        </w:drawing>
      </w:r>
    </w:p>
    <w:p w:rsidR="002F0C2B" w:rsidRDefault="002F0C2B" w:rsidP="002F0C2B">
      <w:pPr>
        <w:pStyle w:val="NormalWeb"/>
        <w:shd w:val="clear" w:color="auto" w:fill="FFFFFF"/>
        <w:rPr>
          <w:rFonts w:ascii="Arial" w:hAnsi="Arial" w:cs="Arial"/>
          <w:color w:val="4D5C6D"/>
        </w:rPr>
      </w:pPr>
      <w:r>
        <w:rPr>
          <w:rFonts w:ascii="Arial" w:hAnsi="Arial" w:cs="Arial"/>
          <w:color w:val="4D5C6D"/>
        </w:rPr>
        <w:t>Above is our Optimal Binary Search Tree with cost 26.</w:t>
      </w:r>
    </w:p>
    <w:p w:rsidR="002F0C2B" w:rsidRDefault="002F0C2B" w:rsidP="002F0C2B">
      <w:pPr>
        <w:pStyle w:val="Heading2"/>
        <w:shd w:val="clear" w:color="auto" w:fill="FFFFFF"/>
        <w:spacing w:line="480" w:lineRule="atLeast"/>
        <w:rPr>
          <w:rFonts w:ascii="Arial" w:hAnsi="Arial" w:cs="Arial"/>
          <w:b w:val="0"/>
          <w:bCs w:val="0"/>
          <w:color w:val="122B46"/>
        </w:rPr>
      </w:pPr>
      <w:r>
        <w:rPr>
          <w:rStyle w:val="Emphasis"/>
          <w:rFonts w:ascii="Arial" w:hAnsi="Arial" w:cs="Arial"/>
          <w:color w:val="122B46"/>
        </w:rPr>
        <w:t xml:space="preserve">Algorithm to </w:t>
      </w:r>
      <w:proofErr w:type="gramStart"/>
      <w:r>
        <w:rPr>
          <w:rStyle w:val="Emphasis"/>
          <w:rFonts w:ascii="Arial" w:hAnsi="Arial" w:cs="Arial"/>
          <w:color w:val="122B46"/>
        </w:rPr>
        <w:t>Compute</w:t>
      </w:r>
      <w:proofErr w:type="gramEnd"/>
      <w:r>
        <w:rPr>
          <w:rStyle w:val="Emphasis"/>
          <w:rFonts w:ascii="Arial" w:hAnsi="Arial" w:cs="Arial"/>
          <w:color w:val="122B46"/>
        </w:rPr>
        <w:t xml:space="preserve"> the minimum cost:</w:t>
      </w:r>
    </w:p>
    <w:p w:rsidR="002F0C2B" w:rsidRDefault="002F0C2B" w:rsidP="002F0C2B">
      <w:pPr>
        <w:shd w:val="clear" w:color="auto" w:fill="FFFFFF"/>
        <w:rPr>
          <w:rFonts w:ascii="Arial" w:hAnsi="Arial" w:cs="Arial"/>
          <w:color w:val="4D5C6D"/>
        </w:rPr>
      </w:pPr>
      <w:r>
        <w:rPr>
          <w:rFonts w:ascii="Arial" w:hAnsi="Arial" w:cs="Arial"/>
          <w:noProof/>
          <w:color w:val="4D5C6D"/>
        </w:rPr>
        <w:drawing>
          <wp:inline distT="0" distB="0" distL="0" distR="0">
            <wp:extent cx="5810250" cy="2924175"/>
            <wp:effectExtent l="19050" t="0" r="0" b="0"/>
            <wp:docPr id="44" name="Picture 15" descr="KodNest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odNest image 1"/>
                    <pic:cNvPicPr>
                      <a:picLocks noChangeAspect="1" noChangeArrowheads="1"/>
                    </pic:cNvPicPr>
                  </pic:nvPicPr>
                  <pic:blipFill>
                    <a:blip r:embed="rId73"/>
                    <a:srcRect/>
                    <a:stretch>
                      <a:fillRect/>
                    </a:stretch>
                  </pic:blipFill>
                  <pic:spPr bwMode="auto">
                    <a:xfrm>
                      <a:off x="0" y="0"/>
                      <a:ext cx="5810250" cy="2924175"/>
                    </a:xfrm>
                    <a:prstGeom prst="rect">
                      <a:avLst/>
                    </a:prstGeom>
                    <a:noFill/>
                    <a:ln w="9525">
                      <a:noFill/>
                      <a:miter lim="800000"/>
                      <a:headEnd/>
                      <a:tailEnd/>
                    </a:ln>
                  </pic:spPr>
                </pic:pic>
              </a:graphicData>
            </a:graphic>
          </wp:inline>
        </w:drawing>
      </w:r>
    </w:p>
    <w:p w:rsidR="002F0C2B" w:rsidRDefault="002F0C2B"/>
    <w:p w:rsidR="005D5A3C" w:rsidRDefault="005D5A3C"/>
    <w:p w:rsidR="005D5A3C" w:rsidRDefault="005D5A3C"/>
    <w:p w:rsidR="005D5A3C" w:rsidRDefault="005D5A3C">
      <w:r>
        <w:lastRenderedPageBreak/>
        <w:t xml:space="preserve">OR </w:t>
      </w:r>
      <w:hyperlink r:id="rId74" w:history="1">
        <w:r w:rsidR="00EC4B5C" w:rsidRPr="00234F64">
          <w:rPr>
            <w:rStyle w:val="Hyperlink"/>
          </w:rPr>
          <w:t>https://www.tutorialspoint.com/design_and_analysis_of_algorithms/design_and_analysis_of_algorithms_optimal_cost_binary_search_trees.htm</w:t>
        </w:r>
      </w:hyperlink>
    </w:p>
    <w:p w:rsidR="00EC4B5C" w:rsidRDefault="00EC4B5C"/>
    <w:p w:rsidR="00EC4B5C" w:rsidRDefault="00EC4B5C"/>
    <w:p w:rsidR="00EC4B5C" w:rsidRDefault="00EC4B5C"/>
    <w:p w:rsidR="00EC4B5C" w:rsidRDefault="00EC4B5C"/>
    <w:p w:rsidR="00EC4B5C" w:rsidRDefault="00EC4B5C"/>
    <w:p w:rsidR="00EC4B5C" w:rsidRDefault="00EC4B5C" w:rsidP="00EC4B5C">
      <w:pPr>
        <w:pStyle w:val="Heading2"/>
        <w:rPr>
          <w:rFonts w:ascii="Arial" w:hAnsi="Arial" w:cs="Arial"/>
          <w:b w:val="0"/>
          <w:bCs w:val="0"/>
          <w:sz w:val="35"/>
          <w:szCs w:val="35"/>
        </w:rPr>
      </w:pPr>
      <w:r>
        <w:rPr>
          <w:rFonts w:ascii="Arial" w:hAnsi="Arial" w:cs="Arial"/>
          <w:b w:val="0"/>
          <w:bCs w:val="0"/>
          <w:sz w:val="35"/>
          <w:szCs w:val="35"/>
        </w:rPr>
        <w:t xml:space="preserve">Problem </w:t>
      </w:r>
      <w:proofErr w:type="gramStart"/>
      <w:r>
        <w:rPr>
          <w:rFonts w:ascii="Arial" w:hAnsi="Arial" w:cs="Arial"/>
          <w:b w:val="0"/>
          <w:bCs w:val="0"/>
          <w:sz w:val="35"/>
          <w:szCs w:val="35"/>
        </w:rPr>
        <w:t>Statement</w:t>
      </w:r>
      <w:r w:rsidR="0039705F">
        <w:rPr>
          <w:rFonts w:ascii="Arial" w:hAnsi="Arial" w:cs="Arial"/>
          <w:b w:val="0"/>
          <w:bCs w:val="0"/>
          <w:sz w:val="35"/>
          <w:szCs w:val="35"/>
        </w:rPr>
        <w:t xml:space="preserve">  (</w:t>
      </w:r>
      <w:proofErr w:type="gramEnd"/>
      <w:r w:rsidR="0039705F">
        <w:rPr>
          <w:rFonts w:ascii="Arial" w:hAnsi="Arial" w:cs="Arial"/>
          <w:b w:val="0"/>
          <w:bCs w:val="0"/>
          <w:sz w:val="35"/>
          <w:szCs w:val="35"/>
        </w:rPr>
        <w:t>TRAVELING SALES MAN PROBLEM ) (</w:t>
      </w:r>
      <w:hyperlink r:id="rId75" w:history="1">
        <w:r w:rsidR="0039705F" w:rsidRPr="00234F64">
          <w:rPr>
            <w:rStyle w:val="Hyperlink"/>
            <w:rFonts w:ascii="Arial" w:hAnsi="Arial" w:cs="Arial"/>
            <w:b w:val="0"/>
            <w:bCs w:val="0"/>
            <w:sz w:val="35"/>
            <w:szCs w:val="35"/>
          </w:rPr>
          <w:t>https://www.tutorialspoint.com/design_and_analysis_of_algorithms/design_and_analysis_of_algorithms_travelling_salesman_problem.htm</w:t>
        </w:r>
      </w:hyperlink>
      <w:r w:rsidR="0039705F">
        <w:rPr>
          <w:rFonts w:ascii="Arial" w:hAnsi="Arial" w:cs="Arial"/>
          <w:b w:val="0"/>
          <w:bCs w:val="0"/>
          <w:sz w:val="35"/>
          <w:szCs w:val="35"/>
        </w:rPr>
        <w:t>)</w:t>
      </w:r>
    </w:p>
    <w:p w:rsidR="0039705F" w:rsidRPr="0039705F" w:rsidRDefault="0039705F" w:rsidP="0039705F"/>
    <w:p w:rsidR="00EC4B5C" w:rsidRDefault="00EC4B5C" w:rsidP="00EC4B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traveler needs to visit all the cities from a list, where distances between all the cities are known and each city should be visited just once. What is the shortest possible route that he visits each city exactly once and returns to the origin city?</w:t>
      </w:r>
    </w:p>
    <w:p w:rsidR="00EC4B5C" w:rsidRDefault="00EC4B5C" w:rsidP="00EC4B5C">
      <w:pPr>
        <w:pStyle w:val="Heading2"/>
        <w:rPr>
          <w:rFonts w:ascii="Arial" w:hAnsi="Arial" w:cs="Arial"/>
          <w:b w:val="0"/>
          <w:bCs w:val="0"/>
          <w:color w:val="auto"/>
          <w:sz w:val="35"/>
          <w:szCs w:val="35"/>
        </w:rPr>
      </w:pPr>
      <w:r>
        <w:rPr>
          <w:rFonts w:ascii="Arial" w:hAnsi="Arial" w:cs="Arial"/>
          <w:b w:val="0"/>
          <w:bCs w:val="0"/>
          <w:sz w:val="35"/>
          <w:szCs w:val="35"/>
        </w:rPr>
        <w:t>Solution</w:t>
      </w:r>
    </w:p>
    <w:p w:rsidR="00EC4B5C" w:rsidRDefault="00EC4B5C" w:rsidP="00EC4B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Travelling salesman problem is the most notorious computational problem. We can use brute-force approach to evaluate every possible tour and select the best one. For </w:t>
      </w:r>
      <w:r>
        <w:rPr>
          <w:rFonts w:ascii="Arial" w:hAnsi="Arial" w:cs="Arial"/>
          <w:b/>
          <w:bCs/>
          <w:color w:val="000000"/>
        </w:rPr>
        <w:t>n</w:t>
      </w:r>
      <w:r>
        <w:rPr>
          <w:rFonts w:ascii="Arial" w:hAnsi="Arial" w:cs="Arial"/>
          <w:color w:val="000000"/>
        </w:rPr>
        <w:t> number of vertices in a graph, there are </w:t>
      </w:r>
      <w:r>
        <w:rPr>
          <w:rFonts w:ascii="Arial" w:hAnsi="Arial" w:cs="Arial"/>
          <w:b/>
          <w:bCs/>
          <w:color w:val="000000"/>
        </w:rPr>
        <w:t>(</w:t>
      </w:r>
      <w:r>
        <w:rPr>
          <w:rFonts w:ascii="Arial" w:hAnsi="Arial" w:cs="Arial"/>
          <w:b/>
          <w:bCs/>
          <w:i/>
          <w:iCs/>
          <w:color w:val="000000"/>
        </w:rPr>
        <w:t>n</w:t>
      </w:r>
      <w:r>
        <w:rPr>
          <w:rFonts w:ascii="Arial" w:hAnsi="Arial" w:cs="Arial"/>
          <w:b/>
          <w:bCs/>
          <w:color w:val="000000"/>
        </w:rPr>
        <w:t> - 1)!</w:t>
      </w:r>
      <w:r>
        <w:rPr>
          <w:rFonts w:ascii="Arial" w:hAnsi="Arial" w:cs="Arial"/>
          <w:color w:val="000000"/>
        </w:rPr>
        <w:t> </w:t>
      </w:r>
      <w:proofErr w:type="gramStart"/>
      <w:r>
        <w:rPr>
          <w:rFonts w:ascii="Arial" w:hAnsi="Arial" w:cs="Arial"/>
          <w:color w:val="000000"/>
        </w:rPr>
        <w:t>number</w:t>
      </w:r>
      <w:proofErr w:type="gramEnd"/>
      <w:r>
        <w:rPr>
          <w:rFonts w:ascii="Arial" w:hAnsi="Arial" w:cs="Arial"/>
          <w:color w:val="000000"/>
        </w:rPr>
        <w:t xml:space="preserve"> of possibilities.</w:t>
      </w:r>
    </w:p>
    <w:p w:rsidR="00EC4B5C" w:rsidRDefault="00EC4B5C" w:rsidP="00EC4B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Instead of brute-force using dynamic programming approach, the solution can be obtained in lesser time, though there is no polynomial time algorithm.</w:t>
      </w:r>
    </w:p>
    <w:p w:rsidR="00EC4B5C" w:rsidRDefault="00EC4B5C" w:rsidP="00EC4B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consider a graph </w:t>
      </w:r>
      <w:r>
        <w:rPr>
          <w:rFonts w:ascii="Arial" w:hAnsi="Arial" w:cs="Arial"/>
          <w:b/>
          <w:bCs/>
          <w:i/>
          <w:iCs/>
          <w:color w:val="000000"/>
        </w:rPr>
        <w:t>G = (V, E)</w:t>
      </w:r>
      <w:r>
        <w:rPr>
          <w:rFonts w:ascii="Arial" w:hAnsi="Arial" w:cs="Arial"/>
          <w:color w:val="000000"/>
        </w:rPr>
        <w:t>, where </w:t>
      </w:r>
      <w:r>
        <w:rPr>
          <w:rFonts w:ascii="Arial" w:hAnsi="Arial" w:cs="Arial"/>
          <w:b/>
          <w:bCs/>
          <w:i/>
          <w:iCs/>
          <w:color w:val="000000"/>
        </w:rPr>
        <w:t>V</w:t>
      </w:r>
      <w:r>
        <w:rPr>
          <w:rFonts w:ascii="Arial" w:hAnsi="Arial" w:cs="Arial"/>
          <w:color w:val="000000"/>
        </w:rPr>
        <w:t> is a set of cities and </w:t>
      </w:r>
      <w:r>
        <w:rPr>
          <w:rFonts w:ascii="Arial" w:hAnsi="Arial" w:cs="Arial"/>
          <w:b/>
          <w:bCs/>
          <w:i/>
          <w:iCs/>
          <w:color w:val="000000"/>
        </w:rPr>
        <w:t>E</w:t>
      </w:r>
      <w:r>
        <w:rPr>
          <w:rFonts w:ascii="Arial" w:hAnsi="Arial" w:cs="Arial"/>
          <w:color w:val="000000"/>
        </w:rPr>
        <w:t> is a set of weighted edges. An edge </w:t>
      </w:r>
      <w:proofErr w:type="gramStart"/>
      <w:r>
        <w:rPr>
          <w:rFonts w:ascii="Arial" w:hAnsi="Arial" w:cs="Arial"/>
          <w:b/>
          <w:bCs/>
          <w:i/>
          <w:iCs/>
          <w:color w:val="000000"/>
        </w:rPr>
        <w:t>e(</w:t>
      </w:r>
      <w:proofErr w:type="gramEnd"/>
      <w:r>
        <w:rPr>
          <w:rFonts w:ascii="Arial" w:hAnsi="Arial" w:cs="Arial"/>
          <w:b/>
          <w:bCs/>
          <w:i/>
          <w:iCs/>
          <w:color w:val="000000"/>
        </w:rPr>
        <w:t>u, v)</w:t>
      </w:r>
      <w:r>
        <w:rPr>
          <w:rFonts w:ascii="Arial" w:hAnsi="Arial" w:cs="Arial"/>
          <w:color w:val="000000"/>
        </w:rPr>
        <w:t> represents that vertices </w:t>
      </w:r>
      <w:r>
        <w:rPr>
          <w:rFonts w:ascii="Arial" w:hAnsi="Arial" w:cs="Arial"/>
          <w:b/>
          <w:bCs/>
          <w:i/>
          <w:iCs/>
          <w:color w:val="000000"/>
        </w:rPr>
        <w:t>u</w:t>
      </w:r>
      <w:r>
        <w:rPr>
          <w:rFonts w:ascii="Arial" w:hAnsi="Arial" w:cs="Arial"/>
          <w:color w:val="000000"/>
        </w:rPr>
        <w:t> and </w:t>
      </w:r>
      <w:r>
        <w:rPr>
          <w:rFonts w:ascii="Arial" w:hAnsi="Arial" w:cs="Arial"/>
          <w:b/>
          <w:bCs/>
          <w:i/>
          <w:iCs/>
          <w:color w:val="000000"/>
        </w:rPr>
        <w:t>v</w:t>
      </w:r>
      <w:r>
        <w:rPr>
          <w:rFonts w:ascii="Arial" w:hAnsi="Arial" w:cs="Arial"/>
          <w:color w:val="000000"/>
        </w:rPr>
        <w:t> are connected. Distance between vertex </w:t>
      </w:r>
      <w:r>
        <w:rPr>
          <w:rFonts w:ascii="Arial" w:hAnsi="Arial" w:cs="Arial"/>
          <w:b/>
          <w:bCs/>
          <w:i/>
          <w:iCs/>
          <w:color w:val="000000"/>
        </w:rPr>
        <w:t>u</w:t>
      </w:r>
      <w:r>
        <w:rPr>
          <w:rFonts w:ascii="Arial" w:hAnsi="Arial" w:cs="Arial"/>
          <w:color w:val="000000"/>
        </w:rPr>
        <w:t> and </w:t>
      </w:r>
      <w:r>
        <w:rPr>
          <w:rFonts w:ascii="Arial" w:hAnsi="Arial" w:cs="Arial"/>
          <w:b/>
          <w:bCs/>
          <w:i/>
          <w:iCs/>
          <w:color w:val="000000"/>
        </w:rPr>
        <w:t>v</w:t>
      </w:r>
      <w:r>
        <w:rPr>
          <w:rFonts w:ascii="Arial" w:hAnsi="Arial" w:cs="Arial"/>
          <w:color w:val="000000"/>
        </w:rPr>
        <w:t> is </w:t>
      </w:r>
      <w:proofErr w:type="gramStart"/>
      <w:r>
        <w:rPr>
          <w:rFonts w:ascii="Arial" w:hAnsi="Arial" w:cs="Arial"/>
          <w:b/>
          <w:bCs/>
          <w:i/>
          <w:iCs/>
          <w:color w:val="000000"/>
        </w:rPr>
        <w:t>d(</w:t>
      </w:r>
      <w:proofErr w:type="gramEnd"/>
      <w:r>
        <w:rPr>
          <w:rFonts w:ascii="Arial" w:hAnsi="Arial" w:cs="Arial"/>
          <w:b/>
          <w:bCs/>
          <w:i/>
          <w:iCs/>
          <w:color w:val="000000"/>
        </w:rPr>
        <w:t>u, v)</w:t>
      </w:r>
      <w:r>
        <w:rPr>
          <w:rFonts w:ascii="Arial" w:hAnsi="Arial" w:cs="Arial"/>
          <w:color w:val="000000"/>
        </w:rPr>
        <w:t>, which should be non-negative.</w:t>
      </w:r>
    </w:p>
    <w:p w:rsidR="00EC4B5C" w:rsidRDefault="00EC4B5C" w:rsidP="00EC4B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we have started at city </w:t>
      </w:r>
      <w:r>
        <w:rPr>
          <w:rFonts w:ascii="Arial" w:hAnsi="Arial" w:cs="Arial"/>
          <w:b/>
          <w:bCs/>
          <w:i/>
          <w:iCs/>
          <w:color w:val="000000"/>
        </w:rPr>
        <w:t>1</w:t>
      </w:r>
      <w:r>
        <w:rPr>
          <w:rFonts w:ascii="Arial" w:hAnsi="Arial" w:cs="Arial"/>
          <w:color w:val="000000"/>
        </w:rPr>
        <w:t> and after visiting some cities now we are in city </w:t>
      </w:r>
      <w:r>
        <w:rPr>
          <w:rFonts w:ascii="Arial" w:hAnsi="Arial" w:cs="Arial"/>
          <w:b/>
          <w:bCs/>
          <w:i/>
          <w:iCs/>
          <w:color w:val="000000"/>
        </w:rPr>
        <w:t>j</w:t>
      </w:r>
      <w:r>
        <w:rPr>
          <w:rFonts w:ascii="Arial" w:hAnsi="Arial" w:cs="Arial"/>
          <w:color w:val="000000"/>
        </w:rPr>
        <w:t>. Hence, this is a partial tour. We certainly need to know </w:t>
      </w:r>
      <w:r>
        <w:rPr>
          <w:rFonts w:ascii="Arial" w:hAnsi="Arial" w:cs="Arial"/>
          <w:b/>
          <w:bCs/>
          <w:i/>
          <w:iCs/>
          <w:color w:val="000000"/>
        </w:rPr>
        <w:t>j</w:t>
      </w:r>
      <w:r>
        <w:rPr>
          <w:rFonts w:ascii="Arial" w:hAnsi="Arial" w:cs="Arial"/>
          <w:color w:val="000000"/>
        </w:rPr>
        <w:t>, since this will determine which cities are most convenient to visit next. We also need to know all the cities visited so far, so that we don't repeat any of them. Hence, this is an appropriate sub-problem.</w:t>
      </w:r>
    </w:p>
    <w:p w:rsidR="00EC4B5C" w:rsidRDefault="00EC4B5C" w:rsidP="00EC4B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For a subset of cities </w:t>
      </w:r>
      <w:r>
        <w:rPr>
          <w:rFonts w:ascii="Arial" w:hAnsi="Arial" w:cs="Arial"/>
          <w:b/>
          <w:bCs/>
          <w:i/>
          <w:iCs/>
          <w:color w:val="000000"/>
        </w:rPr>
        <w:t xml:space="preserve">S Є {1, 2, 3, </w:t>
      </w:r>
      <w:proofErr w:type="gramStart"/>
      <w:r>
        <w:rPr>
          <w:rFonts w:ascii="Arial" w:hAnsi="Arial" w:cs="Arial"/>
          <w:b/>
          <w:bCs/>
          <w:i/>
          <w:iCs/>
          <w:color w:val="000000"/>
        </w:rPr>
        <w:t>... ,</w:t>
      </w:r>
      <w:proofErr w:type="gramEnd"/>
      <w:r>
        <w:rPr>
          <w:rFonts w:ascii="Arial" w:hAnsi="Arial" w:cs="Arial"/>
          <w:b/>
          <w:bCs/>
          <w:i/>
          <w:iCs/>
          <w:color w:val="000000"/>
        </w:rPr>
        <w:t xml:space="preserve"> n}</w:t>
      </w:r>
      <w:r>
        <w:rPr>
          <w:rFonts w:ascii="Arial" w:hAnsi="Arial" w:cs="Arial"/>
          <w:color w:val="000000"/>
        </w:rPr>
        <w:t> that includes </w:t>
      </w:r>
      <w:r>
        <w:rPr>
          <w:rFonts w:ascii="Arial" w:hAnsi="Arial" w:cs="Arial"/>
          <w:b/>
          <w:bCs/>
          <w:i/>
          <w:iCs/>
          <w:color w:val="000000"/>
        </w:rPr>
        <w:t>1</w:t>
      </w:r>
      <w:r>
        <w:rPr>
          <w:rFonts w:ascii="Arial" w:hAnsi="Arial" w:cs="Arial"/>
          <w:color w:val="000000"/>
        </w:rPr>
        <w:t>, and </w:t>
      </w:r>
      <w:r>
        <w:rPr>
          <w:rFonts w:ascii="Arial" w:hAnsi="Arial" w:cs="Arial"/>
          <w:b/>
          <w:bCs/>
          <w:i/>
          <w:iCs/>
          <w:color w:val="000000"/>
        </w:rPr>
        <w:t>j Є S</w:t>
      </w:r>
      <w:r>
        <w:rPr>
          <w:rFonts w:ascii="Arial" w:hAnsi="Arial" w:cs="Arial"/>
          <w:color w:val="000000"/>
        </w:rPr>
        <w:t>, let </w:t>
      </w:r>
      <w:r>
        <w:rPr>
          <w:rFonts w:ascii="Arial" w:hAnsi="Arial" w:cs="Arial"/>
          <w:b/>
          <w:bCs/>
          <w:i/>
          <w:iCs/>
          <w:color w:val="000000"/>
        </w:rPr>
        <w:t>C(S, j)</w:t>
      </w:r>
      <w:r>
        <w:rPr>
          <w:rFonts w:ascii="Arial" w:hAnsi="Arial" w:cs="Arial"/>
          <w:color w:val="000000"/>
        </w:rPr>
        <w:t> be the length of the shortest path visiting each node in </w:t>
      </w:r>
      <w:r>
        <w:rPr>
          <w:rFonts w:ascii="Arial" w:hAnsi="Arial" w:cs="Arial"/>
          <w:b/>
          <w:bCs/>
          <w:color w:val="000000"/>
        </w:rPr>
        <w:t>S</w:t>
      </w:r>
      <w:r>
        <w:rPr>
          <w:rFonts w:ascii="Arial" w:hAnsi="Arial" w:cs="Arial"/>
          <w:color w:val="000000"/>
        </w:rPr>
        <w:t> exactly once, starting at </w:t>
      </w:r>
      <w:r>
        <w:rPr>
          <w:rFonts w:ascii="Arial" w:hAnsi="Arial" w:cs="Arial"/>
          <w:b/>
          <w:bCs/>
          <w:i/>
          <w:iCs/>
          <w:color w:val="000000"/>
        </w:rPr>
        <w:t>1</w:t>
      </w:r>
      <w:r>
        <w:rPr>
          <w:rFonts w:ascii="Arial" w:hAnsi="Arial" w:cs="Arial"/>
          <w:color w:val="000000"/>
        </w:rPr>
        <w:t> and ending at </w:t>
      </w:r>
      <w:r>
        <w:rPr>
          <w:rFonts w:ascii="Arial" w:hAnsi="Arial" w:cs="Arial"/>
          <w:b/>
          <w:bCs/>
          <w:i/>
          <w:iCs/>
          <w:color w:val="000000"/>
        </w:rPr>
        <w:t>j</w:t>
      </w:r>
      <w:r>
        <w:rPr>
          <w:rFonts w:ascii="Arial" w:hAnsi="Arial" w:cs="Arial"/>
          <w:color w:val="000000"/>
        </w:rPr>
        <w:t>.</w:t>
      </w:r>
    </w:p>
    <w:p w:rsidR="00EC4B5C" w:rsidRDefault="00EC4B5C" w:rsidP="00EC4B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t>
      </w:r>
      <w:r>
        <w:rPr>
          <w:rFonts w:ascii="Arial" w:hAnsi="Arial" w:cs="Arial"/>
          <w:b/>
          <w:bCs/>
          <w:i/>
          <w:iCs/>
          <w:color w:val="000000"/>
        </w:rPr>
        <w:t>S</w:t>
      </w:r>
      <w:r>
        <w:rPr>
          <w:rFonts w:ascii="Arial" w:hAnsi="Arial" w:cs="Arial"/>
          <w:color w:val="000000"/>
        </w:rPr>
        <w:t>| &gt; 1, we define </w:t>
      </w:r>
      <w:r>
        <w:rPr>
          <w:rFonts w:ascii="Arial" w:hAnsi="Arial" w:cs="Arial"/>
          <w:b/>
          <w:bCs/>
          <w:i/>
          <w:iCs/>
          <w:color w:val="000000"/>
        </w:rPr>
        <w:t>C(S, 1)</w:t>
      </w:r>
      <w:r>
        <w:rPr>
          <w:rFonts w:ascii="Arial" w:hAnsi="Arial" w:cs="Arial"/>
          <w:color w:val="000000"/>
        </w:rPr>
        <w:t xml:space="preserve"> = </w:t>
      </w:r>
      <w:r>
        <w:rPr>
          <w:rFonts w:ascii="Cambria Math" w:hAnsi="Cambria Math" w:cs="Cambria Math"/>
          <w:color w:val="000000"/>
        </w:rPr>
        <w:t>∝</w:t>
      </w:r>
      <w:r>
        <w:rPr>
          <w:rFonts w:ascii="Arial" w:hAnsi="Arial" w:cs="Arial"/>
          <w:color w:val="000000"/>
        </w:rPr>
        <w:t xml:space="preserve"> since the path cannot start and end at </w:t>
      </w:r>
      <w:r>
        <w:rPr>
          <w:rFonts w:ascii="Arial" w:hAnsi="Arial" w:cs="Arial"/>
          <w:b/>
          <w:bCs/>
          <w:color w:val="000000"/>
        </w:rPr>
        <w:t>1</w:t>
      </w:r>
      <w:r>
        <w:rPr>
          <w:rFonts w:ascii="Arial" w:hAnsi="Arial" w:cs="Arial"/>
          <w:color w:val="000000"/>
        </w:rPr>
        <w:t>.</w:t>
      </w:r>
    </w:p>
    <w:p w:rsidR="00EC4B5C" w:rsidRDefault="00EC4B5C" w:rsidP="00EC4B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let express </w:t>
      </w:r>
      <w:r>
        <w:rPr>
          <w:rFonts w:ascii="Arial" w:hAnsi="Arial" w:cs="Arial"/>
          <w:b/>
          <w:bCs/>
          <w:color w:val="000000"/>
        </w:rPr>
        <w:t>C(S, j)</w:t>
      </w:r>
      <w:r>
        <w:rPr>
          <w:rFonts w:ascii="Arial" w:hAnsi="Arial" w:cs="Arial"/>
          <w:color w:val="000000"/>
        </w:rPr>
        <w:t> in terms of smaller sub-problems. We need to start at </w:t>
      </w:r>
      <w:r>
        <w:rPr>
          <w:rFonts w:ascii="Arial" w:hAnsi="Arial" w:cs="Arial"/>
          <w:b/>
          <w:bCs/>
          <w:i/>
          <w:iCs/>
          <w:color w:val="000000"/>
        </w:rPr>
        <w:t>1</w:t>
      </w:r>
      <w:r>
        <w:rPr>
          <w:rFonts w:ascii="Arial" w:hAnsi="Arial" w:cs="Arial"/>
          <w:color w:val="000000"/>
        </w:rPr>
        <w:t> and end at </w:t>
      </w:r>
      <w:r>
        <w:rPr>
          <w:rFonts w:ascii="Arial" w:hAnsi="Arial" w:cs="Arial"/>
          <w:b/>
          <w:bCs/>
          <w:color w:val="000000"/>
        </w:rPr>
        <w:t>j</w:t>
      </w:r>
      <w:r>
        <w:rPr>
          <w:rFonts w:ascii="Arial" w:hAnsi="Arial" w:cs="Arial"/>
          <w:color w:val="000000"/>
        </w:rPr>
        <w:t>. We should select the next city in such a way that</w:t>
      </w:r>
    </w:p>
    <w:p w:rsidR="00EC4B5C" w:rsidRDefault="00EC4B5C" w:rsidP="00EC4B5C">
      <w:pPr>
        <w:jc w:val="center"/>
        <w:rPr>
          <w:rFonts w:ascii="Times New Roman" w:hAnsi="Times New Roman" w:cs="Times New Roman"/>
        </w:rPr>
      </w:pPr>
      <w:r>
        <w:rPr>
          <w:rStyle w:val="mi"/>
          <w:rFonts w:ascii="MathJax_Math-italic" w:hAnsi="MathJax_Math-italic"/>
          <w:sz w:val="29"/>
          <w:szCs w:val="29"/>
          <w:bdr w:val="none" w:sz="0" w:space="0" w:color="auto" w:frame="1"/>
          <w:shd w:val="clear" w:color="auto" w:fill="FFFFFF"/>
        </w:rPr>
        <w:t>C</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S</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j</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minC</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S</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j</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i</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d</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i</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j</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wherei</w:t>
      </w:r>
      <w:r>
        <w:rPr>
          <w:rStyle w:val="mo"/>
          <w:rFonts w:ascii="Cambria Math" w:hAnsi="Cambria Math" w:cs="Cambria Math"/>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Sandi</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jc</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S</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j</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minC</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s</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j</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i</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d</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i</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j</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wherei</w:t>
      </w:r>
      <w:r>
        <w:rPr>
          <w:rStyle w:val="mo"/>
          <w:rFonts w:ascii="Cambria Math" w:hAnsi="Cambria Math" w:cs="Cambria Math"/>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Sandi</w:t>
      </w:r>
      <w:r>
        <w:rPr>
          <w:rStyle w:val="mo"/>
          <w:rFonts w:ascii="MathJax_Main" w:hAnsi="MathJax_Main"/>
          <w:sz w:val="29"/>
          <w:szCs w:val="29"/>
          <w:bdr w:val="none" w:sz="0" w:space="0" w:color="auto" w:frame="1"/>
          <w:shd w:val="clear" w:color="auto" w:fill="FFFFFF"/>
        </w:rPr>
        <w:t>≠</w:t>
      </w:r>
      <w:r>
        <w:rPr>
          <w:rStyle w:val="mi"/>
          <w:rFonts w:ascii="MathJax_Math-italic" w:hAnsi="MathJax_Math-italic"/>
          <w:sz w:val="29"/>
          <w:szCs w:val="29"/>
          <w:bdr w:val="none" w:sz="0" w:space="0" w:color="auto" w:frame="1"/>
          <w:shd w:val="clear" w:color="auto" w:fill="FFFFFF"/>
        </w:rPr>
        <w:t>j</w:t>
      </w:r>
      <w:r>
        <w:rPr>
          <w:rStyle w:val="mjxassistivemathml"/>
          <w:bdr w:val="none" w:sz="0" w:space="0" w:color="auto" w:frame="1"/>
        </w:rPr>
        <w:t>C(S,j)=minC(S−{j},i)+d(i,j)wherei</w:t>
      </w:r>
      <w:r>
        <w:rPr>
          <w:rStyle w:val="mjxassistivemathml"/>
          <w:rFonts w:ascii="Cambria Math" w:hAnsi="Cambria Math" w:cs="Cambria Math"/>
          <w:bdr w:val="none" w:sz="0" w:space="0" w:color="auto" w:frame="1"/>
        </w:rPr>
        <w:t>∈</w:t>
      </w:r>
      <w:r>
        <w:rPr>
          <w:rStyle w:val="mjxassistivemathml"/>
          <w:bdr w:val="none" w:sz="0" w:space="0" w:color="auto" w:frame="1"/>
        </w:rPr>
        <w:t>Sandi≠jc(S,j)=minC(s−{j},i)+d(i,j)wherei</w:t>
      </w:r>
      <w:r>
        <w:rPr>
          <w:rStyle w:val="mjxassistivemathml"/>
          <w:rFonts w:ascii="Cambria Math" w:hAnsi="Cambria Math" w:cs="Cambria Math"/>
          <w:bdr w:val="none" w:sz="0" w:space="0" w:color="auto" w:frame="1"/>
        </w:rPr>
        <w:t>∈</w:t>
      </w:r>
      <w:r>
        <w:rPr>
          <w:rStyle w:val="mjxassistivemathml"/>
          <w:bdr w:val="none" w:sz="0" w:space="0" w:color="auto" w:frame="1"/>
        </w:rPr>
        <w:t>Sandi≠j</w:t>
      </w:r>
    </w:p>
    <w:p w:rsidR="00EC4B5C" w:rsidRDefault="00EC4B5C" w:rsidP="00EC4B5C">
      <w:pPr>
        <w:pStyle w:val="HTMLPreformatted"/>
        <w:rPr>
          <w:sz w:val="23"/>
          <w:szCs w:val="23"/>
        </w:rPr>
      </w:pPr>
      <w:r>
        <w:rPr>
          <w:b/>
          <w:bCs/>
          <w:sz w:val="23"/>
          <w:szCs w:val="23"/>
        </w:rPr>
        <w:t>Algorithm: Traveling-Salesman-Problem</w:t>
      </w:r>
      <w:r>
        <w:rPr>
          <w:sz w:val="23"/>
          <w:szCs w:val="23"/>
        </w:rPr>
        <w:t xml:space="preserve"> </w:t>
      </w:r>
    </w:p>
    <w:p w:rsidR="00EC4B5C" w:rsidRDefault="00EC4B5C" w:rsidP="00EC4B5C">
      <w:pPr>
        <w:pStyle w:val="HTMLPreformatted"/>
        <w:rPr>
          <w:sz w:val="23"/>
          <w:szCs w:val="23"/>
        </w:rPr>
      </w:pPr>
      <w:r>
        <w:rPr>
          <w:sz w:val="23"/>
          <w:szCs w:val="23"/>
        </w:rPr>
        <w:t xml:space="preserve">C ({1}, 1) = 0 </w:t>
      </w:r>
    </w:p>
    <w:p w:rsidR="00EC4B5C" w:rsidRDefault="00EC4B5C" w:rsidP="00EC4B5C">
      <w:pPr>
        <w:pStyle w:val="HTMLPreformatted"/>
        <w:rPr>
          <w:sz w:val="23"/>
          <w:szCs w:val="23"/>
        </w:rPr>
      </w:pPr>
      <w:proofErr w:type="gramStart"/>
      <w:r>
        <w:rPr>
          <w:sz w:val="23"/>
          <w:szCs w:val="23"/>
        </w:rPr>
        <w:t>for</w:t>
      </w:r>
      <w:proofErr w:type="gramEnd"/>
      <w:r>
        <w:rPr>
          <w:sz w:val="23"/>
          <w:szCs w:val="23"/>
        </w:rPr>
        <w:t xml:space="preserve"> s = 2 to n do </w:t>
      </w:r>
    </w:p>
    <w:p w:rsidR="00EC4B5C" w:rsidRDefault="00EC4B5C" w:rsidP="00EC4B5C">
      <w:pPr>
        <w:pStyle w:val="HTMLPreformatted"/>
        <w:rPr>
          <w:sz w:val="23"/>
          <w:szCs w:val="23"/>
        </w:rPr>
      </w:pPr>
      <w:r>
        <w:rPr>
          <w:sz w:val="23"/>
          <w:szCs w:val="23"/>
        </w:rPr>
        <w:t xml:space="preserve">   </w:t>
      </w:r>
      <w:proofErr w:type="gramStart"/>
      <w:r>
        <w:rPr>
          <w:sz w:val="23"/>
          <w:szCs w:val="23"/>
        </w:rPr>
        <w:t>for</w:t>
      </w:r>
      <w:proofErr w:type="gramEnd"/>
      <w:r>
        <w:rPr>
          <w:sz w:val="23"/>
          <w:szCs w:val="23"/>
        </w:rPr>
        <w:t xml:space="preserve"> all subsets S Є {1, 2, 3, … , n} of size s and containing 1 </w:t>
      </w:r>
    </w:p>
    <w:p w:rsidR="00EC4B5C" w:rsidRDefault="00EC4B5C" w:rsidP="00EC4B5C">
      <w:pPr>
        <w:pStyle w:val="HTMLPreformatted"/>
        <w:rPr>
          <w:sz w:val="23"/>
          <w:szCs w:val="23"/>
        </w:rPr>
      </w:pPr>
      <w:r>
        <w:rPr>
          <w:sz w:val="23"/>
          <w:szCs w:val="23"/>
        </w:rPr>
        <w:t xml:space="preserve">      C (S, 1) = ∞ </w:t>
      </w:r>
    </w:p>
    <w:p w:rsidR="00EC4B5C" w:rsidRDefault="00EC4B5C" w:rsidP="00EC4B5C">
      <w:pPr>
        <w:pStyle w:val="HTMLPreformatted"/>
        <w:rPr>
          <w:sz w:val="23"/>
          <w:szCs w:val="23"/>
        </w:rPr>
      </w:pPr>
      <w:r>
        <w:rPr>
          <w:sz w:val="23"/>
          <w:szCs w:val="23"/>
        </w:rPr>
        <w:t xml:space="preserve">   </w:t>
      </w:r>
      <w:proofErr w:type="gramStart"/>
      <w:r>
        <w:rPr>
          <w:sz w:val="23"/>
          <w:szCs w:val="23"/>
        </w:rPr>
        <w:t>for</w:t>
      </w:r>
      <w:proofErr w:type="gramEnd"/>
      <w:r>
        <w:rPr>
          <w:sz w:val="23"/>
          <w:szCs w:val="23"/>
        </w:rPr>
        <w:t xml:space="preserve"> all j Є S and j ≠ 1 </w:t>
      </w:r>
    </w:p>
    <w:p w:rsidR="00EC4B5C" w:rsidRDefault="00EC4B5C" w:rsidP="00EC4B5C">
      <w:pPr>
        <w:pStyle w:val="HTMLPreformatted"/>
        <w:rPr>
          <w:sz w:val="23"/>
          <w:szCs w:val="23"/>
        </w:rPr>
      </w:pPr>
      <w:r>
        <w:rPr>
          <w:sz w:val="23"/>
          <w:szCs w:val="23"/>
        </w:rPr>
        <w:t xml:space="preserve">      C (S, j) = min {C (S – {j}, </w:t>
      </w:r>
      <w:proofErr w:type="spellStart"/>
      <w:r>
        <w:rPr>
          <w:sz w:val="23"/>
          <w:szCs w:val="23"/>
        </w:rPr>
        <w:t>i</w:t>
      </w:r>
      <w:proofErr w:type="spellEnd"/>
      <w:r>
        <w:rPr>
          <w:sz w:val="23"/>
          <w:szCs w:val="23"/>
        </w:rPr>
        <w:t xml:space="preserve">) + </w:t>
      </w:r>
      <w:proofErr w:type="gramStart"/>
      <w:r>
        <w:rPr>
          <w:sz w:val="23"/>
          <w:szCs w:val="23"/>
        </w:rPr>
        <w:t>d(</w:t>
      </w:r>
      <w:proofErr w:type="spellStart"/>
      <w:proofErr w:type="gramEnd"/>
      <w:r>
        <w:rPr>
          <w:sz w:val="23"/>
          <w:szCs w:val="23"/>
        </w:rPr>
        <w:t>i</w:t>
      </w:r>
      <w:proofErr w:type="spellEnd"/>
      <w:r>
        <w:rPr>
          <w:sz w:val="23"/>
          <w:szCs w:val="23"/>
        </w:rPr>
        <w:t xml:space="preserve">, j) for </w:t>
      </w:r>
      <w:proofErr w:type="spellStart"/>
      <w:r>
        <w:rPr>
          <w:sz w:val="23"/>
          <w:szCs w:val="23"/>
        </w:rPr>
        <w:t>i</w:t>
      </w:r>
      <w:proofErr w:type="spellEnd"/>
      <w:r>
        <w:rPr>
          <w:sz w:val="23"/>
          <w:szCs w:val="23"/>
        </w:rPr>
        <w:t xml:space="preserve"> Є S and </w:t>
      </w:r>
      <w:proofErr w:type="spellStart"/>
      <w:r>
        <w:rPr>
          <w:sz w:val="23"/>
          <w:szCs w:val="23"/>
        </w:rPr>
        <w:t>i</w:t>
      </w:r>
      <w:proofErr w:type="spellEnd"/>
      <w:r>
        <w:rPr>
          <w:sz w:val="23"/>
          <w:szCs w:val="23"/>
        </w:rPr>
        <w:t xml:space="preserve"> ≠ j} </w:t>
      </w:r>
    </w:p>
    <w:p w:rsidR="00EC4B5C" w:rsidRDefault="00EC4B5C" w:rsidP="00EC4B5C">
      <w:pPr>
        <w:pStyle w:val="HTMLPreformatted"/>
        <w:rPr>
          <w:sz w:val="23"/>
          <w:szCs w:val="23"/>
        </w:rPr>
      </w:pPr>
      <w:r>
        <w:rPr>
          <w:sz w:val="23"/>
          <w:szCs w:val="23"/>
        </w:rPr>
        <w:t xml:space="preserve">Return </w:t>
      </w:r>
      <w:proofErr w:type="spellStart"/>
      <w:r>
        <w:rPr>
          <w:sz w:val="23"/>
          <w:szCs w:val="23"/>
        </w:rPr>
        <w:t>minj</w:t>
      </w:r>
      <w:proofErr w:type="spellEnd"/>
      <w:r>
        <w:rPr>
          <w:sz w:val="23"/>
          <w:szCs w:val="23"/>
        </w:rPr>
        <w:t xml:space="preserve"> C ({1, 2, 3</w:t>
      </w:r>
      <w:proofErr w:type="gramStart"/>
      <w:r>
        <w:rPr>
          <w:sz w:val="23"/>
          <w:szCs w:val="23"/>
        </w:rPr>
        <w:t>, …,</w:t>
      </w:r>
      <w:proofErr w:type="gramEnd"/>
      <w:r>
        <w:rPr>
          <w:sz w:val="23"/>
          <w:szCs w:val="23"/>
        </w:rPr>
        <w:t xml:space="preserve"> n}, j) + d(j, </w:t>
      </w:r>
      <w:proofErr w:type="spellStart"/>
      <w:r>
        <w:rPr>
          <w:sz w:val="23"/>
          <w:szCs w:val="23"/>
        </w:rPr>
        <w:t>i</w:t>
      </w:r>
      <w:proofErr w:type="spellEnd"/>
      <w:r>
        <w:rPr>
          <w:sz w:val="23"/>
          <w:szCs w:val="23"/>
        </w:rPr>
        <w:t xml:space="preserve">) </w:t>
      </w:r>
    </w:p>
    <w:p w:rsidR="00EC4B5C" w:rsidRDefault="00EC4B5C" w:rsidP="00EC4B5C">
      <w:pPr>
        <w:pStyle w:val="Heading2"/>
        <w:rPr>
          <w:rFonts w:ascii="Arial" w:hAnsi="Arial" w:cs="Arial"/>
          <w:b w:val="0"/>
          <w:bCs w:val="0"/>
          <w:sz w:val="35"/>
          <w:szCs w:val="35"/>
        </w:rPr>
      </w:pPr>
      <w:r>
        <w:rPr>
          <w:rFonts w:ascii="Arial" w:hAnsi="Arial" w:cs="Arial"/>
          <w:b w:val="0"/>
          <w:bCs w:val="0"/>
          <w:sz w:val="35"/>
          <w:szCs w:val="35"/>
        </w:rPr>
        <w:t>Analysis</w:t>
      </w:r>
    </w:p>
    <w:p w:rsidR="00EC4B5C" w:rsidRDefault="00EC4B5C" w:rsidP="00EC4B5C">
      <w:pPr>
        <w:pStyle w:val="NormalWeb"/>
        <w:spacing w:before="0" w:beforeAutospacing="0" w:after="0" w:afterAutospacing="0"/>
        <w:ind w:left="48" w:right="48"/>
        <w:jc w:val="both"/>
        <w:rPr>
          <w:rFonts w:ascii="Arial" w:hAnsi="Arial" w:cs="Arial"/>
          <w:color w:val="000000"/>
        </w:rPr>
      </w:pPr>
      <w:r>
        <w:rPr>
          <w:rFonts w:ascii="Arial" w:hAnsi="Arial" w:cs="Arial"/>
          <w:color w:val="000000"/>
        </w:rPr>
        <w:t>There are at the most </w:t>
      </w:r>
      <w:r>
        <w:rPr>
          <w:rStyle w:val="mn"/>
          <w:rFonts w:ascii="MathJax_Main" w:hAnsi="MathJax_Main" w:cs="Arial"/>
          <w:color w:val="000000"/>
          <w:sz w:val="29"/>
          <w:szCs w:val="29"/>
          <w:bdr w:val="none" w:sz="0" w:space="0" w:color="auto" w:frame="1"/>
          <w:shd w:val="clear" w:color="auto" w:fill="FFFFFF"/>
        </w:rPr>
        <w:t>2</w:t>
      </w:r>
      <w:r w:rsidRPr="008D2698">
        <w:rPr>
          <w:rStyle w:val="mi"/>
          <w:rFonts w:ascii="MathJax_Math-italic" w:hAnsi="MathJax_Math-italic" w:cs="Arial"/>
          <w:color w:val="000000"/>
          <w:sz w:val="20"/>
          <w:szCs w:val="20"/>
          <w:bdr w:val="none" w:sz="0" w:space="0" w:color="auto" w:frame="1"/>
          <w:shd w:val="clear" w:color="auto" w:fill="FFFFFF"/>
          <w:vertAlign w:val="superscript"/>
        </w:rPr>
        <w:t>n</w:t>
      </w:r>
      <w:r>
        <w:rPr>
          <w:rStyle w:val="mo"/>
          <w:rFonts w:ascii="MathJax_Main" w:hAnsi="MathJax_Main" w:cs="Arial"/>
          <w:color w:val="000000"/>
          <w:sz w:val="29"/>
          <w:szCs w:val="29"/>
          <w:bdr w:val="none" w:sz="0" w:space="0" w:color="auto" w:frame="1"/>
          <w:shd w:val="clear" w:color="auto" w:fill="FFFFFF"/>
        </w:rPr>
        <w:t>.</w:t>
      </w:r>
      <w:r>
        <w:rPr>
          <w:rStyle w:val="mi"/>
          <w:rFonts w:ascii="MathJax_Math-italic" w:hAnsi="MathJax_Math-italic" w:cs="Arial"/>
          <w:color w:val="000000"/>
          <w:sz w:val="29"/>
          <w:szCs w:val="29"/>
          <w:bdr w:val="none" w:sz="0" w:space="0" w:color="auto" w:frame="1"/>
          <w:shd w:val="clear" w:color="auto" w:fill="FFFFFF"/>
        </w:rPr>
        <w:t>n</w:t>
      </w:r>
      <w:r w:rsidRPr="008D2698">
        <w:rPr>
          <w:rStyle w:val="mjxassistivemathml"/>
          <w:rFonts w:ascii="Arial" w:hAnsi="Arial" w:cs="Arial"/>
          <w:color w:val="000000"/>
          <w:bdr w:val="none" w:sz="0" w:space="0" w:color="auto" w:frame="1"/>
          <w:vertAlign w:val="superscript"/>
        </w:rPr>
        <w:t>2</w:t>
      </w:r>
      <w:proofErr w:type="gramStart"/>
      <w:r w:rsidR="008D2698">
        <w:rPr>
          <w:rStyle w:val="mjxassistivemathml"/>
          <w:rFonts w:ascii="Arial" w:hAnsi="Arial" w:cs="Arial"/>
          <w:color w:val="000000"/>
          <w:bdr w:val="none" w:sz="0" w:space="0" w:color="auto" w:frame="1"/>
          <w:vertAlign w:val="superscript"/>
        </w:rPr>
        <w:t>..</w:t>
      </w:r>
      <w:proofErr w:type="spellStart"/>
      <w:r>
        <w:rPr>
          <w:rStyle w:val="mjxassistivemathml"/>
          <w:rFonts w:ascii="Arial" w:hAnsi="Arial" w:cs="Arial"/>
          <w:color w:val="000000"/>
          <w:bdr w:val="none" w:sz="0" w:space="0" w:color="auto" w:frame="1"/>
        </w:rPr>
        <w:t>n.n</w:t>
      </w:r>
      <w:proofErr w:type="spellEnd"/>
      <w:proofErr w:type="gramEnd"/>
      <w:r>
        <w:rPr>
          <w:rFonts w:ascii="Arial" w:hAnsi="Arial" w:cs="Arial"/>
          <w:color w:val="000000"/>
        </w:rPr>
        <w:t> sub-problems and each one takes linear time to solve. Therefore, the total running time is </w:t>
      </w:r>
      <w:proofErr w:type="gramStart"/>
      <w:r>
        <w:rPr>
          <w:rStyle w:val="mi"/>
          <w:rFonts w:ascii="MathJax_Math-italic" w:hAnsi="MathJax_Math-italic" w:cs="Arial"/>
          <w:color w:val="000000"/>
          <w:sz w:val="29"/>
          <w:szCs w:val="29"/>
          <w:bdr w:val="none" w:sz="0" w:space="0" w:color="auto" w:frame="1"/>
          <w:shd w:val="clear" w:color="auto" w:fill="FFFFFF"/>
        </w:rPr>
        <w:t>O</w:t>
      </w:r>
      <w:r>
        <w:rPr>
          <w:rStyle w:val="mo"/>
          <w:rFonts w:ascii="MathJax_Main" w:hAnsi="MathJax_Main" w:cs="Arial"/>
          <w:color w:val="000000"/>
          <w:sz w:val="29"/>
          <w:szCs w:val="29"/>
          <w:bdr w:val="none" w:sz="0" w:space="0" w:color="auto" w:frame="1"/>
          <w:shd w:val="clear" w:color="auto" w:fill="FFFFFF"/>
        </w:rPr>
        <w:t>(</w:t>
      </w:r>
      <w:proofErr w:type="gramEnd"/>
      <w:r w:rsidR="008D2698">
        <w:rPr>
          <w:rStyle w:val="mn"/>
          <w:rFonts w:ascii="MathJax_Main" w:hAnsi="MathJax_Main" w:cs="Arial"/>
          <w:color w:val="000000"/>
          <w:sz w:val="29"/>
          <w:szCs w:val="29"/>
          <w:bdr w:val="none" w:sz="0" w:space="0" w:color="auto" w:frame="1"/>
          <w:shd w:val="clear" w:color="auto" w:fill="FFFFFF"/>
        </w:rPr>
        <w:t>2</w:t>
      </w:r>
      <w:r w:rsidR="008D2698" w:rsidRPr="008D2698">
        <w:rPr>
          <w:rStyle w:val="mi"/>
          <w:rFonts w:ascii="MathJax_Math-italic" w:hAnsi="MathJax_Math-italic" w:cs="Arial"/>
          <w:color w:val="000000"/>
          <w:sz w:val="20"/>
          <w:szCs w:val="20"/>
          <w:bdr w:val="none" w:sz="0" w:space="0" w:color="auto" w:frame="1"/>
          <w:shd w:val="clear" w:color="auto" w:fill="FFFFFF"/>
          <w:vertAlign w:val="superscript"/>
        </w:rPr>
        <w:t>n</w:t>
      </w:r>
      <w:r w:rsidR="008D2698">
        <w:rPr>
          <w:rStyle w:val="mo"/>
          <w:rFonts w:ascii="MathJax_Main" w:hAnsi="MathJax_Main" w:cs="Arial"/>
          <w:color w:val="000000"/>
          <w:sz w:val="29"/>
          <w:szCs w:val="29"/>
          <w:bdr w:val="none" w:sz="0" w:space="0" w:color="auto" w:frame="1"/>
          <w:shd w:val="clear" w:color="auto" w:fill="FFFFFF"/>
        </w:rPr>
        <w:t>.</w:t>
      </w:r>
      <w:r w:rsidR="008D2698">
        <w:rPr>
          <w:rStyle w:val="mi"/>
          <w:rFonts w:ascii="MathJax_Math-italic" w:hAnsi="MathJax_Math-italic" w:cs="Arial"/>
          <w:color w:val="000000"/>
          <w:sz w:val="29"/>
          <w:szCs w:val="29"/>
          <w:bdr w:val="none" w:sz="0" w:space="0" w:color="auto" w:frame="1"/>
          <w:shd w:val="clear" w:color="auto" w:fill="FFFFFF"/>
        </w:rPr>
        <w:t>n</w:t>
      </w:r>
      <w:r w:rsidR="008D2698" w:rsidRPr="008D2698">
        <w:rPr>
          <w:rStyle w:val="mjxassistivemathml"/>
          <w:rFonts w:ascii="Arial" w:hAnsi="Arial" w:cs="Arial"/>
          <w:color w:val="000000"/>
          <w:bdr w:val="none" w:sz="0" w:space="0" w:color="auto" w:frame="1"/>
          <w:vertAlign w:val="superscript"/>
        </w:rPr>
        <w:t>2</w:t>
      </w:r>
      <w:r>
        <w:rPr>
          <w:rStyle w:val="mo"/>
          <w:rFonts w:ascii="MathJax_Main" w:hAnsi="MathJax_Main" w:cs="Arial"/>
          <w:color w:val="000000"/>
          <w:sz w:val="29"/>
          <w:szCs w:val="29"/>
          <w:bdr w:val="none" w:sz="0" w:space="0" w:color="auto" w:frame="1"/>
          <w:shd w:val="clear" w:color="auto" w:fill="FFFFFF"/>
        </w:rPr>
        <w:t>)</w:t>
      </w:r>
      <w:r>
        <w:rPr>
          <w:rStyle w:val="mjxassistivemathml"/>
          <w:rFonts w:ascii="Arial" w:hAnsi="Arial" w:cs="Arial"/>
          <w:color w:val="000000"/>
          <w:bdr w:val="none" w:sz="0" w:space="0" w:color="auto" w:frame="1"/>
        </w:rPr>
        <w:t>O(2n.n2)</w:t>
      </w:r>
      <w:r>
        <w:rPr>
          <w:rFonts w:ascii="Arial" w:hAnsi="Arial" w:cs="Arial"/>
          <w:color w:val="000000"/>
        </w:rPr>
        <w:t>.</w:t>
      </w:r>
    </w:p>
    <w:p w:rsidR="006002DB" w:rsidRDefault="006002DB" w:rsidP="00EC4B5C">
      <w:pPr>
        <w:pStyle w:val="Heading2"/>
        <w:rPr>
          <w:rFonts w:ascii="Arial" w:hAnsi="Arial" w:cs="Arial"/>
          <w:b w:val="0"/>
          <w:bCs w:val="0"/>
          <w:sz w:val="35"/>
          <w:szCs w:val="35"/>
        </w:rPr>
      </w:pPr>
    </w:p>
    <w:p w:rsidR="006002DB" w:rsidRDefault="006002DB" w:rsidP="00EC4B5C">
      <w:pPr>
        <w:pStyle w:val="Heading2"/>
        <w:rPr>
          <w:rFonts w:ascii="Arial" w:hAnsi="Arial" w:cs="Arial"/>
          <w:b w:val="0"/>
          <w:bCs w:val="0"/>
          <w:sz w:val="35"/>
          <w:szCs w:val="35"/>
        </w:rPr>
      </w:pPr>
    </w:p>
    <w:p w:rsidR="006002DB" w:rsidRDefault="006002DB" w:rsidP="00EC4B5C">
      <w:pPr>
        <w:pStyle w:val="Heading2"/>
        <w:rPr>
          <w:rFonts w:ascii="Arial" w:hAnsi="Arial" w:cs="Arial"/>
          <w:b w:val="0"/>
          <w:bCs w:val="0"/>
          <w:sz w:val="35"/>
          <w:szCs w:val="35"/>
        </w:rPr>
      </w:pPr>
    </w:p>
    <w:p w:rsidR="006002DB" w:rsidRDefault="006002DB" w:rsidP="00EC4B5C">
      <w:pPr>
        <w:pStyle w:val="Heading2"/>
        <w:rPr>
          <w:rFonts w:ascii="Arial" w:hAnsi="Arial" w:cs="Arial"/>
          <w:b w:val="0"/>
          <w:bCs w:val="0"/>
          <w:sz w:val="35"/>
          <w:szCs w:val="35"/>
        </w:rPr>
      </w:pPr>
    </w:p>
    <w:p w:rsidR="006002DB" w:rsidRDefault="006002DB" w:rsidP="00EC4B5C">
      <w:pPr>
        <w:pStyle w:val="Heading2"/>
        <w:rPr>
          <w:rFonts w:ascii="Arial" w:hAnsi="Arial" w:cs="Arial"/>
          <w:b w:val="0"/>
          <w:bCs w:val="0"/>
          <w:sz w:val="35"/>
          <w:szCs w:val="35"/>
        </w:rPr>
      </w:pPr>
    </w:p>
    <w:p w:rsidR="006002DB" w:rsidRDefault="006002DB" w:rsidP="00EC4B5C">
      <w:pPr>
        <w:pStyle w:val="Heading2"/>
        <w:rPr>
          <w:rFonts w:ascii="Arial" w:hAnsi="Arial" w:cs="Arial"/>
          <w:b w:val="0"/>
          <w:bCs w:val="0"/>
          <w:sz w:val="35"/>
          <w:szCs w:val="35"/>
        </w:rPr>
      </w:pPr>
    </w:p>
    <w:p w:rsidR="006002DB" w:rsidRDefault="006002DB" w:rsidP="00EC4B5C">
      <w:pPr>
        <w:pStyle w:val="Heading2"/>
        <w:rPr>
          <w:rFonts w:ascii="Arial" w:hAnsi="Arial" w:cs="Arial"/>
          <w:b w:val="0"/>
          <w:bCs w:val="0"/>
          <w:sz w:val="35"/>
          <w:szCs w:val="35"/>
        </w:rPr>
      </w:pPr>
    </w:p>
    <w:p w:rsidR="00EC4B5C" w:rsidRDefault="00EC4B5C" w:rsidP="00EC4B5C">
      <w:pPr>
        <w:pStyle w:val="Heading2"/>
        <w:rPr>
          <w:rFonts w:ascii="Arial" w:hAnsi="Arial" w:cs="Arial"/>
          <w:b w:val="0"/>
          <w:bCs w:val="0"/>
          <w:color w:val="auto"/>
          <w:sz w:val="35"/>
          <w:szCs w:val="35"/>
        </w:rPr>
      </w:pPr>
      <w:r>
        <w:rPr>
          <w:rFonts w:ascii="Arial" w:hAnsi="Arial" w:cs="Arial"/>
          <w:b w:val="0"/>
          <w:bCs w:val="0"/>
          <w:sz w:val="35"/>
          <w:szCs w:val="35"/>
        </w:rPr>
        <w:t>Example</w:t>
      </w:r>
    </w:p>
    <w:p w:rsidR="00EC4B5C" w:rsidRDefault="00EC4B5C" w:rsidP="00EC4B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following example, we will illustrate the steps to solve the travelling salesman problem.</w:t>
      </w:r>
    </w:p>
    <w:p w:rsidR="00EC4B5C" w:rsidRDefault="00EC4B5C" w:rsidP="00EC4B5C">
      <w:pPr>
        <w:rPr>
          <w:rFonts w:ascii="Times New Roman" w:hAnsi="Times New Roman" w:cs="Times New Roman"/>
        </w:rPr>
      </w:pPr>
      <w:r>
        <w:rPr>
          <w:noProof/>
        </w:rPr>
        <w:lastRenderedPageBreak/>
        <w:drawing>
          <wp:inline distT="0" distB="0" distL="0" distR="0">
            <wp:extent cx="2600325" cy="1876425"/>
            <wp:effectExtent l="19050" t="0" r="9525" b="0"/>
            <wp:docPr id="59" name="Picture 1" descr="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pic:cNvPicPr>
                      <a:picLocks noChangeAspect="1" noChangeArrowheads="1"/>
                    </pic:cNvPicPr>
                  </pic:nvPicPr>
                  <pic:blipFill>
                    <a:blip r:embed="rId76"/>
                    <a:srcRect/>
                    <a:stretch>
                      <a:fillRect/>
                    </a:stretch>
                  </pic:blipFill>
                  <pic:spPr bwMode="auto">
                    <a:xfrm>
                      <a:off x="0" y="0"/>
                      <a:ext cx="2600325" cy="1876425"/>
                    </a:xfrm>
                    <a:prstGeom prst="rect">
                      <a:avLst/>
                    </a:prstGeom>
                    <a:noFill/>
                    <a:ln w="9525">
                      <a:noFill/>
                      <a:miter lim="800000"/>
                      <a:headEnd/>
                      <a:tailEnd/>
                    </a:ln>
                  </pic:spPr>
                </pic:pic>
              </a:graphicData>
            </a:graphic>
          </wp:inline>
        </w:drawing>
      </w:r>
    </w:p>
    <w:p w:rsidR="00EC4B5C" w:rsidRDefault="00EC4B5C" w:rsidP="00EC4B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From the above graph, the following table is prepared.</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53"/>
        <w:gridCol w:w="1654"/>
        <w:gridCol w:w="2210"/>
        <w:gridCol w:w="2210"/>
        <w:gridCol w:w="2210"/>
      </w:tblGrid>
      <w:tr w:rsidR="00EC4B5C" w:rsidTr="00EC4B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4</w:t>
            </w:r>
          </w:p>
        </w:tc>
      </w:tr>
      <w:tr w:rsidR="00EC4B5C" w:rsidTr="00EC4B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20</w:t>
            </w:r>
          </w:p>
        </w:tc>
      </w:tr>
      <w:tr w:rsidR="00EC4B5C" w:rsidTr="00EC4B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10</w:t>
            </w:r>
          </w:p>
        </w:tc>
      </w:tr>
      <w:tr w:rsidR="00EC4B5C" w:rsidTr="00EC4B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12</w:t>
            </w:r>
          </w:p>
        </w:tc>
      </w:tr>
      <w:tr w:rsidR="00EC4B5C" w:rsidTr="00EC4B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C4B5C" w:rsidRDefault="00EC4B5C">
            <w:pPr>
              <w:spacing w:after="300"/>
              <w:jc w:val="center"/>
              <w:rPr>
                <w:rFonts w:ascii="Arial" w:hAnsi="Arial" w:cs="Arial"/>
                <w:sz w:val="24"/>
                <w:szCs w:val="24"/>
              </w:rPr>
            </w:pPr>
            <w:r>
              <w:rPr>
                <w:rFonts w:ascii="Arial" w:hAnsi="Arial" w:cs="Arial"/>
              </w:rPr>
              <w:t>0</w:t>
            </w:r>
          </w:p>
        </w:tc>
      </w:tr>
    </w:tbl>
    <w:p w:rsidR="00EC4B5C" w:rsidRDefault="00EC4B5C" w:rsidP="00EC4B5C">
      <w:pPr>
        <w:pStyle w:val="Heading3"/>
        <w:rPr>
          <w:rFonts w:ascii="Arial" w:hAnsi="Arial" w:cs="Arial"/>
          <w:b w:val="0"/>
          <w:bCs w:val="0"/>
          <w:sz w:val="30"/>
          <w:szCs w:val="30"/>
        </w:rPr>
      </w:pPr>
      <w:r>
        <w:rPr>
          <w:rFonts w:ascii="Arial" w:hAnsi="Arial" w:cs="Arial"/>
          <w:b w:val="0"/>
          <w:bCs w:val="0"/>
          <w:sz w:val="30"/>
          <w:szCs w:val="30"/>
        </w:rPr>
        <w:t>S = Φ</w:t>
      </w:r>
    </w:p>
    <w:p w:rsidR="00F430F2" w:rsidRDefault="00F430F2" w:rsidP="00EC4B5C">
      <w:pPr>
        <w:pStyle w:val="Heading3"/>
        <w:rPr>
          <w:rStyle w:val="mo"/>
          <w:rFonts w:ascii="MathJax_Main" w:hAnsi="MathJax_Main"/>
          <w:bdr w:val="none" w:sz="0" w:space="0" w:color="auto" w:frame="1"/>
          <w:shd w:val="clear" w:color="auto" w:fill="FFFFFF"/>
        </w:rPr>
      </w:pPr>
      <w:proofErr w:type="gramStart"/>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proofErr w:type="spellStart"/>
      <w:proofErr w:type="gramEnd"/>
      <w:r>
        <w:rPr>
          <w:rStyle w:val="mi"/>
          <w:rFonts w:ascii="MathJax_Math-italic" w:hAnsi="MathJax_Math-italic"/>
          <w:bdr w:val="none" w:sz="0" w:space="0" w:color="auto" w:frame="1"/>
          <w:shd w:val="clear" w:color="auto" w:fill="FFFFFF"/>
        </w:rPr>
        <w:t>i</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s</w:t>
      </w:r>
      <w:proofErr w:type="spellEnd"/>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min</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 xml:space="preserve">j </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s</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j</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proofErr w:type="spellStart"/>
      <w:r>
        <w:rPr>
          <w:rStyle w:val="mi"/>
          <w:rFonts w:ascii="MathJax_Math-italic" w:hAnsi="MathJax_Math-italic"/>
          <w:bdr w:val="none" w:sz="0" w:space="0" w:color="auto" w:frame="1"/>
          <w:shd w:val="clear" w:color="auto" w:fill="FFFFFF"/>
        </w:rPr>
        <w:t>i</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j</w:t>
      </w:r>
      <w:proofErr w:type="spellEnd"/>
      <w:r>
        <w:rPr>
          <w:rStyle w:val="mo"/>
          <w:rFonts w:ascii="MathJax_Main" w:hAnsi="MathJax_Main"/>
          <w:bdr w:val="none" w:sz="0" w:space="0" w:color="auto" w:frame="1"/>
          <w:shd w:val="clear" w:color="auto" w:fill="FFFFFF"/>
        </w:rPr>
        <w:t xml:space="preserve">]}  </w:t>
      </w:r>
    </w:p>
    <w:p w:rsidR="00F430F2" w:rsidRDefault="00F430F2" w:rsidP="00EC4B5C">
      <w:pPr>
        <w:pStyle w:val="Heading3"/>
        <w:rPr>
          <w:rStyle w:val="mo"/>
          <w:rFonts w:ascii="MathJax_Main" w:hAnsi="MathJax_Main"/>
          <w:bdr w:val="none" w:sz="0" w:space="0" w:color="auto" w:frame="1"/>
          <w:shd w:val="clear" w:color="auto" w:fill="FFFFFF"/>
        </w:rPr>
      </w:pPr>
      <w:r>
        <w:rPr>
          <w:rStyle w:val="mo"/>
          <w:rFonts w:ascii="MathJax_Main" w:hAnsi="MathJax_Main"/>
          <w:bdr w:val="none" w:sz="0" w:space="0" w:color="auto" w:frame="1"/>
          <w:shd w:val="clear" w:color="auto" w:fill="FFFFFF"/>
        </w:rPr>
        <w:t>I=1</w:t>
      </w:r>
    </w:p>
    <w:p w:rsidR="00F430F2" w:rsidRDefault="00F430F2" w:rsidP="00EC4B5C">
      <w:pPr>
        <w:pStyle w:val="Heading3"/>
        <w:rPr>
          <w:rStyle w:val="mo"/>
          <w:rFonts w:ascii="MathJax_Main" w:hAnsi="MathJax_Main"/>
          <w:bdr w:val="none" w:sz="0" w:space="0" w:color="auto" w:frame="1"/>
          <w:shd w:val="clear" w:color="auto" w:fill="FFFFFF"/>
        </w:rPr>
      </w:pPr>
      <w:r>
        <w:rPr>
          <w:rStyle w:val="mo"/>
          <w:rFonts w:ascii="MathJax_Main" w:hAnsi="MathJax_Main"/>
          <w:bdr w:val="none" w:sz="0" w:space="0" w:color="auto" w:frame="1"/>
          <w:shd w:val="clear" w:color="auto" w:fill="FFFFFF"/>
        </w:rPr>
        <w:t>S</w:t>
      </w:r>
      <w:proofErr w:type="gramStart"/>
      <w:r>
        <w:rPr>
          <w:rStyle w:val="mo"/>
          <w:rFonts w:ascii="MathJax_Main" w:hAnsi="MathJax_Main"/>
          <w:bdr w:val="none" w:sz="0" w:space="0" w:color="auto" w:frame="1"/>
          <w:shd w:val="clear" w:color="auto" w:fill="FFFFFF"/>
        </w:rPr>
        <w:t>={</w:t>
      </w:r>
      <w:proofErr w:type="gramEnd"/>
      <w:r>
        <w:rPr>
          <w:rStyle w:val="mo"/>
          <w:rFonts w:ascii="MathJax_Main" w:hAnsi="MathJax_Main"/>
          <w:bdr w:val="none" w:sz="0" w:space="0" w:color="auto" w:frame="1"/>
          <w:shd w:val="clear" w:color="auto" w:fill="FFFFFF"/>
        </w:rPr>
        <w:t>2,3,4}</w:t>
      </w:r>
    </w:p>
    <w:p w:rsidR="00F430F2" w:rsidRDefault="00F430F2" w:rsidP="00EC4B5C">
      <w:pPr>
        <w:pStyle w:val="Heading3"/>
        <w:rPr>
          <w:rStyle w:val="mo"/>
          <w:rFonts w:ascii="MathJax_Main" w:hAnsi="MathJax_Main"/>
          <w:bdr w:val="none" w:sz="0" w:space="0" w:color="auto" w:frame="1"/>
          <w:shd w:val="clear" w:color="auto" w:fill="FFFFFF"/>
        </w:rPr>
      </w:pPr>
      <w:r>
        <w:rPr>
          <w:rStyle w:val="mo"/>
          <w:rFonts w:ascii="MathJax_Main" w:hAnsi="MathJax_Main"/>
          <w:bdr w:val="none" w:sz="0" w:space="0" w:color="auto" w:frame="1"/>
          <w:shd w:val="clear" w:color="auto" w:fill="FFFFFF"/>
        </w:rPr>
        <w:t>K=</w:t>
      </w:r>
      <w:r w:rsidR="009D3696">
        <w:rPr>
          <w:rStyle w:val="mo"/>
          <w:rFonts w:ascii="MathJax_Main" w:hAnsi="MathJax_Main"/>
          <w:bdr w:val="none" w:sz="0" w:space="0" w:color="auto" w:frame="1"/>
          <w:shd w:val="clear" w:color="auto" w:fill="FFFFFF"/>
        </w:rPr>
        <w:t>0</w:t>
      </w:r>
    </w:p>
    <w:p w:rsidR="00F430F2" w:rsidRDefault="00F430F2" w:rsidP="00EC4B5C">
      <w:pPr>
        <w:pStyle w:val="Heading3"/>
        <w:rPr>
          <w:rFonts w:ascii="Arial" w:hAnsi="Arial" w:cs="Arial"/>
          <w:b w:val="0"/>
          <w:bCs w:val="0"/>
          <w:sz w:val="30"/>
          <w:szCs w:val="30"/>
        </w:rPr>
      </w:pPr>
      <w:r>
        <w:rPr>
          <w:rStyle w:val="mo"/>
          <w:rFonts w:ascii="MathJax_Main" w:hAnsi="MathJax_Main"/>
          <w:bdr w:val="none" w:sz="0" w:space="0" w:color="auto" w:frame="1"/>
          <w:shd w:val="clear" w:color="auto" w:fill="FFFFFF"/>
        </w:rPr>
        <w:t>K=0</w:t>
      </w:r>
    </w:p>
    <w:p w:rsidR="0067555D" w:rsidRDefault="00EC4B5C" w:rsidP="00EC4B5C">
      <w:pPr>
        <w:jc w:val="center"/>
        <w:rPr>
          <w:rStyle w:val="mn"/>
          <w:rFonts w:ascii="MathJax_Main" w:hAnsi="MathJax_Main"/>
          <w:bdr w:val="none" w:sz="0" w:space="0" w:color="auto" w:frame="1"/>
          <w:shd w:val="clear" w:color="auto" w:fill="FFFFFF"/>
        </w:rPr>
      </w:pPr>
      <w:proofErr w:type="gramStart"/>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proofErr w:type="gramEnd"/>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5</w:t>
      </w:r>
    </w:p>
    <w:p w:rsidR="00EC4B5C" w:rsidRDefault="00EC4B5C" w:rsidP="00EC4B5C">
      <w:pPr>
        <w:jc w:val="center"/>
        <w:rPr>
          <w:rFonts w:ascii="Times New Roman" w:hAnsi="Times New Roman" w:cs="Times New Roman"/>
          <w:sz w:val="24"/>
          <w:szCs w:val="24"/>
        </w:rPr>
      </w:pP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5</w:t>
      </w:r>
      <w:r>
        <w:rPr>
          <w:rStyle w:val="mjxassistivemathml"/>
          <w:bdr w:val="none" w:sz="0" w:space="0" w:color="auto" w:frame="1"/>
        </w:rPr>
        <w:t>Cost(2,Φ,1)=d(2,1)=5Cost(2,Φ,1)=d(2,1)=5</w:t>
      </w:r>
    </w:p>
    <w:p w:rsidR="0067555D" w:rsidRDefault="00EC4B5C" w:rsidP="00EC4B5C">
      <w:pPr>
        <w:jc w:val="center"/>
        <w:rPr>
          <w:rStyle w:val="mn"/>
          <w:rFonts w:ascii="MathJax_Main" w:hAnsi="MathJax_Main"/>
          <w:bdr w:val="none" w:sz="0" w:space="0" w:color="auto" w:frame="1"/>
          <w:shd w:val="clear" w:color="auto" w:fill="FFFFFF"/>
        </w:rPr>
      </w:pPr>
      <w:proofErr w:type="gramStart"/>
      <w:r>
        <w:rPr>
          <w:rStyle w:val="mi"/>
          <w:rFonts w:ascii="MathJax_Math-italic" w:hAnsi="MathJax_Math-italic"/>
          <w:bdr w:val="none" w:sz="0" w:space="0" w:color="auto" w:frame="1"/>
          <w:shd w:val="clear" w:color="auto" w:fill="FFFFFF"/>
        </w:rPr>
        <w:lastRenderedPageBreak/>
        <w:t>Cost</w:t>
      </w:r>
      <w:r>
        <w:rPr>
          <w:rStyle w:val="mo"/>
          <w:rFonts w:ascii="MathJax_Main" w:hAnsi="MathJax_Main"/>
          <w:bdr w:val="none" w:sz="0" w:space="0" w:color="auto" w:frame="1"/>
          <w:shd w:val="clear" w:color="auto" w:fill="FFFFFF"/>
        </w:rPr>
        <w:t>(</w:t>
      </w:r>
      <w:proofErr w:type="gramEnd"/>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6</w:t>
      </w:r>
    </w:p>
    <w:p w:rsidR="00EC4B5C" w:rsidRDefault="00EC4B5C" w:rsidP="00EC4B5C">
      <w:pPr>
        <w:jc w:val="center"/>
      </w:pP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6</w:t>
      </w:r>
      <w:r>
        <w:rPr>
          <w:rStyle w:val="mjxassistivemathml"/>
          <w:bdr w:val="none" w:sz="0" w:space="0" w:color="auto" w:frame="1"/>
        </w:rPr>
        <w:t>Cost(3,Φ,1)=d(3,1)=6Cost(3,Φ,1)=d(3,1)=6</w:t>
      </w:r>
    </w:p>
    <w:p w:rsidR="0067555D" w:rsidRDefault="00EC4B5C" w:rsidP="00EC4B5C">
      <w:pPr>
        <w:jc w:val="center"/>
        <w:rPr>
          <w:rStyle w:val="mn"/>
          <w:rFonts w:ascii="MathJax_Main" w:hAnsi="MathJax_Main"/>
          <w:bdr w:val="none" w:sz="0" w:space="0" w:color="auto" w:frame="1"/>
          <w:shd w:val="clear" w:color="auto" w:fill="FFFFFF"/>
        </w:rPr>
      </w:pPr>
      <w:proofErr w:type="gramStart"/>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proofErr w:type="gramEnd"/>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8</w:t>
      </w:r>
    </w:p>
    <w:p w:rsidR="00EC4B5C" w:rsidRDefault="00EC4B5C" w:rsidP="00EC4B5C">
      <w:pPr>
        <w:jc w:val="center"/>
      </w:pP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8</w:t>
      </w:r>
      <w:r>
        <w:rPr>
          <w:rStyle w:val="mjxassistivemathml"/>
          <w:bdr w:val="none" w:sz="0" w:space="0" w:color="auto" w:frame="1"/>
        </w:rPr>
        <w:t>Cost(4,Φ,1)=d(4,1)=8Cost(4,Φ,1)=d(4,1)=8</w:t>
      </w:r>
    </w:p>
    <w:p w:rsidR="00EC4B5C" w:rsidRDefault="00EC4B5C" w:rsidP="00EC4B5C">
      <w:pPr>
        <w:pStyle w:val="Heading3"/>
        <w:rPr>
          <w:rFonts w:ascii="Arial" w:hAnsi="Arial" w:cs="Arial"/>
          <w:b w:val="0"/>
          <w:bCs w:val="0"/>
          <w:sz w:val="30"/>
          <w:szCs w:val="30"/>
        </w:rPr>
      </w:pPr>
      <w:r>
        <w:rPr>
          <w:rFonts w:ascii="Arial" w:hAnsi="Arial" w:cs="Arial"/>
          <w:b w:val="0"/>
          <w:bCs w:val="0"/>
          <w:sz w:val="30"/>
          <w:szCs w:val="30"/>
        </w:rPr>
        <w:t xml:space="preserve">S = </w:t>
      </w:r>
      <w:proofErr w:type="gramStart"/>
      <w:r>
        <w:rPr>
          <w:rFonts w:ascii="Arial" w:hAnsi="Arial" w:cs="Arial"/>
          <w:b w:val="0"/>
          <w:bCs w:val="0"/>
          <w:sz w:val="30"/>
          <w:szCs w:val="30"/>
        </w:rPr>
        <w:t>1</w:t>
      </w:r>
      <w:r w:rsidR="006002DB">
        <w:rPr>
          <w:rFonts w:ascii="Arial" w:hAnsi="Arial" w:cs="Arial"/>
          <w:b w:val="0"/>
          <w:bCs w:val="0"/>
          <w:sz w:val="30"/>
          <w:szCs w:val="30"/>
        </w:rPr>
        <w:t xml:space="preserve"> ,</w:t>
      </w:r>
      <w:proofErr w:type="gramEnd"/>
      <w:r w:rsidR="006002DB">
        <w:rPr>
          <w:rFonts w:ascii="Arial" w:hAnsi="Arial" w:cs="Arial"/>
          <w:b w:val="0"/>
          <w:bCs w:val="0"/>
          <w:sz w:val="30"/>
          <w:szCs w:val="30"/>
        </w:rPr>
        <w:t xml:space="preserve">    j or k same here</w:t>
      </w:r>
    </w:p>
    <w:p w:rsidR="0067555D" w:rsidRDefault="00EC4B5C" w:rsidP="00EC4B5C">
      <w:pPr>
        <w:jc w:val="center"/>
        <w:rPr>
          <w:rStyle w:val="mo"/>
          <w:rFonts w:ascii="MathJax_Main" w:hAnsi="MathJax_Main"/>
          <w:bdr w:val="none" w:sz="0" w:space="0" w:color="auto" w:frame="1"/>
          <w:shd w:val="clear" w:color="auto" w:fill="FFFFFF"/>
        </w:rPr>
      </w:pPr>
      <w:proofErr w:type="gramStart"/>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proofErr w:type="spellStart"/>
      <w:proofErr w:type="gramEnd"/>
      <w:r>
        <w:rPr>
          <w:rStyle w:val="mi"/>
          <w:rFonts w:ascii="MathJax_Math-italic" w:hAnsi="MathJax_Math-italic"/>
          <w:bdr w:val="none" w:sz="0" w:space="0" w:color="auto" w:frame="1"/>
          <w:shd w:val="clear" w:color="auto" w:fill="FFFFFF"/>
        </w:rPr>
        <w:t>i</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s</w:t>
      </w:r>
      <w:proofErr w:type="spellEnd"/>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min</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j</w:t>
      </w:r>
      <w:r w:rsidR="006002DB">
        <w:rPr>
          <w:rStyle w:val="mi"/>
          <w:rFonts w:ascii="MathJax_Math-italic" w:hAnsi="MathJax_Math-italic"/>
          <w:bdr w:val="none" w:sz="0" w:space="0" w:color="auto" w:frame="1"/>
          <w:shd w:val="clear" w:color="auto" w:fill="FFFFFF"/>
        </w:rPr>
        <w:t xml:space="preserve"> </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s</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j</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proofErr w:type="spellStart"/>
      <w:r>
        <w:rPr>
          <w:rStyle w:val="mi"/>
          <w:rFonts w:ascii="MathJax_Math-italic" w:hAnsi="MathJax_Math-italic"/>
          <w:bdr w:val="none" w:sz="0" w:space="0" w:color="auto" w:frame="1"/>
          <w:shd w:val="clear" w:color="auto" w:fill="FFFFFF"/>
        </w:rPr>
        <w:t>i</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j</w:t>
      </w:r>
      <w:proofErr w:type="spellEnd"/>
      <w:r>
        <w:rPr>
          <w:rStyle w:val="mo"/>
          <w:rFonts w:ascii="MathJax_Main" w:hAnsi="MathJax_Main"/>
          <w:bdr w:val="none" w:sz="0" w:space="0" w:color="auto" w:frame="1"/>
          <w:shd w:val="clear" w:color="auto" w:fill="FFFFFF"/>
        </w:rPr>
        <w:t>]}</w:t>
      </w:r>
    </w:p>
    <w:p w:rsidR="0067555D" w:rsidRDefault="0067555D" w:rsidP="00EC4B5C">
      <w:pPr>
        <w:jc w:val="center"/>
        <w:rPr>
          <w:rStyle w:val="mo"/>
          <w:rFonts w:ascii="MathJax_Main" w:hAnsi="MathJax_Main"/>
          <w:bdr w:val="none" w:sz="0" w:space="0" w:color="auto" w:frame="1"/>
          <w:shd w:val="clear" w:color="auto" w:fill="FFFFFF"/>
        </w:rPr>
      </w:pPr>
      <w:r>
        <w:rPr>
          <w:rStyle w:val="mo"/>
          <w:rFonts w:ascii="MathJax_Main" w:hAnsi="MathJax_Main"/>
          <w:bdr w:val="none" w:sz="0" w:space="0" w:color="auto" w:frame="1"/>
          <w:shd w:val="clear" w:color="auto" w:fill="FFFFFF"/>
        </w:rPr>
        <w:t>{2</w:t>
      </w:r>
      <w:proofErr w:type="gramStart"/>
      <w:r>
        <w:rPr>
          <w:rStyle w:val="mo"/>
          <w:rFonts w:ascii="MathJax_Main" w:hAnsi="MathJax_Main"/>
          <w:bdr w:val="none" w:sz="0" w:space="0" w:color="auto" w:frame="1"/>
          <w:shd w:val="clear" w:color="auto" w:fill="FFFFFF"/>
        </w:rPr>
        <w:t>,3,4</w:t>
      </w:r>
      <w:proofErr w:type="gramEnd"/>
      <w:r>
        <w:rPr>
          <w:rStyle w:val="mo"/>
          <w:rFonts w:ascii="MathJax_Main" w:hAnsi="MathJax_Main"/>
          <w:bdr w:val="none" w:sz="0" w:space="0" w:color="auto" w:frame="1"/>
          <w:shd w:val="clear" w:color="auto" w:fill="FFFFFF"/>
        </w:rPr>
        <w:t>}</w:t>
      </w:r>
      <w:proofErr w:type="gramStart"/>
      <w:r>
        <w:rPr>
          <w:rStyle w:val="mo"/>
          <w:rFonts w:ascii="MathJax_Main" w:hAnsi="MathJax_Main"/>
          <w:bdr w:val="none" w:sz="0" w:space="0" w:color="auto" w:frame="1"/>
          <w:shd w:val="clear" w:color="auto" w:fill="FFFFFF"/>
        </w:rPr>
        <w:t>-{</w:t>
      </w:r>
      <w:proofErr w:type="gramEnd"/>
      <w:r>
        <w:rPr>
          <w:rStyle w:val="mo"/>
          <w:rFonts w:ascii="MathJax_Main" w:hAnsi="MathJax_Main"/>
          <w:bdr w:val="none" w:sz="0" w:space="0" w:color="auto" w:frame="1"/>
          <w:shd w:val="clear" w:color="auto" w:fill="FFFFFF"/>
        </w:rPr>
        <w:t>2}</w:t>
      </w:r>
    </w:p>
    <w:p w:rsidR="0067555D" w:rsidRDefault="0039705F" w:rsidP="00EC4B5C">
      <w:pPr>
        <w:jc w:val="center"/>
        <w:rPr>
          <w:rStyle w:val="mn"/>
          <w:rFonts w:ascii="MathJax_Main" w:hAnsi="MathJax_Main"/>
          <w:bdr w:val="none" w:sz="0" w:space="0" w:color="auto" w:frame="1"/>
          <w:shd w:val="clear" w:color="auto" w:fill="FFFFFF"/>
        </w:rPr>
      </w:pPr>
      <w:r>
        <w:rPr>
          <w:rStyle w:val="mo"/>
          <w:rFonts w:ascii="MathJax_Main" w:hAnsi="MathJax_Main"/>
          <w:bdr w:val="none" w:sz="0" w:space="0" w:color="auto" w:frame="1"/>
          <w:shd w:val="clear" w:color="auto" w:fill="FFFFFF"/>
        </w:rPr>
        <w:t xml:space="preserve">  ,  </w:t>
      </w:r>
      <w:r w:rsidR="00EC4B5C">
        <w:rPr>
          <w:rStyle w:val="mi"/>
          <w:rFonts w:ascii="MathJax_Math-italic" w:hAnsi="MathJax_Math-italic"/>
          <w:bdr w:val="none" w:sz="0" w:space="0" w:color="auto" w:frame="1"/>
          <w:shd w:val="clear" w:color="auto" w:fill="FFFFFF"/>
        </w:rPr>
        <w:t>Cost</w:t>
      </w:r>
      <w:r w:rsidR="00EC4B5C">
        <w:rPr>
          <w:rStyle w:val="mo"/>
          <w:rFonts w:ascii="MathJax_Main" w:hAnsi="MathJax_Main"/>
          <w:bdr w:val="none" w:sz="0" w:space="0" w:color="auto" w:frame="1"/>
          <w:shd w:val="clear" w:color="auto" w:fill="FFFFFF"/>
        </w:rPr>
        <w:t>(</w:t>
      </w:r>
      <w:r w:rsidR="00EC4B5C">
        <w:rPr>
          <w:rStyle w:val="mn"/>
          <w:rFonts w:ascii="MathJax_Main" w:hAnsi="MathJax_Main"/>
          <w:bdr w:val="none" w:sz="0" w:space="0" w:color="auto" w:frame="1"/>
          <w:shd w:val="clear" w:color="auto" w:fill="FFFFFF"/>
        </w:rPr>
        <w:t>2</w:t>
      </w:r>
      <w:r w:rsidR="00EC4B5C">
        <w:rPr>
          <w:rStyle w:val="mo"/>
          <w:rFonts w:ascii="MathJax_Main" w:hAnsi="MathJax_Main"/>
          <w:bdr w:val="none" w:sz="0" w:space="0" w:color="auto" w:frame="1"/>
          <w:shd w:val="clear" w:color="auto" w:fill="FFFFFF"/>
        </w:rPr>
        <w:t>,{</w:t>
      </w:r>
      <w:r w:rsidR="00EC4B5C">
        <w:rPr>
          <w:rStyle w:val="mn"/>
          <w:rFonts w:ascii="MathJax_Main" w:hAnsi="MathJax_Main"/>
          <w:bdr w:val="none" w:sz="0" w:space="0" w:color="auto" w:frame="1"/>
          <w:shd w:val="clear" w:color="auto" w:fill="FFFFFF"/>
        </w:rPr>
        <w:t>3</w:t>
      </w:r>
      <w:r w:rsidR="00EC4B5C">
        <w:rPr>
          <w:rStyle w:val="mo"/>
          <w:rFonts w:ascii="MathJax_Main" w:hAnsi="MathJax_Main"/>
          <w:bdr w:val="none" w:sz="0" w:space="0" w:color="auto" w:frame="1"/>
          <w:shd w:val="clear" w:color="auto" w:fill="FFFFFF"/>
        </w:rPr>
        <w:t>},</w:t>
      </w:r>
      <w:r w:rsidR="00EC4B5C">
        <w:rPr>
          <w:rStyle w:val="mn"/>
          <w:rFonts w:ascii="MathJax_Main" w:hAnsi="MathJax_Main"/>
          <w:bdr w:val="none" w:sz="0" w:space="0" w:color="auto" w:frame="1"/>
          <w:shd w:val="clear" w:color="auto" w:fill="FFFFFF"/>
        </w:rPr>
        <w:t>1</w:t>
      </w:r>
      <w:r w:rsidR="00EC4B5C">
        <w:rPr>
          <w:rStyle w:val="mo"/>
          <w:rFonts w:ascii="MathJax_Main" w:hAnsi="MathJax_Main"/>
          <w:bdr w:val="none" w:sz="0" w:space="0" w:color="auto" w:frame="1"/>
          <w:shd w:val="clear" w:color="auto" w:fill="FFFFFF"/>
        </w:rPr>
        <w:t>)=</w:t>
      </w:r>
      <w:r w:rsidR="00EC4B5C">
        <w:rPr>
          <w:rStyle w:val="mi"/>
          <w:rFonts w:ascii="MathJax_Math-italic" w:hAnsi="MathJax_Math-italic"/>
          <w:bdr w:val="none" w:sz="0" w:space="0" w:color="auto" w:frame="1"/>
          <w:shd w:val="clear" w:color="auto" w:fill="FFFFFF"/>
        </w:rPr>
        <w:t>d</w:t>
      </w:r>
      <w:r w:rsidR="00EC4B5C">
        <w:rPr>
          <w:rStyle w:val="mo"/>
          <w:rFonts w:ascii="MathJax_Main" w:hAnsi="MathJax_Main"/>
          <w:bdr w:val="none" w:sz="0" w:space="0" w:color="auto" w:frame="1"/>
          <w:shd w:val="clear" w:color="auto" w:fill="FFFFFF"/>
        </w:rPr>
        <w:t>[</w:t>
      </w:r>
      <w:r w:rsidR="00EC4B5C">
        <w:rPr>
          <w:rStyle w:val="mn"/>
          <w:rFonts w:ascii="MathJax_Main" w:hAnsi="MathJax_Main"/>
          <w:bdr w:val="none" w:sz="0" w:space="0" w:color="auto" w:frame="1"/>
          <w:shd w:val="clear" w:color="auto" w:fill="FFFFFF"/>
        </w:rPr>
        <w:t>2</w:t>
      </w:r>
      <w:r w:rsidR="00EC4B5C">
        <w:rPr>
          <w:rStyle w:val="mo"/>
          <w:rFonts w:ascii="MathJax_Main" w:hAnsi="MathJax_Main"/>
          <w:bdr w:val="none" w:sz="0" w:space="0" w:color="auto" w:frame="1"/>
          <w:shd w:val="clear" w:color="auto" w:fill="FFFFFF"/>
        </w:rPr>
        <w:t>,</w:t>
      </w:r>
      <w:r w:rsidR="00EC4B5C">
        <w:rPr>
          <w:rStyle w:val="mn"/>
          <w:rFonts w:ascii="MathJax_Main" w:hAnsi="MathJax_Main"/>
          <w:bdr w:val="none" w:sz="0" w:space="0" w:color="auto" w:frame="1"/>
          <w:shd w:val="clear" w:color="auto" w:fill="FFFFFF"/>
        </w:rPr>
        <w:t>3</w:t>
      </w:r>
      <w:r w:rsidR="00EC4B5C">
        <w:rPr>
          <w:rStyle w:val="mo"/>
          <w:rFonts w:ascii="MathJax_Main" w:hAnsi="MathJax_Main"/>
          <w:bdr w:val="none" w:sz="0" w:space="0" w:color="auto" w:frame="1"/>
          <w:shd w:val="clear" w:color="auto" w:fill="FFFFFF"/>
        </w:rPr>
        <w:t>]+</w:t>
      </w:r>
      <w:r w:rsidR="00EC4B5C">
        <w:rPr>
          <w:rStyle w:val="mi"/>
          <w:rFonts w:ascii="MathJax_Math-italic" w:hAnsi="MathJax_Math-italic"/>
          <w:bdr w:val="none" w:sz="0" w:space="0" w:color="auto" w:frame="1"/>
          <w:shd w:val="clear" w:color="auto" w:fill="FFFFFF"/>
        </w:rPr>
        <w:t>Cost</w:t>
      </w:r>
      <w:r w:rsidR="00EC4B5C">
        <w:rPr>
          <w:rStyle w:val="mo"/>
          <w:rFonts w:ascii="MathJax_Main" w:hAnsi="MathJax_Main"/>
          <w:bdr w:val="none" w:sz="0" w:space="0" w:color="auto" w:frame="1"/>
          <w:shd w:val="clear" w:color="auto" w:fill="FFFFFF"/>
        </w:rPr>
        <w:t>(</w:t>
      </w:r>
      <w:r w:rsidR="00EC4B5C">
        <w:rPr>
          <w:rStyle w:val="mn"/>
          <w:rFonts w:ascii="MathJax_Main" w:hAnsi="MathJax_Main"/>
          <w:bdr w:val="none" w:sz="0" w:space="0" w:color="auto" w:frame="1"/>
          <w:shd w:val="clear" w:color="auto" w:fill="FFFFFF"/>
        </w:rPr>
        <w:t>3</w:t>
      </w:r>
      <w:r w:rsidR="00EC4B5C">
        <w:rPr>
          <w:rStyle w:val="mo"/>
          <w:rFonts w:ascii="MathJax_Main" w:hAnsi="MathJax_Main"/>
          <w:bdr w:val="none" w:sz="0" w:space="0" w:color="auto" w:frame="1"/>
          <w:shd w:val="clear" w:color="auto" w:fill="FFFFFF"/>
        </w:rPr>
        <w:t>,</w:t>
      </w:r>
      <w:r w:rsidR="00EC4B5C">
        <w:rPr>
          <w:rStyle w:val="mi"/>
          <w:rFonts w:ascii="MathJax_Main" w:hAnsi="MathJax_Main"/>
          <w:bdr w:val="none" w:sz="0" w:space="0" w:color="auto" w:frame="1"/>
          <w:shd w:val="clear" w:color="auto" w:fill="FFFFFF"/>
        </w:rPr>
        <w:t>Φ</w:t>
      </w:r>
      <w:r w:rsidR="00EC4B5C">
        <w:rPr>
          <w:rStyle w:val="mo"/>
          <w:rFonts w:ascii="MathJax_Main" w:hAnsi="MathJax_Main"/>
          <w:bdr w:val="none" w:sz="0" w:space="0" w:color="auto" w:frame="1"/>
          <w:shd w:val="clear" w:color="auto" w:fill="FFFFFF"/>
        </w:rPr>
        <w:t>,</w:t>
      </w:r>
      <w:r w:rsidR="00EC4B5C">
        <w:rPr>
          <w:rStyle w:val="mn"/>
          <w:rFonts w:ascii="MathJax_Main" w:hAnsi="MathJax_Main"/>
          <w:bdr w:val="none" w:sz="0" w:space="0" w:color="auto" w:frame="1"/>
          <w:shd w:val="clear" w:color="auto" w:fill="FFFFFF"/>
        </w:rPr>
        <w:t>1</w:t>
      </w:r>
      <w:r w:rsidR="00EC4B5C">
        <w:rPr>
          <w:rStyle w:val="mo"/>
          <w:rFonts w:ascii="MathJax_Main" w:hAnsi="MathJax_Main"/>
          <w:bdr w:val="none" w:sz="0" w:space="0" w:color="auto" w:frame="1"/>
          <w:shd w:val="clear" w:color="auto" w:fill="FFFFFF"/>
        </w:rPr>
        <w:t>)=</w:t>
      </w:r>
      <w:r w:rsidR="00EC4B5C">
        <w:rPr>
          <w:rStyle w:val="mn"/>
          <w:rFonts w:ascii="MathJax_Main" w:hAnsi="MathJax_Main"/>
          <w:bdr w:val="none" w:sz="0" w:space="0" w:color="auto" w:frame="1"/>
          <w:shd w:val="clear" w:color="auto" w:fill="FFFFFF"/>
        </w:rPr>
        <w:t>9</w:t>
      </w:r>
      <w:r w:rsidR="00EC4B5C">
        <w:rPr>
          <w:rStyle w:val="mo"/>
          <w:rFonts w:ascii="MathJax_Main" w:hAnsi="MathJax_Main"/>
          <w:bdr w:val="none" w:sz="0" w:space="0" w:color="auto" w:frame="1"/>
          <w:shd w:val="clear" w:color="auto" w:fill="FFFFFF"/>
        </w:rPr>
        <w:t>+</w:t>
      </w:r>
      <w:r w:rsidR="00EC4B5C">
        <w:rPr>
          <w:rStyle w:val="mn"/>
          <w:rFonts w:ascii="MathJax_Main" w:hAnsi="MathJax_Main"/>
          <w:bdr w:val="none" w:sz="0" w:space="0" w:color="auto" w:frame="1"/>
          <w:shd w:val="clear" w:color="auto" w:fill="FFFFFF"/>
        </w:rPr>
        <w:t>6</w:t>
      </w:r>
      <w:r w:rsidR="00EC4B5C">
        <w:rPr>
          <w:rStyle w:val="mo"/>
          <w:rFonts w:ascii="MathJax_Main" w:hAnsi="MathJax_Main"/>
          <w:bdr w:val="none" w:sz="0" w:space="0" w:color="auto" w:frame="1"/>
          <w:shd w:val="clear" w:color="auto" w:fill="FFFFFF"/>
        </w:rPr>
        <w:t>=</w:t>
      </w:r>
      <w:r w:rsidR="00EC4B5C">
        <w:rPr>
          <w:rStyle w:val="mn"/>
          <w:rFonts w:ascii="MathJax_Main" w:hAnsi="MathJax_Main"/>
          <w:bdr w:val="none" w:sz="0" w:space="0" w:color="auto" w:frame="1"/>
          <w:shd w:val="clear" w:color="auto" w:fill="FFFFFF"/>
        </w:rPr>
        <w:t>15</w:t>
      </w:r>
    </w:p>
    <w:p w:rsidR="00EC4B5C" w:rsidRDefault="00EC4B5C" w:rsidP="00EC4B5C">
      <w:pPr>
        <w:jc w:val="center"/>
      </w:pP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9</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6</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15</w:t>
      </w:r>
      <w:r>
        <w:rPr>
          <w:rStyle w:val="mjxassistivemathml"/>
          <w:bdr w:val="none" w:sz="0" w:space="0" w:color="auto" w:frame="1"/>
        </w:rPr>
        <w:t>Cost(2,{3},1)=d[2,3]+Cost(3,Φ,1)=9+6=15cost(2,{3},1)=d[2,3]+cost(3,Φ,1)=9+6=15</w:t>
      </w:r>
    </w:p>
    <w:p w:rsidR="00EC4B5C" w:rsidRDefault="00EC4B5C" w:rsidP="00EC4B5C">
      <w:pPr>
        <w:jc w:val="center"/>
      </w:pP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10</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8</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18</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10</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8</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18</w:t>
      </w:r>
      <w:r>
        <w:rPr>
          <w:rStyle w:val="mjxassistivemathml"/>
          <w:bdr w:val="none" w:sz="0" w:space="0" w:color="auto" w:frame="1"/>
        </w:rPr>
        <w:t>Cost(2,{4},1)=d[2,4]+Cost(4,Φ,1)=10+8=18cost(2,{4},1)=d[2,4]+cost(4,Φ,1)=10+8=18</w:t>
      </w:r>
    </w:p>
    <w:p w:rsidR="00EC4B5C" w:rsidRDefault="00EC4B5C" w:rsidP="00EC4B5C">
      <w:pPr>
        <w:jc w:val="center"/>
      </w:pP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18</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18</w:t>
      </w:r>
      <w:r>
        <w:rPr>
          <w:rStyle w:val="mjxassistivemathml"/>
          <w:bdr w:val="none" w:sz="0" w:space="0" w:color="auto" w:frame="1"/>
        </w:rPr>
        <w:t>Cost(3,{2},1)=d[3,2]+Cost(2,Φ,1)=13+5=18cost(3,{2},1)=d[3,2]+cost(2,Φ,1)=13+5=18</w:t>
      </w:r>
    </w:p>
    <w:p w:rsidR="00EC4B5C" w:rsidRDefault="00EC4B5C" w:rsidP="00EC4B5C">
      <w:pPr>
        <w:jc w:val="center"/>
      </w:pP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8</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20</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8</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20</w:t>
      </w:r>
      <w:r>
        <w:rPr>
          <w:rStyle w:val="mjxassistivemathml"/>
          <w:bdr w:val="none" w:sz="0" w:space="0" w:color="auto" w:frame="1"/>
        </w:rPr>
        <w:t>Cost(3,{4},1)=d[3,4]+Cost(4,Φ,1)=12+8=20cost(3,{4},1)=d[3,4]+cost(4,Φ,1)=12+8=20</w:t>
      </w:r>
    </w:p>
    <w:p w:rsidR="00EC4B5C" w:rsidRDefault="00EC4B5C" w:rsidP="00EC4B5C">
      <w:pPr>
        <w:jc w:val="center"/>
      </w:pP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9</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6</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15</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9</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6</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15</w:t>
      </w:r>
      <w:r>
        <w:rPr>
          <w:rStyle w:val="mjxassistivemathml"/>
          <w:bdr w:val="none" w:sz="0" w:space="0" w:color="auto" w:frame="1"/>
        </w:rPr>
        <w:t>Cost(4,{3},1)=d[4,3]+Cost(3,Φ,1)=9+6=15cost(4,{3},1)=d[4,3]+cost(3,Φ,1)=9+6=15</w:t>
      </w:r>
    </w:p>
    <w:p w:rsidR="00EC4B5C" w:rsidRDefault="00EC4B5C" w:rsidP="00EC4B5C">
      <w:pPr>
        <w:jc w:val="center"/>
      </w:pP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8</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13</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in" w:hAnsi="MathJax_Main"/>
          <w:bdr w:val="none" w:sz="0" w:space="0" w:color="auto" w:frame="1"/>
          <w:shd w:val="clear" w:color="auto" w:fill="FFFFFF"/>
        </w:rPr>
        <w:t>Φ</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8</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13</w:t>
      </w:r>
      <w:r>
        <w:rPr>
          <w:rStyle w:val="mjxassistivemathml"/>
          <w:bdr w:val="none" w:sz="0" w:space="0" w:color="auto" w:frame="1"/>
        </w:rPr>
        <w:t>Cost(4,{2},1)=d[4,2]+Cost(2,Φ,1)=8+5=13cost(4,{2},1)=d[4,2]+cost(2,Φ,1)=8+5=13</w:t>
      </w:r>
    </w:p>
    <w:p w:rsidR="00EC4B5C" w:rsidRDefault="00EC4B5C" w:rsidP="00EC4B5C">
      <w:pPr>
        <w:pStyle w:val="Heading3"/>
        <w:rPr>
          <w:rFonts w:ascii="Arial" w:hAnsi="Arial" w:cs="Arial"/>
          <w:b w:val="0"/>
          <w:bCs w:val="0"/>
          <w:sz w:val="30"/>
          <w:szCs w:val="30"/>
        </w:rPr>
      </w:pPr>
      <w:r>
        <w:rPr>
          <w:rFonts w:ascii="Arial" w:hAnsi="Arial" w:cs="Arial"/>
          <w:b w:val="0"/>
          <w:bCs w:val="0"/>
          <w:sz w:val="30"/>
          <w:szCs w:val="30"/>
        </w:rPr>
        <w:t>S = 2</w:t>
      </w:r>
    </w:p>
    <w:p w:rsidR="00EC4B5C" w:rsidRDefault="00EC4B5C" w:rsidP="00EC4B5C">
      <w:pPr>
        <w:jc w:val="center"/>
        <w:rPr>
          <w:rFonts w:ascii="Times New Roman" w:hAnsi="Times New Roman" w:cs="Times New Roman"/>
          <w:sz w:val="24"/>
          <w:szCs w:val="24"/>
        </w:rPr>
      </w:pP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o"/>
          <w:rFonts w:ascii="Cambria Math" w:hAnsi="Cambria Math" w:cs="Cambria Math"/>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9</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20</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29</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10</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25</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9</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20</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29</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10</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25</w:t>
      </w:r>
      <w:r>
        <w:rPr>
          <w:rStyle w:val="mjxassistivemathml"/>
          <w:bdr w:val="none" w:sz="0" w:space="0" w:color="auto" w:frame="1"/>
        </w:rPr>
        <w:t>Cost(2,{3,4},1)={d[2,3]+Cost(3,{4},1)=9+20=29d[2,4]+Cost(4,{3},1)=10+15=25=25Cost(2,{3,4},1){d[2,3]+cost(3,{4},1)=9+20=29d[2,4]+Cost(4,{3},1)=10+15=25=25</w:t>
      </w:r>
    </w:p>
    <w:p w:rsidR="00EC4B5C" w:rsidRDefault="00EC4B5C" w:rsidP="00EC4B5C">
      <w:pPr>
        <w:jc w:val="center"/>
      </w:pP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o"/>
          <w:rFonts w:ascii="Cambria Math" w:hAnsi="Cambria Math" w:cs="Cambria Math"/>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18</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31</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25</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18</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31</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25</w:t>
      </w:r>
      <w:r>
        <w:rPr>
          <w:rStyle w:val="mjxassistivemathml"/>
          <w:bdr w:val="none" w:sz="0" w:space="0" w:color="auto" w:frame="1"/>
        </w:rPr>
        <w:t>Cost(3,{2,4},1)={d[3,2]+Cost(2,{4},1)=13+18=31d[3,4]+Cost(4,{2},1)=12+13=25=25Cost(3,{2,4},1){d[3,2]+cost(2,{4},1)=13+18=31d[3,4]+Cost(4,{2},1)=12+13=25=25</w:t>
      </w:r>
    </w:p>
    <w:p w:rsidR="00EC4B5C" w:rsidRDefault="00EC4B5C" w:rsidP="00EC4B5C">
      <w:pPr>
        <w:jc w:val="center"/>
      </w:pPr>
      <w:r>
        <w:rPr>
          <w:rStyle w:val="mi"/>
          <w:rFonts w:ascii="MathJax_Math-italic" w:hAnsi="MathJax_Math-italic"/>
          <w:bdr w:val="none" w:sz="0" w:space="0" w:color="auto" w:frame="1"/>
          <w:shd w:val="clear" w:color="auto" w:fill="FFFFFF"/>
        </w:rPr>
        <w:lastRenderedPageBreak/>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o"/>
          <w:rFonts w:ascii="Cambria Math" w:hAnsi="Cambria Math" w:cs="Cambria Math"/>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8</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23</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9</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18</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27</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23</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8</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23</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9</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18</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27</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23</w:t>
      </w:r>
      <w:r>
        <w:rPr>
          <w:rStyle w:val="mjxassistivemathml"/>
          <w:bdr w:val="none" w:sz="0" w:space="0" w:color="auto" w:frame="1"/>
        </w:rPr>
        <w:t>Cost(4,{2,3},1)={d[4,2]+Cost(2,{3},1)=8+15=23d[4,3]+Cost(3,{2},1)=9+18=27=23Cost(4,{2,3},1){d[4,2]+cost(2,{3},1)=8+15=23d[4,3]+Cost(3,{2},1)=9+18=27=23</w:t>
      </w:r>
    </w:p>
    <w:p w:rsidR="00EC4B5C" w:rsidRDefault="00EC4B5C" w:rsidP="00EC4B5C">
      <w:pPr>
        <w:pStyle w:val="Heading3"/>
        <w:rPr>
          <w:rFonts w:ascii="Arial" w:hAnsi="Arial" w:cs="Arial"/>
          <w:b w:val="0"/>
          <w:bCs w:val="0"/>
          <w:sz w:val="30"/>
          <w:szCs w:val="30"/>
        </w:rPr>
      </w:pPr>
      <w:r>
        <w:rPr>
          <w:rFonts w:ascii="Arial" w:hAnsi="Arial" w:cs="Arial"/>
          <w:b w:val="0"/>
          <w:bCs w:val="0"/>
          <w:sz w:val="30"/>
          <w:szCs w:val="30"/>
        </w:rPr>
        <w:t>S = 3</w:t>
      </w:r>
    </w:p>
    <w:p w:rsidR="00EC4B5C" w:rsidRDefault="00EC4B5C" w:rsidP="00EC4B5C">
      <w:pPr>
        <w:jc w:val="center"/>
        <w:rPr>
          <w:rFonts w:ascii="Times New Roman" w:hAnsi="Times New Roman" w:cs="Times New Roman"/>
          <w:sz w:val="24"/>
          <w:szCs w:val="24"/>
        </w:rPr>
      </w:pP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o"/>
          <w:rFonts w:ascii="Cambria Math" w:hAnsi="Cambria Math" w:cs="Cambria Math"/>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10</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35</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40</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20</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35</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10</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35</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25</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40</w:t>
      </w:r>
      <w:r>
        <w:rPr>
          <w:rStyle w:val="mi"/>
          <w:rFonts w:ascii="MathJax_Math-italic" w:hAnsi="MathJax_Math-italic"/>
          <w:bdr w:val="none" w:sz="0" w:space="0" w:color="auto" w:frame="1"/>
          <w:shd w:val="clear" w:color="auto" w:fill="FFFFFF"/>
        </w:rPr>
        <w:t>d</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cost</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20</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23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43</w:t>
      </w:r>
      <w:r>
        <w:rPr>
          <w:rStyle w:val="mo"/>
          <w:rFonts w:ascii="MathJax_Main" w:hAnsi="MathJax_Main"/>
          <w:bdr w:val="none" w:sz="0" w:space="0" w:color="auto" w:frame="1"/>
          <w:shd w:val="clear" w:color="auto" w:fill="FFFFFF"/>
        </w:rPr>
        <w:t>=</w:t>
      </w:r>
      <w:r>
        <w:rPr>
          <w:rStyle w:val="mn"/>
          <w:rFonts w:ascii="MathJax_Main" w:hAnsi="MathJax_Main"/>
          <w:bdr w:val="none" w:sz="0" w:space="0" w:color="auto" w:frame="1"/>
          <w:shd w:val="clear" w:color="auto" w:fill="FFFFFF"/>
        </w:rPr>
        <w:t>35</w:t>
      </w:r>
      <w:r>
        <w:rPr>
          <w:rStyle w:val="mjxassistivemathml"/>
          <w:bdr w:val="none" w:sz="0" w:space="0" w:color="auto" w:frame="1"/>
        </w:rPr>
        <w:t>Cost(1,{2,3,4},1)={d[1,2]+Cost(2,{3,4},1)=10+25=35d[1,3]+Cost(3,{2,4},1)=15+25=40d[1,4]+Cost(4,{2,3},1)=20+23=43=35cost(1,{2,3,4}),1)d[1,2]+cost(2,{3,4},1)=10+25=35d[1,3]+cost(3,{2,4},1)=15+25=40d[1,4]+cost(4,{2,3},1)=20+23=43=35</w:t>
      </w:r>
    </w:p>
    <w:p w:rsidR="00EC4B5C" w:rsidRDefault="00EC4B5C" w:rsidP="00EC4B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minimum cost path is 35.</w:t>
      </w:r>
    </w:p>
    <w:p w:rsidR="00EC4B5C" w:rsidRDefault="00EC4B5C" w:rsidP="00EC4B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Start from cost </w:t>
      </w:r>
      <w:r>
        <w:rPr>
          <w:rFonts w:ascii="Arial" w:hAnsi="Arial" w:cs="Arial"/>
          <w:b/>
          <w:bCs/>
          <w:color w:val="000000"/>
        </w:rPr>
        <w:t>{1, {2, 3, 4}, 1}</w:t>
      </w:r>
      <w:r>
        <w:rPr>
          <w:rFonts w:ascii="Arial" w:hAnsi="Arial" w:cs="Arial"/>
          <w:color w:val="000000"/>
        </w:rPr>
        <w:t>, we get the minimum value for </w:t>
      </w:r>
      <w:r>
        <w:rPr>
          <w:rFonts w:ascii="Arial" w:hAnsi="Arial" w:cs="Arial"/>
          <w:b/>
          <w:bCs/>
          <w:color w:val="000000"/>
        </w:rPr>
        <w:t>d [1, 2]</w:t>
      </w:r>
      <w:r>
        <w:rPr>
          <w:rFonts w:ascii="Arial" w:hAnsi="Arial" w:cs="Arial"/>
          <w:color w:val="000000"/>
        </w:rPr>
        <w:t>. When </w:t>
      </w:r>
      <w:r>
        <w:rPr>
          <w:rFonts w:ascii="Arial" w:hAnsi="Arial" w:cs="Arial"/>
          <w:b/>
          <w:bCs/>
          <w:color w:val="000000"/>
        </w:rPr>
        <w:t>s = 3</w:t>
      </w:r>
      <w:r>
        <w:rPr>
          <w:rFonts w:ascii="Arial" w:hAnsi="Arial" w:cs="Arial"/>
          <w:color w:val="000000"/>
        </w:rPr>
        <w:t>, select the path from 1 to 2 (cost is 10) then go backwards. When </w:t>
      </w:r>
      <w:r>
        <w:rPr>
          <w:rFonts w:ascii="Arial" w:hAnsi="Arial" w:cs="Arial"/>
          <w:b/>
          <w:bCs/>
          <w:color w:val="000000"/>
        </w:rPr>
        <w:t>s = 2</w:t>
      </w:r>
      <w:r>
        <w:rPr>
          <w:rFonts w:ascii="Arial" w:hAnsi="Arial" w:cs="Arial"/>
          <w:color w:val="000000"/>
        </w:rPr>
        <w:t>, we get the minimum value for </w:t>
      </w:r>
      <w:r>
        <w:rPr>
          <w:rFonts w:ascii="Arial" w:hAnsi="Arial" w:cs="Arial"/>
          <w:b/>
          <w:bCs/>
          <w:color w:val="000000"/>
        </w:rPr>
        <w:t>d [4, 2]</w:t>
      </w:r>
      <w:r>
        <w:rPr>
          <w:rFonts w:ascii="Arial" w:hAnsi="Arial" w:cs="Arial"/>
          <w:color w:val="000000"/>
        </w:rPr>
        <w:t>. Select the path from 2 to 4 (cost is 10) then go backwards.</w:t>
      </w:r>
    </w:p>
    <w:p w:rsidR="00EC4B5C" w:rsidRDefault="00EC4B5C" w:rsidP="00EC4B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t>
      </w:r>
      <w:r>
        <w:rPr>
          <w:rFonts w:ascii="Arial" w:hAnsi="Arial" w:cs="Arial"/>
          <w:b/>
          <w:bCs/>
          <w:color w:val="000000"/>
        </w:rPr>
        <w:t>s = 1</w:t>
      </w:r>
      <w:r>
        <w:rPr>
          <w:rFonts w:ascii="Arial" w:hAnsi="Arial" w:cs="Arial"/>
          <w:color w:val="000000"/>
        </w:rPr>
        <w:t>, we get the minimum value for </w:t>
      </w:r>
      <w:r>
        <w:rPr>
          <w:rFonts w:ascii="Arial" w:hAnsi="Arial" w:cs="Arial"/>
          <w:b/>
          <w:bCs/>
          <w:color w:val="000000"/>
        </w:rPr>
        <w:t>d [4, 3]</w:t>
      </w:r>
      <w:r>
        <w:rPr>
          <w:rFonts w:ascii="Arial" w:hAnsi="Arial" w:cs="Arial"/>
          <w:color w:val="000000"/>
        </w:rPr>
        <w:t>. Selecting path 4 to 3 (cost is 9), then we shall go to then go to </w:t>
      </w:r>
      <w:r>
        <w:rPr>
          <w:rFonts w:ascii="Arial" w:hAnsi="Arial" w:cs="Arial"/>
          <w:b/>
          <w:bCs/>
          <w:color w:val="000000"/>
        </w:rPr>
        <w:t>s = Φ</w:t>
      </w:r>
      <w:r>
        <w:rPr>
          <w:rFonts w:ascii="Arial" w:hAnsi="Arial" w:cs="Arial"/>
          <w:color w:val="000000"/>
        </w:rPr>
        <w:t> step. We get the minimum value for </w:t>
      </w:r>
      <w:r>
        <w:rPr>
          <w:rFonts w:ascii="Arial" w:hAnsi="Arial" w:cs="Arial"/>
          <w:b/>
          <w:bCs/>
          <w:color w:val="000000"/>
        </w:rPr>
        <w:t>d [3, 1]</w:t>
      </w:r>
      <w:r>
        <w:rPr>
          <w:rFonts w:ascii="Arial" w:hAnsi="Arial" w:cs="Arial"/>
          <w:color w:val="000000"/>
        </w:rPr>
        <w:t> (cost is 6).</w:t>
      </w:r>
    </w:p>
    <w:p w:rsidR="00EC4B5C" w:rsidRDefault="00EC4B5C" w:rsidP="00EC4B5C">
      <w:r>
        <w:rPr>
          <w:noProof/>
        </w:rPr>
        <w:drawing>
          <wp:inline distT="0" distB="0" distL="0" distR="0">
            <wp:extent cx="5153025" cy="514350"/>
            <wp:effectExtent l="19050" t="0" r="9525" b="0"/>
            <wp:docPr id="58" name="Picture 2" descr="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ues"/>
                    <pic:cNvPicPr>
                      <a:picLocks noChangeAspect="1" noChangeArrowheads="1"/>
                    </pic:cNvPicPr>
                  </pic:nvPicPr>
                  <pic:blipFill>
                    <a:blip r:embed="rId77"/>
                    <a:srcRect/>
                    <a:stretch>
                      <a:fillRect/>
                    </a:stretch>
                  </pic:blipFill>
                  <pic:spPr bwMode="auto">
                    <a:xfrm>
                      <a:off x="0" y="0"/>
                      <a:ext cx="5153025" cy="514350"/>
                    </a:xfrm>
                    <a:prstGeom prst="rect">
                      <a:avLst/>
                    </a:prstGeom>
                    <a:noFill/>
                    <a:ln w="9525">
                      <a:noFill/>
                      <a:miter lim="800000"/>
                      <a:headEnd/>
                      <a:tailEnd/>
                    </a:ln>
                  </pic:spPr>
                </pic:pic>
              </a:graphicData>
            </a:graphic>
          </wp:inline>
        </w:drawing>
      </w:r>
    </w:p>
    <w:sectPr w:rsidR="00EC4B5C" w:rsidSect="006F65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78EE"/>
    <w:multiLevelType w:val="multilevel"/>
    <w:tmpl w:val="363A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D29E7"/>
    <w:multiLevelType w:val="multilevel"/>
    <w:tmpl w:val="77C6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7640D"/>
    <w:multiLevelType w:val="multilevel"/>
    <w:tmpl w:val="22C8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770B0"/>
    <w:multiLevelType w:val="multilevel"/>
    <w:tmpl w:val="A51E1F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64076E6"/>
    <w:multiLevelType w:val="multilevel"/>
    <w:tmpl w:val="610C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A77D4F"/>
    <w:multiLevelType w:val="multilevel"/>
    <w:tmpl w:val="36920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AFB7072"/>
    <w:multiLevelType w:val="multilevel"/>
    <w:tmpl w:val="1838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6C29D4"/>
    <w:multiLevelType w:val="multilevel"/>
    <w:tmpl w:val="CD6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B272EB"/>
    <w:multiLevelType w:val="multilevel"/>
    <w:tmpl w:val="BF92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2811A7"/>
    <w:multiLevelType w:val="multilevel"/>
    <w:tmpl w:val="D62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1725FE"/>
    <w:multiLevelType w:val="multilevel"/>
    <w:tmpl w:val="895E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326243"/>
    <w:multiLevelType w:val="multilevel"/>
    <w:tmpl w:val="CC08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7324DB"/>
    <w:multiLevelType w:val="multilevel"/>
    <w:tmpl w:val="6210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9C6B8B"/>
    <w:multiLevelType w:val="multilevel"/>
    <w:tmpl w:val="E6FE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B40C46"/>
    <w:multiLevelType w:val="multilevel"/>
    <w:tmpl w:val="1E5A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7D3429"/>
    <w:multiLevelType w:val="multilevel"/>
    <w:tmpl w:val="8CD0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7704B7"/>
    <w:multiLevelType w:val="multilevel"/>
    <w:tmpl w:val="0F40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A26CD4"/>
    <w:multiLevelType w:val="multilevel"/>
    <w:tmpl w:val="B12A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636925"/>
    <w:multiLevelType w:val="multilevel"/>
    <w:tmpl w:val="DB42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3C72E1"/>
    <w:multiLevelType w:val="multilevel"/>
    <w:tmpl w:val="D15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1156BE"/>
    <w:multiLevelType w:val="multilevel"/>
    <w:tmpl w:val="236E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1F544F"/>
    <w:multiLevelType w:val="multilevel"/>
    <w:tmpl w:val="46022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A573081"/>
    <w:multiLevelType w:val="multilevel"/>
    <w:tmpl w:val="07FC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E97595"/>
    <w:multiLevelType w:val="multilevel"/>
    <w:tmpl w:val="612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022CA9"/>
    <w:multiLevelType w:val="multilevel"/>
    <w:tmpl w:val="0E9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ED5E69"/>
    <w:multiLevelType w:val="multilevel"/>
    <w:tmpl w:val="D5108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6780907"/>
    <w:multiLevelType w:val="multilevel"/>
    <w:tmpl w:val="1462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C03BCF"/>
    <w:multiLevelType w:val="multilevel"/>
    <w:tmpl w:val="8274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3B79D7"/>
    <w:multiLevelType w:val="multilevel"/>
    <w:tmpl w:val="0E484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9EF3887"/>
    <w:multiLevelType w:val="multilevel"/>
    <w:tmpl w:val="8008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11365A"/>
    <w:multiLevelType w:val="multilevel"/>
    <w:tmpl w:val="A82E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F30667"/>
    <w:multiLevelType w:val="multilevel"/>
    <w:tmpl w:val="795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5"/>
  </w:num>
  <w:num w:numId="2">
    <w:abstractNumId w:val="5"/>
  </w:num>
  <w:num w:numId="3">
    <w:abstractNumId w:val="3"/>
  </w:num>
  <w:num w:numId="4">
    <w:abstractNumId w:val="28"/>
  </w:num>
  <w:num w:numId="5">
    <w:abstractNumId w:val="21"/>
  </w:num>
  <w:num w:numId="6">
    <w:abstractNumId w:val="31"/>
  </w:num>
  <w:num w:numId="7">
    <w:abstractNumId w:val="20"/>
  </w:num>
  <w:num w:numId="8">
    <w:abstractNumId w:val="6"/>
  </w:num>
  <w:num w:numId="9">
    <w:abstractNumId w:val="23"/>
  </w:num>
  <w:num w:numId="10">
    <w:abstractNumId w:val="8"/>
  </w:num>
  <w:num w:numId="11">
    <w:abstractNumId w:val="27"/>
  </w:num>
  <w:num w:numId="12">
    <w:abstractNumId w:val="13"/>
  </w:num>
  <w:num w:numId="13">
    <w:abstractNumId w:val="4"/>
  </w:num>
  <w:num w:numId="14">
    <w:abstractNumId w:val="12"/>
  </w:num>
  <w:num w:numId="15">
    <w:abstractNumId w:val="15"/>
  </w:num>
  <w:num w:numId="16">
    <w:abstractNumId w:val="24"/>
  </w:num>
  <w:num w:numId="17">
    <w:abstractNumId w:val="26"/>
  </w:num>
  <w:num w:numId="18">
    <w:abstractNumId w:val="29"/>
  </w:num>
  <w:num w:numId="19">
    <w:abstractNumId w:val="18"/>
  </w:num>
  <w:num w:numId="20">
    <w:abstractNumId w:val="0"/>
  </w:num>
  <w:num w:numId="21">
    <w:abstractNumId w:val="10"/>
  </w:num>
  <w:num w:numId="22">
    <w:abstractNumId w:val="11"/>
  </w:num>
  <w:num w:numId="23">
    <w:abstractNumId w:val="17"/>
  </w:num>
  <w:num w:numId="24">
    <w:abstractNumId w:val="16"/>
  </w:num>
  <w:num w:numId="25">
    <w:abstractNumId w:val="7"/>
  </w:num>
  <w:num w:numId="26">
    <w:abstractNumId w:val="22"/>
  </w:num>
  <w:num w:numId="27">
    <w:abstractNumId w:val="2"/>
  </w:num>
  <w:num w:numId="28">
    <w:abstractNumId w:val="9"/>
  </w:num>
  <w:num w:numId="29">
    <w:abstractNumId w:val="1"/>
  </w:num>
  <w:num w:numId="30">
    <w:abstractNumId w:val="19"/>
  </w:num>
  <w:num w:numId="31">
    <w:abstractNumId w:val="14"/>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3BA8"/>
    <w:rsid w:val="000F198B"/>
    <w:rsid w:val="0014615F"/>
    <w:rsid w:val="001E2833"/>
    <w:rsid w:val="001E7DC8"/>
    <w:rsid w:val="002F0C2B"/>
    <w:rsid w:val="0039705F"/>
    <w:rsid w:val="003F6F7E"/>
    <w:rsid w:val="004E1272"/>
    <w:rsid w:val="005A7972"/>
    <w:rsid w:val="005D5A3C"/>
    <w:rsid w:val="005D7B77"/>
    <w:rsid w:val="006002DB"/>
    <w:rsid w:val="00614B18"/>
    <w:rsid w:val="0067555D"/>
    <w:rsid w:val="006C2A53"/>
    <w:rsid w:val="006F65F8"/>
    <w:rsid w:val="00720899"/>
    <w:rsid w:val="008459EB"/>
    <w:rsid w:val="00875CD5"/>
    <w:rsid w:val="008D2698"/>
    <w:rsid w:val="0095325A"/>
    <w:rsid w:val="009D3696"/>
    <w:rsid w:val="00AF19D4"/>
    <w:rsid w:val="00C91425"/>
    <w:rsid w:val="00DB152C"/>
    <w:rsid w:val="00DE00FB"/>
    <w:rsid w:val="00EC4B5C"/>
    <w:rsid w:val="00F430F2"/>
    <w:rsid w:val="00FE3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5F8"/>
  </w:style>
  <w:style w:type="paragraph" w:styleId="Heading1">
    <w:name w:val="heading 1"/>
    <w:basedOn w:val="Normal"/>
    <w:link w:val="Heading1Char"/>
    <w:uiPriority w:val="9"/>
    <w:qFormat/>
    <w:rsid w:val="00FE3B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46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3B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2F0C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E3B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3B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3BA8"/>
    <w:rPr>
      <w:color w:val="0000FF"/>
      <w:u w:val="single"/>
    </w:rPr>
  </w:style>
  <w:style w:type="character" w:styleId="Strong">
    <w:name w:val="Strong"/>
    <w:basedOn w:val="DefaultParagraphFont"/>
    <w:uiPriority w:val="22"/>
    <w:qFormat/>
    <w:rsid w:val="00FE3BA8"/>
    <w:rPr>
      <w:b/>
      <w:bCs/>
    </w:rPr>
  </w:style>
  <w:style w:type="paragraph" w:styleId="BalloonText">
    <w:name w:val="Balloon Text"/>
    <w:basedOn w:val="Normal"/>
    <w:link w:val="BalloonTextChar"/>
    <w:uiPriority w:val="99"/>
    <w:semiHidden/>
    <w:unhideWhenUsed/>
    <w:rsid w:val="00FE3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BA8"/>
    <w:rPr>
      <w:rFonts w:ascii="Tahoma" w:hAnsi="Tahoma" w:cs="Tahoma"/>
      <w:sz w:val="16"/>
      <w:szCs w:val="16"/>
    </w:rPr>
  </w:style>
  <w:style w:type="character" w:customStyle="1" w:styleId="Heading2Char">
    <w:name w:val="Heading 2 Char"/>
    <w:basedOn w:val="DefaultParagraphFont"/>
    <w:link w:val="Heading2"/>
    <w:uiPriority w:val="9"/>
    <w:rsid w:val="0014615F"/>
    <w:rPr>
      <w:rFonts w:asciiTheme="majorHAnsi" w:eastAsiaTheme="majorEastAsia" w:hAnsiTheme="majorHAnsi" w:cstheme="majorBidi"/>
      <w:b/>
      <w:bCs/>
      <w:color w:val="4F81BD" w:themeColor="accent1"/>
      <w:sz w:val="26"/>
      <w:szCs w:val="26"/>
    </w:rPr>
  </w:style>
  <w:style w:type="character" w:customStyle="1" w:styleId="bp">
    <w:name w:val="bp"/>
    <w:basedOn w:val="DefaultParagraphFont"/>
    <w:rsid w:val="001E2833"/>
  </w:style>
  <w:style w:type="paragraph" w:customStyle="1" w:styleId="ik">
    <w:name w:val="ik"/>
    <w:basedOn w:val="Normal"/>
    <w:rsid w:val="001E28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833"/>
    <w:rPr>
      <w:rFonts w:ascii="Courier New" w:eastAsia="Times New Roman" w:hAnsi="Courier New" w:cs="Courier New"/>
      <w:sz w:val="20"/>
      <w:szCs w:val="20"/>
    </w:rPr>
  </w:style>
  <w:style w:type="character" w:customStyle="1" w:styleId="em">
    <w:name w:val="em"/>
    <w:basedOn w:val="DefaultParagraphFont"/>
    <w:rsid w:val="001E2833"/>
  </w:style>
  <w:style w:type="paragraph" w:customStyle="1" w:styleId="bp1">
    <w:name w:val="bp1"/>
    <w:basedOn w:val="Normal"/>
    <w:rsid w:val="001E28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2833"/>
    <w:rPr>
      <w:rFonts w:ascii="Courier New" w:eastAsia="Times New Roman" w:hAnsi="Courier New" w:cs="Courier New"/>
      <w:sz w:val="20"/>
      <w:szCs w:val="20"/>
    </w:rPr>
  </w:style>
  <w:style w:type="character" w:styleId="Emphasis">
    <w:name w:val="Emphasis"/>
    <w:basedOn w:val="DefaultParagraphFont"/>
    <w:uiPriority w:val="20"/>
    <w:qFormat/>
    <w:rsid w:val="001E2833"/>
    <w:rPr>
      <w:i/>
      <w:iCs/>
    </w:rPr>
  </w:style>
  <w:style w:type="character" w:customStyle="1" w:styleId="Heading5Char">
    <w:name w:val="Heading 5 Char"/>
    <w:basedOn w:val="DefaultParagraphFont"/>
    <w:link w:val="Heading5"/>
    <w:uiPriority w:val="9"/>
    <w:semiHidden/>
    <w:rsid w:val="002F0C2B"/>
    <w:rPr>
      <w:rFonts w:asciiTheme="majorHAnsi" w:eastAsiaTheme="majorEastAsia" w:hAnsiTheme="majorHAnsi" w:cstheme="majorBidi"/>
      <w:color w:val="243F60" w:themeColor="accent1" w:themeShade="7F"/>
    </w:rPr>
  </w:style>
  <w:style w:type="character" w:customStyle="1" w:styleId="mathjax">
    <w:name w:val="mathjax"/>
    <w:basedOn w:val="DefaultParagraphFont"/>
    <w:rsid w:val="00EC4B5C"/>
  </w:style>
  <w:style w:type="character" w:customStyle="1" w:styleId="math">
    <w:name w:val="math"/>
    <w:basedOn w:val="DefaultParagraphFont"/>
    <w:rsid w:val="00EC4B5C"/>
  </w:style>
  <w:style w:type="character" w:customStyle="1" w:styleId="mrow">
    <w:name w:val="mrow"/>
    <w:basedOn w:val="DefaultParagraphFont"/>
    <w:rsid w:val="00EC4B5C"/>
  </w:style>
  <w:style w:type="character" w:customStyle="1" w:styleId="mi">
    <w:name w:val="mi"/>
    <w:basedOn w:val="DefaultParagraphFont"/>
    <w:rsid w:val="00EC4B5C"/>
  </w:style>
  <w:style w:type="character" w:customStyle="1" w:styleId="mo">
    <w:name w:val="mo"/>
    <w:basedOn w:val="DefaultParagraphFont"/>
    <w:rsid w:val="00EC4B5C"/>
  </w:style>
  <w:style w:type="character" w:customStyle="1" w:styleId="mspace">
    <w:name w:val="mspace"/>
    <w:basedOn w:val="DefaultParagraphFont"/>
    <w:rsid w:val="00EC4B5C"/>
  </w:style>
  <w:style w:type="character" w:customStyle="1" w:styleId="mjxassistivemathml">
    <w:name w:val="mjx_assistive_mathml"/>
    <w:basedOn w:val="DefaultParagraphFont"/>
    <w:rsid w:val="00EC4B5C"/>
  </w:style>
  <w:style w:type="character" w:customStyle="1" w:styleId="msubsup">
    <w:name w:val="msubsup"/>
    <w:basedOn w:val="DefaultParagraphFont"/>
    <w:rsid w:val="00EC4B5C"/>
  </w:style>
  <w:style w:type="character" w:customStyle="1" w:styleId="mn">
    <w:name w:val="mn"/>
    <w:basedOn w:val="DefaultParagraphFont"/>
    <w:rsid w:val="00EC4B5C"/>
  </w:style>
  <w:style w:type="character" w:customStyle="1" w:styleId="mstyle">
    <w:name w:val="mstyle"/>
    <w:basedOn w:val="DefaultParagraphFont"/>
    <w:rsid w:val="00EC4B5C"/>
  </w:style>
  <w:style w:type="character" w:customStyle="1" w:styleId="mtable">
    <w:name w:val="mtable"/>
    <w:basedOn w:val="DefaultParagraphFont"/>
    <w:rsid w:val="00EC4B5C"/>
  </w:style>
  <w:style w:type="character" w:customStyle="1" w:styleId="mtd">
    <w:name w:val="mtd"/>
    <w:basedOn w:val="DefaultParagraphFont"/>
    <w:rsid w:val="00EC4B5C"/>
  </w:style>
</w:styles>
</file>

<file path=word/webSettings.xml><?xml version="1.0" encoding="utf-8"?>
<w:webSettings xmlns:r="http://schemas.openxmlformats.org/officeDocument/2006/relationships" xmlns:w="http://schemas.openxmlformats.org/wordprocessingml/2006/main">
  <w:divs>
    <w:div w:id="156500120">
      <w:bodyDiv w:val="1"/>
      <w:marLeft w:val="0"/>
      <w:marRight w:val="0"/>
      <w:marTop w:val="0"/>
      <w:marBottom w:val="0"/>
      <w:divBdr>
        <w:top w:val="none" w:sz="0" w:space="0" w:color="auto"/>
        <w:left w:val="none" w:sz="0" w:space="0" w:color="auto"/>
        <w:bottom w:val="none" w:sz="0" w:space="0" w:color="auto"/>
        <w:right w:val="none" w:sz="0" w:space="0" w:color="auto"/>
      </w:divBdr>
      <w:divsChild>
        <w:div w:id="2083945986">
          <w:marLeft w:val="0"/>
          <w:marRight w:val="0"/>
          <w:marTop w:val="0"/>
          <w:marBottom w:val="0"/>
          <w:divBdr>
            <w:top w:val="none" w:sz="0" w:space="0" w:color="auto"/>
            <w:left w:val="none" w:sz="0" w:space="0" w:color="auto"/>
            <w:bottom w:val="none" w:sz="0" w:space="0" w:color="auto"/>
            <w:right w:val="none" w:sz="0" w:space="0" w:color="auto"/>
          </w:divBdr>
          <w:divsChild>
            <w:div w:id="585043742">
              <w:marLeft w:val="960"/>
              <w:marRight w:val="960"/>
              <w:marTop w:val="0"/>
              <w:marBottom w:val="0"/>
              <w:divBdr>
                <w:top w:val="none" w:sz="0" w:space="0" w:color="auto"/>
                <w:left w:val="none" w:sz="0" w:space="0" w:color="auto"/>
                <w:bottom w:val="none" w:sz="0" w:space="0" w:color="auto"/>
                <w:right w:val="none" w:sz="0" w:space="0" w:color="auto"/>
              </w:divBdr>
              <w:divsChild>
                <w:div w:id="897595200">
                  <w:marLeft w:val="0"/>
                  <w:marRight w:val="0"/>
                  <w:marTop w:val="0"/>
                  <w:marBottom w:val="0"/>
                  <w:divBdr>
                    <w:top w:val="none" w:sz="0" w:space="0" w:color="auto"/>
                    <w:left w:val="none" w:sz="0" w:space="0" w:color="auto"/>
                    <w:bottom w:val="none" w:sz="0" w:space="0" w:color="auto"/>
                    <w:right w:val="none" w:sz="0" w:space="0" w:color="auto"/>
                  </w:divBdr>
                </w:div>
                <w:div w:id="511262105">
                  <w:marLeft w:val="0"/>
                  <w:marRight w:val="0"/>
                  <w:marTop w:val="0"/>
                  <w:marBottom w:val="0"/>
                  <w:divBdr>
                    <w:top w:val="none" w:sz="0" w:space="0" w:color="auto"/>
                    <w:left w:val="none" w:sz="0" w:space="0" w:color="auto"/>
                    <w:bottom w:val="none" w:sz="0" w:space="0" w:color="auto"/>
                    <w:right w:val="none" w:sz="0" w:space="0" w:color="auto"/>
                  </w:divBdr>
                  <w:divsChild>
                    <w:div w:id="1202866038">
                      <w:marLeft w:val="0"/>
                      <w:marRight w:val="0"/>
                      <w:marTop w:val="480"/>
                      <w:marBottom w:val="0"/>
                      <w:divBdr>
                        <w:top w:val="none" w:sz="0" w:space="0" w:color="auto"/>
                        <w:left w:val="none" w:sz="0" w:space="0" w:color="auto"/>
                        <w:bottom w:val="none" w:sz="0" w:space="0" w:color="auto"/>
                        <w:right w:val="none" w:sz="0" w:space="0" w:color="auto"/>
                      </w:divBdr>
                      <w:divsChild>
                        <w:div w:id="553543986">
                          <w:marLeft w:val="0"/>
                          <w:marRight w:val="0"/>
                          <w:marTop w:val="0"/>
                          <w:marBottom w:val="0"/>
                          <w:divBdr>
                            <w:top w:val="none" w:sz="0" w:space="0" w:color="auto"/>
                            <w:left w:val="none" w:sz="0" w:space="0" w:color="auto"/>
                            <w:bottom w:val="none" w:sz="0" w:space="0" w:color="auto"/>
                            <w:right w:val="none" w:sz="0" w:space="0" w:color="auto"/>
                          </w:divBdr>
                          <w:divsChild>
                            <w:div w:id="1988896968">
                              <w:marLeft w:val="0"/>
                              <w:marRight w:val="0"/>
                              <w:marTop w:val="0"/>
                              <w:marBottom w:val="0"/>
                              <w:divBdr>
                                <w:top w:val="none" w:sz="0" w:space="0" w:color="auto"/>
                                <w:left w:val="none" w:sz="0" w:space="0" w:color="auto"/>
                                <w:bottom w:val="none" w:sz="0" w:space="0" w:color="auto"/>
                                <w:right w:val="none" w:sz="0" w:space="0" w:color="auto"/>
                              </w:divBdr>
                              <w:divsChild>
                                <w:div w:id="451243184">
                                  <w:marLeft w:val="0"/>
                                  <w:marRight w:val="0"/>
                                  <w:marTop w:val="0"/>
                                  <w:marBottom w:val="0"/>
                                  <w:divBdr>
                                    <w:top w:val="none" w:sz="0" w:space="0" w:color="auto"/>
                                    <w:left w:val="none" w:sz="0" w:space="0" w:color="auto"/>
                                    <w:bottom w:val="none" w:sz="0" w:space="0" w:color="auto"/>
                                    <w:right w:val="none" w:sz="0" w:space="0" w:color="auto"/>
                                  </w:divBdr>
                                </w:div>
                                <w:div w:id="1721323662">
                                  <w:marLeft w:val="120"/>
                                  <w:marRight w:val="0"/>
                                  <w:marTop w:val="0"/>
                                  <w:marBottom w:val="0"/>
                                  <w:divBdr>
                                    <w:top w:val="none" w:sz="0" w:space="0" w:color="auto"/>
                                    <w:left w:val="none" w:sz="0" w:space="0" w:color="auto"/>
                                    <w:bottom w:val="none" w:sz="0" w:space="0" w:color="auto"/>
                                    <w:right w:val="none" w:sz="0" w:space="0" w:color="auto"/>
                                  </w:divBdr>
                                  <w:divsChild>
                                    <w:div w:id="1204367398">
                                      <w:marLeft w:val="0"/>
                                      <w:marRight w:val="0"/>
                                      <w:marTop w:val="0"/>
                                      <w:marBottom w:val="0"/>
                                      <w:divBdr>
                                        <w:top w:val="none" w:sz="0" w:space="0" w:color="auto"/>
                                        <w:left w:val="none" w:sz="0" w:space="0" w:color="auto"/>
                                        <w:bottom w:val="none" w:sz="0" w:space="0" w:color="auto"/>
                                        <w:right w:val="none" w:sz="0" w:space="0" w:color="auto"/>
                                      </w:divBdr>
                                      <w:divsChild>
                                        <w:div w:id="495614232">
                                          <w:marLeft w:val="0"/>
                                          <w:marRight w:val="0"/>
                                          <w:marTop w:val="0"/>
                                          <w:marBottom w:val="0"/>
                                          <w:divBdr>
                                            <w:top w:val="none" w:sz="0" w:space="0" w:color="auto"/>
                                            <w:left w:val="none" w:sz="0" w:space="0" w:color="auto"/>
                                            <w:bottom w:val="none" w:sz="0" w:space="0" w:color="auto"/>
                                            <w:right w:val="none" w:sz="0" w:space="0" w:color="auto"/>
                                          </w:divBdr>
                                          <w:divsChild>
                                            <w:div w:id="513999025">
                                              <w:marLeft w:val="0"/>
                                              <w:marRight w:val="0"/>
                                              <w:marTop w:val="0"/>
                                              <w:marBottom w:val="30"/>
                                              <w:divBdr>
                                                <w:top w:val="none" w:sz="0" w:space="0" w:color="auto"/>
                                                <w:left w:val="none" w:sz="0" w:space="0" w:color="auto"/>
                                                <w:bottom w:val="none" w:sz="0" w:space="0" w:color="auto"/>
                                                <w:right w:val="none" w:sz="0" w:space="0" w:color="auto"/>
                                              </w:divBdr>
                                              <w:divsChild>
                                                <w:div w:id="9082728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868306">
                  <w:marLeft w:val="0"/>
                  <w:marRight w:val="0"/>
                  <w:marTop w:val="0"/>
                  <w:marBottom w:val="0"/>
                  <w:divBdr>
                    <w:top w:val="none" w:sz="0" w:space="0" w:color="auto"/>
                    <w:left w:val="none" w:sz="0" w:space="0" w:color="auto"/>
                    <w:bottom w:val="none" w:sz="0" w:space="0" w:color="auto"/>
                    <w:right w:val="none" w:sz="0" w:space="0" w:color="auto"/>
                  </w:divBdr>
                  <w:divsChild>
                    <w:div w:id="1078484461">
                      <w:marLeft w:val="0"/>
                      <w:marRight w:val="0"/>
                      <w:marTop w:val="0"/>
                      <w:marBottom w:val="0"/>
                      <w:divBdr>
                        <w:top w:val="none" w:sz="0" w:space="0" w:color="auto"/>
                        <w:left w:val="none" w:sz="0" w:space="0" w:color="auto"/>
                        <w:bottom w:val="none" w:sz="0" w:space="0" w:color="auto"/>
                        <w:right w:val="none" w:sz="0" w:space="0" w:color="auto"/>
                      </w:divBdr>
                    </w:div>
                  </w:divsChild>
                </w:div>
                <w:div w:id="1906837545">
                  <w:marLeft w:val="0"/>
                  <w:marRight w:val="0"/>
                  <w:marTop w:val="480"/>
                  <w:marBottom w:val="0"/>
                  <w:divBdr>
                    <w:top w:val="none" w:sz="0" w:space="0" w:color="auto"/>
                    <w:left w:val="none" w:sz="0" w:space="0" w:color="auto"/>
                    <w:bottom w:val="none" w:sz="0" w:space="0" w:color="auto"/>
                    <w:right w:val="none" w:sz="0" w:space="0" w:color="auto"/>
                  </w:divBdr>
                  <w:divsChild>
                    <w:div w:id="992442299">
                      <w:marLeft w:val="0"/>
                      <w:marRight w:val="0"/>
                      <w:marTop w:val="0"/>
                      <w:marBottom w:val="0"/>
                      <w:divBdr>
                        <w:top w:val="none" w:sz="0" w:space="0" w:color="auto"/>
                        <w:left w:val="none" w:sz="0" w:space="0" w:color="auto"/>
                        <w:bottom w:val="none" w:sz="0" w:space="0" w:color="auto"/>
                        <w:right w:val="none" w:sz="0" w:space="0" w:color="auto"/>
                      </w:divBdr>
                      <w:divsChild>
                        <w:div w:id="728304068">
                          <w:marLeft w:val="0"/>
                          <w:marRight w:val="0"/>
                          <w:marTop w:val="0"/>
                          <w:marBottom w:val="0"/>
                          <w:divBdr>
                            <w:top w:val="none" w:sz="0" w:space="0" w:color="auto"/>
                            <w:left w:val="none" w:sz="0" w:space="0" w:color="auto"/>
                            <w:bottom w:val="none" w:sz="0" w:space="0" w:color="auto"/>
                            <w:right w:val="none" w:sz="0" w:space="0" w:color="auto"/>
                          </w:divBdr>
                          <w:divsChild>
                            <w:div w:id="298265120">
                              <w:marLeft w:val="0"/>
                              <w:marRight w:val="0"/>
                              <w:marTop w:val="120"/>
                              <w:marBottom w:val="0"/>
                              <w:divBdr>
                                <w:top w:val="none" w:sz="0" w:space="0" w:color="auto"/>
                                <w:left w:val="none" w:sz="0" w:space="0" w:color="auto"/>
                                <w:bottom w:val="none" w:sz="0" w:space="0" w:color="auto"/>
                                <w:right w:val="none" w:sz="0" w:space="0" w:color="auto"/>
                              </w:divBdr>
                            </w:div>
                            <w:div w:id="5415540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241629">
          <w:marLeft w:val="0"/>
          <w:marRight w:val="0"/>
          <w:marTop w:val="0"/>
          <w:marBottom w:val="0"/>
          <w:divBdr>
            <w:top w:val="none" w:sz="0" w:space="0" w:color="auto"/>
            <w:left w:val="none" w:sz="0" w:space="0" w:color="auto"/>
            <w:bottom w:val="none" w:sz="0" w:space="0" w:color="auto"/>
            <w:right w:val="none" w:sz="0" w:space="0" w:color="auto"/>
          </w:divBdr>
          <w:divsChild>
            <w:div w:id="792290738">
              <w:marLeft w:val="960"/>
              <w:marRight w:val="960"/>
              <w:marTop w:val="0"/>
              <w:marBottom w:val="0"/>
              <w:divBdr>
                <w:top w:val="none" w:sz="0" w:space="0" w:color="auto"/>
                <w:left w:val="none" w:sz="0" w:space="0" w:color="auto"/>
                <w:bottom w:val="none" w:sz="0" w:space="0" w:color="auto"/>
                <w:right w:val="none" w:sz="0" w:space="0" w:color="auto"/>
              </w:divBdr>
            </w:div>
          </w:divsChild>
        </w:div>
        <w:div w:id="1267737807">
          <w:marLeft w:val="0"/>
          <w:marRight w:val="0"/>
          <w:marTop w:val="0"/>
          <w:marBottom w:val="0"/>
          <w:divBdr>
            <w:top w:val="none" w:sz="0" w:space="0" w:color="auto"/>
            <w:left w:val="none" w:sz="0" w:space="0" w:color="auto"/>
            <w:bottom w:val="none" w:sz="0" w:space="0" w:color="auto"/>
            <w:right w:val="none" w:sz="0" w:space="0" w:color="auto"/>
          </w:divBdr>
          <w:divsChild>
            <w:div w:id="488981504">
              <w:marLeft w:val="960"/>
              <w:marRight w:val="960"/>
              <w:marTop w:val="0"/>
              <w:marBottom w:val="0"/>
              <w:divBdr>
                <w:top w:val="none" w:sz="0" w:space="0" w:color="auto"/>
                <w:left w:val="none" w:sz="0" w:space="0" w:color="auto"/>
                <w:bottom w:val="none" w:sz="0" w:space="0" w:color="auto"/>
                <w:right w:val="none" w:sz="0" w:space="0" w:color="auto"/>
              </w:divBdr>
            </w:div>
          </w:divsChild>
        </w:div>
        <w:div w:id="194081046">
          <w:marLeft w:val="0"/>
          <w:marRight w:val="0"/>
          <w:marTop w:val="0"/>
          <w:marBottom w:val="0"/>
          <w:divBdr>
            <w:top w:val="none" w:sz="0" w:space="0" w:color="auto"/>
            <w:left w:val="none" w:sz="0" w:space="0" w:color="auto"/>
            <w:bottom w:val="none" w:sz="0" w:space="0" w:color="auto"/>
            <w:right w:val="none" w:sz="0" w:space="0" w:color="auto"/>
          </w:divBdr>
          <w:divsChild>
            <w:div w:id="81492917">
              <w:marLeft w:val="960"/>
              <w:marRight w:val="960"/>
              <w:marTop w:val="0"/>
              <w:marBottom w:val="0"/>
              <w:divBdr>
                <w:top w:val="none" w:sz="0" w:space="0" w:color="auto"/>
                <w:left w:val="none" w:sz="0" w:space="0" w:color="auto"/>
                <w:bottom w:val="none" w:sz="0" w:space="0" w:color="auto"/>
                <w:right w:val="none" w:sz="0" w:space="0" w:color="auto"/>
              </w:divBdr>
              <w:divsChild>
                <w:div w:id="162933367">
                  <w:marLeft w:val="0"/>
                  <w:marRight w:val="0"/>
                  <w:marTop w:val="0"/>
                  <w:marBottom w:val="0"/>
                  <w:divBdr>
                    <w:top w:val="none" w:sz="0" w:space="0" w:color="auto"/>
                    <w:left w:val="none" w:sz="0" w:space="0" w:color="auto"/>
                    <w:bottom w:val="none" w:sz="0" w:space="0" w:color="auto"/>
                    <w:right w:val="none" w:sz="0" w:space="0" w:color="auto"/>
                  </w:divBdr>
                  <w:divsChild>
                    <w:div w:id="700981364">
                      <w:marLeft w:val="0"/>
                      <w:marRight w:val="0"/>
                      <w:marTop w:val="0"/>
                      <w:marBottom w:val="0"/>
                      <w:divBdr>
                        <w:top w:val="none" w:sz="0" w:space="0" w:color="auto"/>
                        <w:left w:val="none" w:sz="0" w:space="0" w:color="auto"/>
                        <w:bottom w:val="none" w:sz="0" w:space="0" w:color="auto"/>
                        <w:right w:val="none" w:sz="0" w:space="0" w:color="auto"/>
                      </w:divBdr>
                    </w:div>
                  </w:divsChild>
                </w:div>
                <w:div w:id="1940598532">
                  <w:marLeft w:val="0"/>
                  <w:marRight w:val="0"/>
                  <w:marTop w:val="0"/>
                  <w:marBottom w:val="0"/>
                  <w:divBdr>
                    <w:top w:val="none" w:sz="0" w:space="0" w:color="auto"/>
                    <w:left w:val="none" w:sz="0" w:space="0" w:color="auto"/>
                    <w:bottom w:val="none" w:sz="0" w:space="0" w:color="auto"/>
                    <w:right w:val="none" w:sz="0" w:space="0" w:color="auto"/>
                  </w:divBdr>
                  <w:divsChild>
                    <w:div w:id="1869561243">
                      <w:marLeft w:val="0"/>
                      <w:marRight w:val="0"/>
                      <w:marTop w:val="0"/>
                      <w:marBottom w:val="0"/>
                      <w:divBdr>
                        <w:top w:val="none" w:sz="0" w:space="0" w:color="auto"/>
                        <w:left w:val="none" w:sz="0" w:space="0" w:color="auto"/>
                        <w:bottom w:val="none" w:sz="0" w:space="0" w:color="auto"/>
                        <w:right w:val="none" w:sz="0" w:space="0" w:color="auto"/>
                      </w:divBdr>
                      <w:divsChild>
                        <w:div w:id="204146861">
                          <w:marLeft w:val="0"/>
                          <w:marRight w:val="0"/>
                          <w:marTop w:val="100"/>
                          <w:marBottom w:val="100"/>
                          <w:divBdr>
                            <w:top w:val="none" w:sz="0" w:space="0" w:color="auto"/>
                            <w:left w:val="none" w:sz="0" w:space="0" w:color="auto"/>
                            <w:bottom w:val="none" w:sz="0" w:space="0" w:color="auto"/>
                            <w:right w:val="none" w:sz="0" w:space="0" w:color="auto"/>
                          </w:divBdr>
                          <w:divsChild>
                            <w:div w:id="1376002180">
                              <w:marLeft w:val="0"/>
                              <w:marRight w:val="0"/>
                              <w:marTop w:val="0"/>
                              <w:marBottom w:val="0"/>
                              <w:divBdr>
                                <w:top w:val="none" w:sz="0" w:space="0" w:color="auto"/>
                                <w:left w:val="none" w:sz="0" w:space="0" w:color="auto"/>
                                <w:bottom w:val="none" w:sz="0" w:space="0" w:color="auto"/>
                                <w:right w:val="none" w:sz="0" w:space="0" w:color="auto"/>
                              </w:divBdr>
                              <w:divsChild>
                                <w:div w:id="6557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49810">
                  <w:marLeft w:val="0"/>
                  <w:marRight w:val="0"/>
                  <w:marTop w:val="0"/>
                  <w:marBottom w:val="0"/>
                  <w:divBdr>
                    <w:top w:val="none" w:sz="0" w:space="0" w:color="auto"/>
                    <w:left w:val="none" w:sz="0" w:space="0" w:color="auto"/>
                    <w:bottom w:val="none" w:sz="0" w:space="0" w:color="auto"/>
                    <w:right w:val="none" w:sz="0" w:space="0" w:color="auto"/>
                  </w:divBdr>
                  <w:divsChild>
                    <w:div w:id="1962570121">
                      <w:marLeft w:val="0"/>
                      <w:marRight w:val="0"/>
                      <w:marTop w:val="0"/>
                      <w:marBottom w:val="0"/>
                      <w:divBdr>
                        <w:top w:val="none" w:sz="0" w:space="0" w:color="auto"/>
                        <w:left w:val="none" w:sz="0" w:space="0" w:color="auto"/>
                        <w:bottom w:val="none" w:sz="0" w:space="0" w:color="auto"/>
                        <w:right w:val="none" w:sz="0" w:space="0" w:color="auto"/>
                      </w:divBdr>
                      <w:divsChild>
                        <w:div w:id="457602216">
                          <w:marLeft w:val="0"/>
                          <w:marRight w:val="0"/>
                          <w:marTop w:val="100"/>
                          <w:marBottom w:val="100"/>
                          <w:divBdr>
                            <w:top w:val="none" w:sz="0" w:space="0" w:color="auto"/>
                            <w:left w:val="none" w:sz="0" w:space="0" w:color="auto"/>
                            <w:bottom w:val="none" w:sz="0" w:space="0" w:color="auto"/>
                            <w:right w:val="none" w:sz="0" w:space="0" w:color="auto"/>
                          </w:divBdr>
                          <w:divsChild>
                            <w:div w:id="964696930">
                              <w:marLeft w:val="0"/>
                              <w:marRight w:val="0"/>
                              <w:marTop w:val="0"/>
                              <w:marBottom w:val="0"/>
                              <w:divBdr>
                                <w:top w:val="none" w:sz="0" w:space="0" w:color="auto"/>
                                <w:left w:val="none" w:sz="0" w:space="0" w:color="auto"/>
                                <w:bottom w:val="none" w:sz="0" w:space="0" w:color="auto"/>
                                <w:right w:val="none" w:sz="0" w:space="0" w:color="auto"/>
                              </w:divBdr>
                              <w:divsChild>
                                <w:div w:id="1292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41222">
                  <w:marLeft w:val="0"/>
                  <w:marRight w:val="0"/>
                  <w:marTop w:val="0"/>
                  <w:marBottom w:val="0"/>
                  <w:divBdr>
                    <w:top w:val="none" w:sz="0" w:space="0" w:color="auto"/>
                    <w:left w:val="none" w:sz="0" w:space="0" w:color="auto"/>
                    <w:bottom w:val="none" w:sz="0" w:space="0" w:color="auto"/>
                    <w:right w:val="none" w:sz="0" w:space="0" w:color="auto"/>
                  </w:divBdr>
                  <w:divsChild>
                    <w:div w:id="1056246010">
                      <w:marLeft w:val="0"/>
                      <w:marRight w:val="0"/>
                      <w:marTop w:val="0"/>
                      <w:marBottom w:val="0"/>
                      <w:divBdr>
                        <w:top w:val="none" w:sz="0" w:space="0" w:color="auto"/>
                        <w:left w:val="none" w:sz="0" w:space="0" w:color="auto"/>
                        <w:bottom w:val="none" w:sz="0" w:space="0" w:color="auto"/>
                        <w:right w:val="none" w:sz="0" w:space="0" w:color="auto"/>
                      </w:divBdr>
                      <w:divsChild>
                        <w:div w:id="128402575">
                          <w:marLeft w:val="0"/>
                          <w:marRight w:val="0"/>
                          <w:marTop w:val="100"/>
                          <w:marBottom w:val="100"/>
                          <w:divBdr>
                            <w:top w:val="none" w:sz="0" w:space="0" w:color="auto"/>
                            <w:left w:val="none" w:sz="0" w:space="0" w:color="auto"/>
                            <w:bottom w:val="none" w:sz="0" w:space="0" w:color="auto"/>
                            <w:right w:val="none" w:sz="0" w:space="0" w:color="auto"/>
                          </w:divBdr>
                          <w:divsChild>
                            <w:div w:id="1434864108">
                              <w:marLeft w:val="0"/>
                              <w:marRight w:val="0"/>
                              <w:marTop w:val="0"/>
                              <w:marBottom w:val="0"/>
                              <w:divBdr>
                                <w:top w:val="none" w:sz="0" w:space="0" w:color="auto"/>
                                <w:left w:val="none" w:sz="0" w:space="0" w:color="auto"/>
                                <w:bottom w:val="none" w:sz="0" w:space="0" w:color="auto"/>
                                <w:right w:val="none" w:sz="0" w:space="0" w:color="auto"/>
                              </w:divBdr>
                              <w:divsChild>
                                <w:div w:id="564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0672">
                  <w:marLeft w:val="0"/>
                  <w:marRight w:val="0"/>
                  <w:marTop w:val="0"/>
                  <w:marBottom w:val="0"/>
                  <w:divBdr>
                    <w:top w:val="none" w:sz="0" w:space="0" w:color="auto"/>
                    <w:left w:val="none" w:sz="0" w:space="0" w:color="auto"/>
                    <w:bottom w:val="none" w:sz="0" w:space="0" w:color="auto"/>
                    <w:right w:val="none" w:sz="0" w:space="0" w:color="auto"/>
                  </w:divBdr>
                  <w:divsChild>
                    <w:div w:id="1321421426">
                      <w:marLeft w:val="0"/>
                      <w:marRight w:val="0"/>
                      <w:marTop w:val="0"/>
                      <w:marBottom w:val="0"/>
                      <w:divBdr>
                        <w:top w:val="none" w:sz="0" w:space="0" w:color="auto"/>
                        <w:left w:val="none" w:sz="0" w:space="0" w:color="auto"/>
                        <w:bottom w:val="none" w:sz="0" w:space="0" w:color="auto"/>
                        <w:right w:val="none" w:sz="0" w:space="0" w:color="auto"/>
                      </w:divBdr>
                      <w:divsChild>
                        <w:div w:id="1053233108">
                          <w:marLeft w:val="0"/>
                          <w:marRight w:val="0"/>
                          <w:marTop w:val="100"/>
                          <w:marBottom w:val="100"/>
                          <w:divBdr>
                            <w:top w:val="none" w:sz="0" w:space="0" w:color="auto"/>
                            <w:left w:val="none" w:sz="0" w:space="0" w:color="auto"/>
                            <w:bottom w:val="none" w:sz="0" w:space="0" w:color="auto"/>
                            <w:right w:val="none" w:sz="0" w:space="0" w:color="auto"/>
                          </w:divBdr>
                          <w:divsChild>
                            <w:div w:id="1928032352">
                              <w:marLeft w:val="0"/>
                              <w:marRight w:val="0"/>
                              <w:marTop w:val="0"/>
                              <w:marBottom w:val="0"/>
                              <w:divBdr>
                                <w:top w:val="none" w:sz="0" w:space="0" w:color="auto"/>
                                <w:left w:val="none" w:sz="0" w:space="0" w:color="auto"/>
                                <w:bottom w:val="none" w:sz="0" w:space="0" w:color="auto"/>
                                <w:right w:val="none" w:sz="0" w:space="0" w:color="auto"/>
                              </w:divBdr>
                              <w:divsChild>
                                <w:div w:id="21433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61384">
                  <w:marLeft w:val="0"/>
                  <w:marRight w:val="0"/>
                  <w:marTop w:val="0"/>
                  <w:marBottom w:val="0"/>
                  <w:divBdr>
                    <w:top w:val="none" w:sz="0" w:space="0" w:color="auto"/>
                    <w:left w:val="none" w:sz="0" w:space="0" w:color="auto"/>
                    <w:bottom w:val="none" w:sz="0" w:space="0" w:color="auto"/>
                    <w:right w:val="none" w:sz="0" w:space="0" w:color="auto"/>
                  </w:divBdr>
                  <w:divsChild>
                    <w:div w:id="802885597">
                      <w:marLeft w:val="0"/>
                      <w:marRight w:val="0"/>
                      <w:marTop w:val="0"/>
                      <w:marBottom w:val="0"/>
                      <w:divBdr>
                        <w:top w:val="none" w:sz="0" w:space="0" w:color="auto"/>
                        <w:left w:val="none" w:sz="0" w:space="0" w:color="auto"/>
                        <w:bottom w:val="none" w:sz="0" w:space="0" w:color="auto"/>
                        <w:right w:val="none" w:sz="0" w:space="0" w:color="auto"/>
                      </w:divBdr>
                      <w:divsChild>
                        <w:div w:id="878516737">
                          <w:marLeft w:val="0"/>
                          <w:marRight w:val="0"/>
                          <w:marTop w:val="100"/>
                          <w:marBottom w:val="100"/>
                          <w:divBdr>
                            <w:top w:val="none" w:sz="0" w:space="0" w:color="auto"/>
                            <w:left w:val="none" w:sz="0" w:space="0" w:color="auto"/>
                            <w:bottom w:val="none" w:sz="0" w:space="0" w:color="auto"/>
                            <w:right w:val="none" w:sz="0" w:space="0" w:color="auto"/>
                          </w:divBdr>
                          <w:divsChild>
                            <w:div w:id="2123717683">
                              <w:marLeft w:val="0"/>
                              <w:marRight w:val="0"/>
                              <w:marTop w:val="0"/>
                              <w:marBottom w:val="0"/>
                              <w:divBdr>
                                <w:top w:val="none" w:sz="0" w:space="0" w:color="auto"/>
                                <w:left w:val="none" w:sz="0" w:space="0" w:color="auto"/>
                                <w:bottom w:val="none" w:sz="0" w:space="0" w:color="auto"/>
                                <w:right w:val="none" w:sz="0" w:space="0" w:color="auto"/>
                              </w:divBdr>
                              <w:divsChild>
                                <w:div w:id="17582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461417">
          <w:marLeft w:val="0"/>
          <w:marRight w:val="0"/>
          <w:marTop w:val="0"/>
          <w:marBottom w:val="0"/>
          <w:divBdr>
            <w:top w:val="none" w:sz="0" w:space="0" w:color="auto"/>
            <w:left w:val="none" w:sz="0" w:space="0" w:color="auto"/>
            <w:bottom w:val="none" w:sz="0" w:space="0" w:color="auto"/>
            <w:right w:val="none" w:sz="0" w:space="0" w:color="auto"/>
          </w:divBdr>
          <w:divsChild>
            <w:div w:id="871697961">
              <w:marLeft w:val="960"/>
              <w:marRight w:val="960"/>
              <w:marTop w:val="0"/>
              <w:marBottom w:val="0"/>
              <w:divBdr>
                <w:top w:val="none" w:sz="0" w:space="0" w:color="auto"/>
                <w:left w:val="none" w:sz="0" w:space="0" w:color="auto"/>
                <w:bottom w:val="none" w:sz="0" w:space="0" w:color="auto"/>
                <w:right w:val="none" w:sz="0" w:space="0" w:color="auto"/>
              </w:divBdr>
              <w:divsChild>
                <w:div w:id="187836784">
                  <w:marLeft w:val="0"/>
                  <w:marRight w:val="0"/>
                  <w:marTop w:val="0"/>
                  <w:marBottom w:val="0"/>
                  <w:divBdr>
                    <w:top w:val="none" w:sz="0" w:space="0" w:color="auto"/>
                    <w:left w:val="none" w:sz="0" w:space="0" w:color="auto"/>
                    <w:bottom w:val="none" w:sz="0" w:space="0" w:color="auto"/>
                    <w:right w:val="none" w:sz="0" w:space="0" w:color="auto"/>
                  </w:divBdr>
                  <w:divsChild>
                    <w:div w:id="1595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65292">
      <w:bodyDiv w:val="1"/>
      <w:marLeft w:val="0"/>
      <w:marRight w:val="0"/>
      <w:marTop w:val="0"/>
      <w:marBottom w:val="0"/>
      <w:divBdr>
        <w:top w:val="none" w:sz="0" w:space="0" w:color="auto"/>
        <w:left w:val="none" w:sz="0" w:space="0" w:color="auto"/>
        <w:bottom w:val="none" w:sz="0" w:space="0" w:color="auto"/>
        <w:right w:val="none" w:sz="0" w:space="0" w:color="auto"/>
      </w:divBdr>
      <w:divsChild>
        <w:div w:id="986517812">
          <w:marLeft w:val="0"/>
          <w:marRight w:val="0"/>
          <w:marTop w:val="0"/>
          <w:marBottom w:val="0"/>
          <w:divBdr>
            <w:top w:val="none" w:sz="0" w:space="0" w:color="auto"/>
            <w:left w:val="none" w:sz="0" w:space="0" w:color="auto"/>
            <w:bottom w:val="none" w:sz="0" w:space="0" w:color="auto"/>
            <w:right w:val="none" w:sz="0" w:space="0" w:color="auto"/>
          </w:divBdr>
          <w:divsChild>
            <w:div w:id="1101026671">
              <w:marLeft w:val="0"/>
              <w:marRight w:val="0"/>
              <w:marTop w:val="0"/>
              <w:marBottom w:val="0"/>
              <w:divBdr>
                <w:top w:val="none" w:sz="0" w:space="0" w:color="auto"/>
                <w:left w:val="none" w:sz="0" w:space="0" w:color="auto"/>
                <w:bottom w:val="none" w:sz="0" w:space="0" w:color="auto"/>
                <w:right w:val="none" w:sz="0" w:space="0" w:color="auto"/>
              </w:divBdr>
            </w:div>
            <w:div w:id="329868907">
              <w:marLeft w:val="0"/>
              <w:marRight w:val="0"/>
              <w:marTop w:val="0"/>
              <w:marBottom w:val="0"/>
              <w:divBdr>
                <w:top w:val="none" w:sz="0" w:space="0" w:color="auto"/>
                <w:left w:val="none" w:sz="0" w:space="0" w:color="auto"/>
                <w:bottom w:val="none" w:sz="0" w:space="0" w:color="auto"/>
                <w:right w:val="none" w:sz="0" w:space="0" w:color="auto"/>
              </w:divBdr>
              <w:divsChild>
                <w:div w:id="538511461">
                  <w:marLeft w:val="0"/>
                  <w:marRight w:val="0"/>
                  <w:marTop w:val="0"/>
                  <w:marBottom w:val="0"/>
                  <w:divBdr>
                    <w:top w:val="none" w:sz="0" w:space="0" w:color="auto"/>
                    <w:left w:val="none" w:sz="0" w:space="0" w:color="auto"/>
                    <w:bottom w:val="none" w:sz="0" w:space="0" w:color="auto"/>
                    <w:right w:val="none" w:sz="0" w:space="0" w:color="auto"/>
                  </w:divBdr>
                  <w:divsChild>
                    <w:div w:id="272444747">
                      <w:marLeft w:val="0"/>
                      <w:marRight w:val="0"/>
                      <w:marTop w:val="0"/>
                      <w:marBottom w:val="0"/>
                      <w:divBdr>
                        <w:top w:val="none" w:sz="0" w:space="0" w:color="auto"/>
                        <w:left w:val="none" w:sz="0" w:space="0" w:color="auto"/>
                        <w:bottom w:val="none" w:sz="0" w:space="0" w:color="auto"/>
                        <w:right w:val="none" w:sz="0" w:space="0" w:color="auto"/>
                      </w:divBdr>
                      <w:divsChild>
                        <w:div w:id="451362935">
                          <w:marLeft w:val="0"/>
                          <w:marRight w:val="150"/>
                          <w:marTop w:val="0"/>
                          <w:marBottom w:val="0"/>
                          <w:divBdr>
                            <w:top w:val="none" w:sz="0" w:space="0" w:color="auto"/>
                            <w:left w:val="none" w:sz="0" w:space="0" w:color="auto"/>
                            <w:bottom w:val="none" w:sz="0" w:space="0" w:color="auto"/>
                            <w:right w:val="none" w:sz="0" w:space="0" w:color="auto"/>
                          </w:divBdr>
                        </w:div>
                        <w:div w:id="6848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74556">
          <w:marLeft w:val="0"/>
          <w:marRight w:val="0"/>
          <w:marTop w:val="0"/>
          <w:marBottom w:val="0"/>
          <w:divBdr>
            <w:top w:val="none" w:sz="0" w:space="0" w:color="auto"/>
            <w:left w:val="none" w:sz="0" w:space="0" w:color="auto"/>
            <w:bottom w:val="none" w:sz="0" w:space="0" w:color="auto"/>
            <w:right w:val="none" w:sz="0" w:space="0" w:color="auto"/>
          </w:divBdr>
          <w:divsChild>
            <w:div w:id="538903113">
              <w:marLeft w:val="0"/>
              <w:marRight w:val="0"/>
              <w:marTop w:val="0"/>
              <w:marBottom w:val="240"/>
              <w:divBdr>
                <w:top w:val="none" w:sz="0" w:space="0" w:color="auto"/>
                <w:left w:val="none" w:sz="0" w:space="0" w:color="auto"/>
                <w:bottom w:val="none" w:sz="0" w:space="0" w:color="auto"/>
                <w:right w:val="none" w:sz="0" w:space="0" w:color="auto"/>
              </w:divBdr>
              <w:divsChild>
                <w:div w:id="97453131">
                  <w:marLeft w:val="0"/>
                  <w:marRight w:val="0"/>
                  <w:marTop w:val="0"/>
                  <w:marBottom w:val="0"/>
                  <w:divBdr>
                    <w:top w:val="none" w:sz="0" w:space="0" w:color="auto"/>
                    <w:left w:val="none" w:sz="0" w:space="0" w:color="auto"/>
                    <w:bottom w:val="none" w:sz="0" w:space="0" w:color="auto"/>
                    <w:right w:val="none" w:sz="0" w:space="0" w:color="auto"/>
                  </w:divBdr>
                  <w:divsChild>
                    <w:div w:id="292252876">
                      <w:marLeft w:val="0"/>
                      <w:marRight w:val="0"/>
                      <w:marTop w:val="0"/>
                      <w:marBottom w:val="0"/>
                      <w:divBdr>
                        <w:top w:val="none" w:sz="0" w:space="0" w:color="auto"/>
                        <w:left w:val="none" w:sz="0" w:space="0" w:color="auto"/>
                        <w:bottom w:val="none" w:sz="0" w:space="0" w:color="auto"/>
                        <w:right w:val="none" w:sz="0" w:space="0" w:color="auto"/>
                      </w:divBdr>
                    </w:div>
                  </w:divsChild>
                </w:div>
                <w:div w:id="947154622">
                  <w:marLeft w:val="0"/>
                  <w:marRight w:val="0"/>
                  <w:marTop w:val="0"/>
                  <w:marBottom w:val="0"/>
                  <w:divBdr>
                    <w:top w:val="none" w:sz="0" w:space="0" w:color="auto"/>
                    <w:left w:val="none" w:sz="0" w:space="0" w:color="auto"/>
                    <w:bottom w:val="none" w:sz="0" w:space="0" w:color="auto"/>
                    <w:right w:val="none" w:sz="0" w:space="0" w:color="auto"/>
                  </w:divBdr>
                  <w:divsChild>
                    <w:div w:id="8338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807">
              <w:marLeft w:val="0"/>
              <w:marRight w:val="0"/>
              <w:marTop w:val="0"/>
              <w:marBottom w:val="0"/>
              <w:divBdr>
                <w:top w:val="none" w:sz="0" w:space="0" w:color="auto"/>
                <w:left w:val="none" w:sz="0" w:space="0" w:color="auto"/>
                <w:bottom w:val="none" w:sz="0" w:space="0" w:color="auto"/>
                <w:right w:val="none" w:sz="0" w:space="0" w:color="auto"/>
              </w:divBdr>
              <w:divsChild>
                <w:div w:id="486288475">
                  <w:marLeft w:val="0"/>
                  <w:marRight w:val="0"/>
                  <w:marTop w:val="0"/>
                  <w:marBottom w:val="750"/>
                  <w:divBdr>
                    <w:top w:val="none" w:sz="0" w:space="0" w:color="auto"/>
                    <w:left w:val="none" w:sz="0" w:space="0" w:color="auto"/>
                    <w:bottom w:val="none" w:sz="0" w:space="0" w:color="auto"/>
                    <w:right w:val="none" w:sz="0" w:space="0" w:color="auto"/>
                  </w:divBdr>
                  <w:divsChild>
                    <w:div w:id="1603225706">
                      <w:marLeft w:val="0"/>
                      <w:marRight w:val="0"/>
                      <w:marTop w:val="0"/>
                      <w:marBottom w:val="0"/>
                      <w:divBdr>
                        <w:top w:val="none" w:sz="0" w:space="0" w:color="auto"/>
                        <w:left w:val="none" w:sz="0" w:space="0" w:color="auto"/>
                        <w:bottom w:val="none" w:sz="0" w:space="0" w:color="auto"/>
                        <w:right w:val="none" w:sz="0" w:space="0" w:color="auto"/>
                      </w:divBdr>
                      <w:divsChild>
                        <w:div w:id="647513195">
                          <w:marLeft w:val="0"/>
                          <w:marRight w:val="0"/>
                          <w:marTop w:val="0"/>
                          <w:marBottom w:val="240"/>
                          <w:divBdr>
                            <w:top w:val="none" w:sz="0" w:space="0" w:color="auto"/>
                            <w:left w:val="none" w:sz="0" w:space="0" w:color="auto"/>
                            <w:bottom w:val="none" w:sz="0" w:space="0" w:color="auto"/>
                            <w:right w:val="none" w:sz="0" w:space="0" w:color="auto"/>
                          </w:divBdr>
                        </w:div>
                        <w:div w:id="1458451941">
                          <w:marLeft w:val="0"/>
                          <w:marRight w:val="0"/>
                          <w:marTop w:val="0"/>
                          <w:marBottom w:val="240"/>
                          <w:divBdr>
                            <w:top w:val="none" w:sz="0" w:space="0" w:color="auto"/>
                            <w:left w:val="none" w:sz="0" w:space="0" w:color="auto"/>
                            <w:bottom w:val="none" w:sz="0" w:space="0" w:color="auto"/>
                            <w:right w:val="none" w:sz="0" w:space="0" w:color="auto"/>
                          </w:divBdr>
                        </w:div>
                        <w:div w:id="919146131">
                          <w:marLeft w:val="0"/>
                          <w:marRight w:val="0"/>
                          <w:marTop w:val="0"/>
                          <w:marBottom w:val="240"/>
                          <w:divBdr>
                            <w:top w:val="none" w:sz="0" w:space="0" w:color="auto"/>
                            <w:left w:val="none" w:sz="0" w:space="0" w:color="auto"/>
                            <w:bottom w:val="none" w:sz="0" w:space="0" w:color="auto"/>
                            <w:right w:val="none" w:sz="0" w:space="0" w:color="auto"/>
                          </w:divBdr>
                        </w:div>
                        <w:div w:id="821045532">
                          <w:marLeft w:val="0"/>
                          <w:marRight w:val="0"/>
                          <w:marTop w:val="0"/>
                          <w:marBottom w:val="240"/>
                          <w:divBdr>
                            <w:top w:val="none" w:sz="0" w:space="0" w:color="auto"/>
                            <w:left w:val="none" w:sz="0" w:space="0" w:color="auto"/>
                            <w:bottom w:val="none" w:sz="0" w:space="0" w:color="auto"/>
                            <w:right w:val="none" w:sz="0" w:space="0" w:color="auto"/>
                          </w:divBdr>
                        </w:div>
                        <w:div w:id="636028548">
                          <w:marLeft w:val="0"/>
                          <w:marRight w:val="0"/>
                          <w:marTop w:val="0"/>
                          <w:marBottom w:val="240"/>
                          <w:divBdr>
                            <w:top w:val="none" w:sz="0" w:space="0" w:color="auto"/>
                            <w:left w:val="none" w:sz="0" w:space="0" w:color="auto"/>
                            <w:bottom w:val="none" w:sz="0" w:space="0" w:color="auto"/>
                            <w:right w:val="none" w:sz="0" w:space="0" w:color="auto"/>
                          </w:divBdr>
                        </w:div>
                        <w:div w:id="277761670">
                          <w:marLeft w:val="0"/>
                          <w:marRight w:val="0"/>
                          <w:marTop w:val="0"/>
                          <w:marBottom w:val="240"/>
                          <w:divBdr>
                            <w:top w:val="none" w:sz="0" w:space="0" w:color="auto"/>
                            <w:left w:val="none" w:sz="0" w:space="0" w:color="auto"/>
                            <w:bottom w:val="none" w:sz="0" w:space="0" w:color="auto"/>
                            <w:right w:val="none" w:sz="0" w:space="0" w:color="auto"/>
                          </w:divBdr>
                        </w:div>
                        <w:div w:id="319887385">
                          <w:marLeft w:val="0"/>
                          <w:marRight w:val="0"/>
                          <w:marTop w:val="0"/>
                          <w:marBottom w:val="240"/>
                          <w:divBdr>
                            <w:top w:val="none" w:sz="0" w:space="0" w:color="auto"/>
                            <w:left w:val="none" w:sz="0" w:space="0" w:color="auto"/>
                            <w:bottom w:val="none" w:sz="0" w:space="0" w:color="auto"/>
                            <w:right w:val="none" w:sz="0" w:space="0" w:color="auto"/>
                          </w:divBdr>
                        </w:div>
                        <w:div w:id="221058824">
                          <w:marLeft w:val="0"/>
                          <w:marRight w:val="0"/>
                          <w:marTop w:val="0"/>
                          <w:marBottom w:val="240"/>
                          <w:divBdr>
                            <w:top w:val="none" w:sz="0" w:space="0" w:color="auto"/>
                            <w:left w:val="none" w:sz="0" w:space="0" w:color="auto"/>
                            <w:bottom w:val="none" w:sz="0" w:space="0" w:color="auto"/>
                            <w:right w:val="none" w:sz="0" w:space="0" w:color="auto"/>
                          </w:divBdr>
                        </w:div>
                        <w:div w:id="489252162">
                          <w:marLeft w:val="0"/>
                          <w:marRight w:val="0"/>
                          <w:marTop w:val="0"/>
                          <w:marBottom w:val="240"/>
                          <w:divBdr>
                            <w:top w:val="none" w:sz="0" w:space="0" w:color="auto"/>
                            <w:left w:val="none" w:sz="0" w:space="0" w:color="auto"/>
                            <w:bottom w:val="none" w:sz="0" w:space="0" w:color="auto"/>
                            <w:right w:val="none" w:sz="0" w:space="0" w:color="auto"/>
                          </w:divBdr>
                        </w:div>
                        <w:div w:id="1188563931">
                          <w:marLeft w:val="0"/>
                          <w:marRight w:val="0"/>
                          <w:marTop w:val="0"/>
                          <w:marBottom w:val="240"/>
                          <w:divBdr>
                            <w:top w:val="none" w:sz="0" w:space="0" w:color="auto"/>
                            <w:left w:val="none" w:sz="0" w:space="0" w:color="auto"/>
                            <w:bottom w:val="none" w:sz="0" w:space="0" w:color="auto"/>
                            <w:right w:val="none" w:sz="0" w:space="0" w:color="auto"/>
                          </w:divBdr>
                        </w:div>
                        <w:div w:id="1766344932">
                          <w:marLeft w:val="0"/>
                          <w:marRight w:val="0"/>
                          <w:marTop w:val="0"/>
                          <w:marBottom w:val="240"/>
                          <w:divBdr>
                            <w:top w:val="none" w:sz="0" w:space="0" w:color="auto"/>
                            <w:left w:val="none" w:sz="0" w:space="0" w:color="auto"/>
                            <w:bottom w:val="none" w:sz="0" w:space="0" w:color="auto"/>
                            <w:right w:val="none" w:sz="0" w:space="0" w:color="auto"/>
                          </w:divBdr>
                        </w:div>
                        <w:div w:id="1673483223">
                          <w:marLeft w:val="0"/>
                          <w:marRight w:val="0"/>
                          <w:marTop w:val="0"/>
                          <w:marBottom w:val="240"/>
                          <w:divBdr>
                            <w:top w:val="none" w:sz="0" w:space="0" w:color="auto"/>
                            <w:left w:val="none" w:sz="0" w:space="0" w:color="auto"/>
                            <w:bottom w:val="none" w:sz="0" w:space="0" w:color="auto"/>
                            <w:right w:val="none" w:sz="0" w:space="0" w:color="auto"/>
                          </w:divBdr>
                        </w:div>
                        <w:div w:id="930207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54938749">
      <w:bodyDiv w:val="1"/>
      <w:marLeft w:val="0"/>
      <w:marRight w:val="0"/>
      <w:marTop w:val="0"/>
      <w:marBottom w:val="0"/>
      <w:divBdr>
        <w:top w:val="none" w:sz="0" w:space="0" w:color="auto"/>
        <w:left w:val="none" w:sz="0" w:space="0" w:color="auto"/>
        <w:bottom w:val="none" w:sz="0" w:space="0" w:color="auto"/>
        <w:right w:val="none" w:sz="0" w:space="0" w:color="auto"/>
      </w:divBdr>
      <w:divsChild>
        <w:div w:id="1175799941">
          <w:marLeft w:val="0"/>
          <w:marRight w:val="0"/>
          <w:marTop w:val="0"/>
          <w:marBottom w:val="150"/>
          <w:divBdr>
            <w:top w:val="none" w:sz="0" w:space="0" w:color="auto"/>
            <w:left w:val="none" w:sz="0" w:space="0" w:color="auto"/>
            <w:bottom w:val="none" w:sz="0" w:space="0" w:color="auto"/>
            <w:right w:val="none" w:sz="0" w:space="0" w:color="auto"/>
          </w:divBdr>
          <w:divsChild>
            <w:div w:id="1325820977">
              <w:marLeft w:val="0"/>
              <w:marRight w:val="150"/>
              <w:marTop w:val="0"/>
              <w:marBottom w:val="0"/>
              <w:divBdr>
                <w:top w:val="none" w:sz="0" w:space="0" w:color="auto"/>
                <w:left w:val="none" w:sz="0" w:space="0" w:color="auto"/>
                <w:bottom w:val="none" w:sz="0" w:space="0" w:color="auto"/>
                <w:right w:val="none" w:sz="0" w:space="0" w:color="auto"/>
              </w:divBdr>
            </w:div>
          </w:divsChild>
        </w:div>
        <w:div w:id="1509559625">
          <w:marLeft w:val="0"/>
          <w:marRight w:val="0"/>
          <w:marTop w:val="0"/>
          <w:marBottom w:val="0"/>
          <w:divBdr>
            <w:top w:val="none" w:sz="0" w:space="0" w:color="auto"/>
            <w:left w:val="none" w:sz="0" w:space="0" w:color="auto"/>
            <w:bottom w:val="none" w:sz="0" w:space="0" w:color="auto"/>
            <w:right w:val="none" w:sz="0" w:space="0" w:color="auto"/>
          </w:divBdr>
        </w:div>
      </w:divsChild>
    </w:div>
    <w:div w:id="865827079">
      <w:bodyDiv w:val="1"/>
      <w:marLeft w:val="0"/>
      <w:marRight w:val="0"/>
      <w:marTop w:val="0"/>
      <w:marBottom w:val="0"/>
      <w:divBdr>
        <w:top w:val="none" w:sz="0" w:space="0" w:color="auto"/>
        <w:left w:val="none" w:sz="0" w:space="0" w:color="auto"/>
        <w:bottom w:val="none" w:sz="0" w:space="0" w:color="auto"/>
        <w:right w:val="none" w:sz="0" w:space="0" w:color="auto"/>
      </w:divBdr>
      <w:divsChild>
        <w:div w:id="1360744758">
          <w:marLeft w:val="0"/>
          <w:marRight w:val="0"/>
          <w:marTop w:val="240"/>
          <w:marBottom w:val="240"/>
          <w:divBdr>
            <w:top w:val="none" w:sz="0" w:space="0" w:color="auto"/>
            <w:left w:val="none" w:sz="0" w:space="0" w:color="auto"/>
            <w:bottom w:val="none" w:sz="0" w:space="0" w:color="auto"/>
            <w:right w:val="none" w:sz="0" w:space="0" w:color="auto"/>
          </w:divBdr>
        </w:div>
        <w:div w:id="559828234">
          <w:marLeft w:val="0"/>
          <w:marRight w:val="0"/>
          <w:marTop w:val="240"/>
          <w:marBottom w:val="240"/>
          <w:divBdr>
            <w:top w:val="none" w:sz="0" w:space="0" w:color="auto"/>
            <w:left w:val="none" w:sz="0" w:space="0" w:color="auto"/>
            <w:bottom w:val="none" w:sz="0" w:space="0" w:color="auto"/>
            <w:right w:val="none" w:sz="0" w:space="0" w:color="auto"/>
          </w:divBdr>
        </w:div>
        <w:div w:id="196626742">
          <w:marLeft w:val="0"/>
          <w:marRight w:val="0"/>
          <w:marTop w:val="240"/>
          <w:marBottom w:val="240"/>
          <w:divBdr>
            <w:top w:val="none" w:sz="0" w:space="0" w:color="auto"/>
            <w:left w:val="none" w:sz="0" w:space="0" w:color="auto"/>
            <w:bottom w:val="none" w:sz="0" w:space="0" w:color="auto"/>
            <w:right w:val="none" w:sz="0" w:space="0" w:color="auto"/>
          </w:divBdr>
        </w:div>
        <w:div w:id="784883137">
          <w:marLeft w:val="0"/>
          <w:marRight w:val="0"/>
          <w:marTop w:val="240"/>
          <w:marBottom w:val="240"/>
          <w:divBdr>
            <w:top w:val="none" w:sz="0" w:space="0" w:color="auto"/>
            <w:left w:val="none" w:sz="0" w:space="0" w:color="auto"/>
            <w:bottom w:val="none" w:sz="0" w:space="0" w:color="auto"/>
            <w:right w:val="none" w:sz="0" w:space="0" w:color="auto"/>
          </w:divBdr>
        </w:div>
        <w:div w:id="1489830362">
          <w:marLeft w:val="0"/>
          <w:marRight w:val="0"/>
          <w:marTop w:val="240"/>
          <w:marBottom w:val="240"/>
          <w:divBdr>
            <w:top w:val="none" w:sz="0" w:space="0" w:color="auto"/>
            <w:left w:val="none" w:sz="0" w:space="0" w:color="auto"/>
            <w:bottom w:val="none" w:sz="0" w:space="0" w:color="auto"/>
            <w:right w:val="none" w:sz="0" w:space="0" w:color="auto"/>
          </w:divBdr>
        </w:div>
        <w:div w:id="345448868">
          <w:marLeft w:val="0"/>
          <w:marRight w:val="0"/>
          <w:marTop w:val="240"/>
          <w:marBottom w:val="240"/>
          <w:divBdr>
            <w:top w:val="none" w:sz="0" w:space="0" w:color="auto"/>
            <w:left w:val="none" w:sz="0" w:space="0" w:color="auto"/>
            <w:bottom w:val="none" w:sz="0" w:space="0" w:color="auto"/>
            <w:right w:val="none" w:sz="0" w:space="0" w:color="auto"/>
          </w:divBdr>
        </w:div>
        <w:div w:id="348797170">
          <w:marLeft w:val="0"/>
          <w:marRight w:val="0"/>
          <w:marTop w:val="240"/>
          <w:marBottom w:val="240"/>
          <w:divBdr>
            <w:top w:val="none" w:sz="0" w:space="0" w:color="auto"/>
            <w:left w:val="none" w:sz="0" w:space="0" w:color="auto"/>
            <w:bottom w:val="none" w:sz="0" w:space="0" w:color="auto"/>
            <w:right w:val="none" w:sz="0" w:space="0" w:color="auto"/>
          </w:divBdr>
        </w:div>
        <w:div w:id="1137455754">
          <w:marLeft w:val="0"/>
          <w:marRight w:val="0"/>
          <w:marTop w:val="240"/>
          <w:marBottom w:val="240"/>
          <w:divBdr>
            <w:top w:val="none" w:sz="0" w:space="0" w:color="auto"/>
            <w:left w:val="none" w:sz="0" w:space="0" w:color="auto"/>
            <w:bottom w:val="none" w:sz="0" w:space="0" w:color="auto"/>
            <w:right w:val="none" w:sz="0" w:space="0" w:color="auto"/>
          </w:divBdr>
        </w:div>
        <w:div w:id="2017077238">
          <w:marLeft w:val="0"/>
          <w:marRight w:val="0"/>
          <w:marTop w:val="240"/>
          <w:marBottom w:val="240"/>
          <w:divBdr>
            <w:top w:val="none" w:sz="0" w:space="0" w:color="auto"/>
            <w:left w:val="none" w:sz="0" w:space="0" w:color="auto"/>
            <w:bottom w:val="none" w:sz="0" w:space="0" w:color="auto"/>
            <w:right w:val="none" w:sz="0" w:space="0" w:color="auto"/>
          </w:divBdr>
        </w:div>
        <w:div w:id="305091263">
          <w:marLeft w:val="0"/>
          <w:marRight w:val="0"/>
          <w:marTop w:val="240"/>
          <w:marBottom w:val="240"/>
          <w:divBdr>
            <w:top w:val="none" w:sz="0" w:space="0" w:color="auto"/>
            <w:left w:val="none" w:sz="0" w:space="0" w:color="auto"/>
            <w:bottom w:val="none" w:sz="0" w:space="0" w:color="auto"/>
            <w:right w:val="none" w:sz="0" w:space="0" w:color="auto"/>
          </w:divBdr>
        </w:div>
        <w:div w:id="168759101">
          <w:marLeft w:val="0"/>
          <w:marRight w:val="0"/>
          <w:marTop w:val="240"/>
          <w:marBottom w:val="240"/>
          <w:divBdr>
            <w:top w:val="none" w:sz="0" w:space="0" w:color="auto"/>
            <w:left w:val="none" w:sz="0" w:space="0" w:color="auto"/>
            <w:bottom w:val="none" w:sz="0" w:space="0" w:color="auto"/>
            <w:right w:val="none" w:sz="0" w:space="0" w:color="auto"/>
          </w:divBdr>
        </w:div>
        <w:div w:id="721753389">
          <w:marLeft w:val="0"/>
          <w:marRight w:val="0"/>
          <w:marTop w:val="240"/>
          <w:marBottom w:val="240"/>
          <w:divBdr>
            <w:top w:val="none" w:sz="0" w:space="0" w:color="auto"/>
            <w:left w:val="none" w:sz="0" w:space="0" w:color="auto"/>
            <w:bottom w:val="none" w:sz="0" w:space="0" w:color="auto"/>
            <w:right w:val="none" w:sz="0" w:space="0" w:color="auto"/>
          </w:divBdr>
        </w:div>
        <w:div w:id="1694111366">
          <w:marLeft w:val="0"/>
          <w:marRight w:val="0"/>
          <w:marTop w:val="240"/>
          <w:marBottom w:val="240"/>
          <w:divBdr>
            <w:top w:val="none" w:sz="0" w:space="0" w:color="auto"/>
            <w:left w:val="none" w:sz="0" w:space="0" w:color="auto"/>
            <w:bottom w:val="none" w:sz="0" w:space="0" w:color="auto"/>
            <w:right w:val="none" w:sz="0" w:space="0" w:color="auto"/>
          </w:divBdr>
        </w:div>
        <w:div w:id="787939662">
          <w:marLeft w:val="0"/>
          <w:marRight w:val="0"/>
          <w:marTop w:val="240"/>
          <w:marBottom w:val="240"/>
          <w:divBdr>
            <w:top w:val="none" w:sz="0" w:space="0" w:color="auto"/>
            <w:left w:val="none" w:sz="0" w:space="0" w:color="auto"/>
            <w:bottom w:val="none" w:sz="0" w:space="0" w:color="auto"/>
            <w:right w:val="none" w:sz="0" w:space="0" w:color="auto"/>
          </w:divBdr>
        </w:div>
        <w:div w:id="159663127">
          <w:marLeft w:val="0"/>
          <w:marRight w:val="0"/>
          <w:marTop w:val="240"/>
          <w:marBottom w:val="240"/>
          <w:divBdr>
            <w:top w:val="none" w:sz="0" w:space="0" w:color="auto"/>
            <w:left w:val="none" w:sz="0" w:space="0" w:color="auto"/>
            <w:bottom w:val="none" w:sz="0" w:space="0" w:color="auto"/>
            <w:right w:val="none" w:sz="0" w:space="0" w:color="auto"/>
          </w:divBdr>
        </w:div>
      </w:divsChild>
    </w:div>
    <w:div w:id="1762945883">
      <w:bodyDiv w:val="1"/>
      <w:marLeft w:val="0"/>
      <w:marRight w:val="0"/>
      <w:marTop w:val="0"/>
      <w:marBottom w:val="0"/>
      <w:divBdr>
        <w:top w:val="none" w:sz="0" w:space="0" w:color="auto"/>
        <w:left w:val="none" w:sz="0" w:space="0" w:color="auto"/>
        <w:bottom w:val="none" w:sz="0" w:space="0" w:color="auto"/>
        <w:right w:val="none" w:sz="0" w:space="0" w:color="auto"/>
      </w:divBdr>
      <w:divsChild>
        <w:div w:id="152188243">
          <w:marLeft w:val="0"/>
          <w:marRight w:val="0"/>
          <w:marTop w:val="150"/>
          <w:marBottom w:val="150"/>
          <w:divBdr>
            <w:top w:val="none" w:sz="0" w:space="0" w:color="auto"/>
            <w:left w:val="none" w:sz="0" w:space="0" w:color="auto"/>
            <w:bottom w:val="none" w:sz="0" w:space="0" w:color="auto"/>
            <w:right w:val="none" w:sz="0" w:space="0" w:color="auto"/>
          </w:divBdr>
          <w:divsChild>
            <w:div w:id="731387465">
              <w:marLeft w:val="0"/>
              <w:marRight w:val="0"/>
              <w:marTop w:val="0"/>
              <w:marBottom w:val="0"/>
              <w:divBdr>
                <w:top w:val="none" w:sz="0" w:space="0" w:color="auto"/>
                <w:left w:val="none" w:sz="0" w:space="0" w:color="auto"/>
                <w:bottom w:val="none" w:sz="0" w:space="0" w:color="auto"/>
                <w:right w:val="none" w:sz="0" w:space="0" w:color="auto"/>
              </w:divBdr>
              <w:divsChild>
                <w:div w:id="1406295568">
                  <w:marLeft w:val="0"/>
                  <w:marRight w:val="0"/>
                  <w:marTop w:val="0"/>
                  <w:marBottom w:val="0"/>
                  <w:divBdr>
                    <w:top w:val="none" w:sz="0" w:space="0" w:color="auto"/>
                    <w:left w:val="none" w:sz="0" w:space="0" w:color="auto"/>
                    <w:bottom w:val="none" w:sz="0" w:space="0" w:color="auto"/>
                    <w:right w:val="none" w:sz="0" w:space="0" w:color="auto"/>
                  </w:divBdr>
                  <w:divsChild>
                    <w:div w:id="2082560669">
                      <w:marLeft w:val="0"/>
                      <w:marRight w:val="0"/>
                      <w:marTop w:val="0"/>
                      <w:marBottom w:val="0"/>
                      <w:divBdr>
                        <w:top w:val="none" w:sz="0" w:space="0" w:color="auto"/>
                        <w:left w:val="none" w:sz="0" w:space="0" w:color="auto"/>
                        <w:bottom w:val="none" w:sz="0" w:space="0" w:color="auto"/>
                        <w:right w:val="none" w:sz="0" w:space="0" w:color="auto"/>
                      </w:divBdr>
                      <w:divsChild>
                        <w:div w:id="829752036">
                          <w:marLeft w:val="0"/>
                          <w:marRight w:val="0"/>
                          <w:marTop w:val="0"/>
                          <w:marBottom w:val="0"/>
                          <w:divBdr>
                            <w:top w:val="none" w:sz="0" w:space="0" w:color="auto"/>
                            <w:left w:val="none" w:sz="0" w:space="0" w:color="auto"/>
                            <w:bottom w:val="none" w:sz="0" w:space="0" w:color="auto"/>
                            <w:right w:val="none" w:sz="0" w:space="0" w:color="auto"/>
                          </w:divBdr>
                          <w:divsChild>
                            <w:div w:id="1459181652">
                              <w:marLeft w:val="0"/>
                              <w:marRight w:val="0"/>
                              <w:marTop w:val="0"/>
                              <w:marBottom w:val="0"/>
                              <w:divBdr>
                                <w:top w:val="none" w:sz="0" w:space="0" w:color="auto"/>
                                <w:left w:val="none" w:sz="0" w:space="0" w:color="auto"/>
                                <w:bottom w:val="none" w:sz="0" w:space="0" w:color="auto"/>
                                <w:right w:val="none" w:sz="0" w:space="0" w:color="auto"/>
                              </w:divBdr>
                              <w:divsChild>
                                <w:div w:id="993947938">
                                  <w:marLeft w:val="0"/>
                                  <w:marRight w:val="0"/>
                                  <w:marTop w:val="0"/>
                                  <w:marBottom w:val="0"/>
                                  <w:divBdr>
                                    <w:top w:val="none" w:sz="0" w:space="0" w:color="auto"/>
                                    <w:left w:val="none" w:sz="0" w:space="0" w:color="auto"/>
                                    <w:bottom w:val="none" w:sz="0" w:space="0" w:color="auto"/>
                                    <w:right w:val="none" w:sz="0" w:space="0" w:color="auto"/>
                                  </w:divBdr>
                                  <w:divsChild>
                                    <w:div w:id="1356031702">
                                      <w:marLeft w:val="0"/>
                                      <w:marRight w:val="0"/>
                                      <w:marTop w:val="0"/>
                                      <w:marBottom w:val="0"/>
                                      <w:divBdr>
                                        <w:top w:val="none" w:sz="0" w:space="0" w:color="auto"/>
                                        <w:left w:val="none" w:sz="0" w:space="0" w:color="auto"/>
                                        <w:bottom w:val="none" w:sz="0" w:space="0" w:color="auto"/>
                                        <w:right w:val="none" w:sz="0" w:space="0" w:color="auto"/>
                                      </w:divBdr>
                                      <w:divsChild>
                                        <w:div w:id="2092507641">
                                          <w:marLeft w:val="0"/>
                                          <w:marRight w:val="0"/>
                                          <w:marTop w:val="0"/>
                                          <w:marBottom w:val="0"/>
                                          <w:divBdr>
                                            <w:top w:val="none" w:sz="0" w:space="0" w:color="auto"/>
                                            <w:left w:val="none" w:sz="0" w:space="0" w:color="auto"/>
                                            <w:bottom w:val="none" w:sz="0" w:space="0" w:color="auto"/>
                                            <w:right w:val="none" w:sz="0" w:space="0" w:color="auto"/>
                                          </w:divBdr>
                                          <w:divsChild>
                                            <w:div w:id="1161502128">
                                              <w:marLeft w:val="0"/>
                                              <w:marRight w:val="0"/>
                                              <w:marTop w:val="0"/>
                                              <w:marBottom w:val="0"/>
                                              <w:divBdr>
                                                <w:top w:val="none" w:sz="0" w:space="0" w:color="auto"/>
                                                <w:left w:val="none" w:sz="0" w:space="0" w:color="auto"/>
                                                <w:bottom w:val="none" w:sz="0" w:space="0" w:color="auto"/>
                                                <w:right w:val="none" w:sz="0" w:space="0" w:color="auto"/>
                                              </w:divBdr>
                                              <w:divsChild>
                                                <w:div w:id="1513910844">
                                                  <w:marLeft w:val="0"/>
                                                  <w:marRight w:val="0"/>
                                                  <w:marTop w:val="0"/>
                                                  <w:marBottom w:val="0"/>
                                                  <w:divBdr>
                                                    <w:top w:val="none" w:sz="0" w:space="0" w:color="auto"/>
                                                    <w:left w:val="none" w:sz="0" w:space="0" w:color="auto"/>
                                                    <w:bottom w:val="none" w:sz="0" w:space="0" w:color="auto"/>
                                                    <w:right w:val="none" w:sz="0" w:space="0" w:color="auto"/>
                                                  </w:divBdr>
                                                  <w:divsChild>
                                                    <w:div w:id="438764595">
                                                      <w:marLeft w:val="0"/>
                                                      <w:marRight w:val="0"/>
                                                      <w:marTop w:val="0"/>
                                                      <w:marBottom w:val="0"/>
                                                      <w:divBdr>
                                                        <w:top w:val="none" w:sz="0" w:space="0" w:color="auto"/>
                                                        <w:left w:val="none" w:sz="0" w:space="0" w:color="auto"/>
                                                        <w:bottom w:val="none" w:sz="0" w:space="0" w:color="auto"/>
                                                        <w:right w:val="none" w:sz="0" w:space="0" w:color="auto"/>
                                                      </w:divBdr>
                                                    </w:div>
                                                    <w:div w:id="513619360">
                                                      <w:marLeft w:val="0"/>
                                                      <w:marRight w:val="0"/>
                                                      <w:marTop w:val="0"/>
                                                      <w:marBottom w:val="0"/>
                                                      <w:divBdr>
                                                        <w:top w:val="none" w:sz="0" w:space="0" w:color="auto"/>
                                                        <w:left w:val="none" w:sz="0" w:space="0" w:color="auto"/>
                                                        <w:bottom w:val="none" w:sz="0" w:space="0" w:color="auto"/>
                                                        <w:right w:val="none" w:sz="0" w:space="0" w:color="auto"/>
                                                      </w:divBdr>
                                                    </w:div>
                                                  </w:divsChild>
                                                </w:div>
                                                <w:div w:id="1665669400">
                                                  <w:marLeft w:val="0"/>
                                                  <w:marRight w:val="0"/>
                                                  <w:marTop w:val="0"/>
                                                  <w:marBottom w:val="0"/>
                                                  <w:divBdr>
                                                    <w:top w:val="none" w:sz="0" w:space="0" w:color="auto"/>
                                                    <w:left w:val="none" w:sz="0" w:space="0" w:color="auto"/>
                                                    <w:bottom w:val="none" w:sz="0" w:space="0" w:color="auto"/>
                                                    <w:right w:val="none" w:sz="0" w:space="0" w:color="auto"/>
                                                  </w:divBdr>
                                                  <w:divsChild>
                                                    <w:div w:id="395511247">
                                                      <w:marLeft w:val="0"/>
                                                      <w:marRight w:val="0"/>
                                                      <w:marTop w:val="0"/>
                                                      <w:marBottom w:val="0"/>
                                                      <w:divBdr>
                                                        <w:top w:val="none" w:sz="0" w:space="0" w:color="auto"/>
                                                        <w:left w:val="none" w:sz="0" w:space="0" w:color="auto"/>
                                                        <w:bottom w:val="none" w:sz="0" w:space="0" w:color="auto"/>
                                                        <w:right w:val="none" w:sz="0" w:space="0" w:color="auto"/>
                                                      </w:divBdr>
                                                      <w:divsChild>
                                                        <w:div w:id="3094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21" Type="http://schemas.openxmlformats.org/officeDocument/2006/relationships/hyperlink" Target="https://medium.com/geekculture/how-to-solve-the-0-1-knapsack-problem-using-dynamic-programming-9f22e38f9916" TargetMode="External"/><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image" Target="media/image42.jpeg"/><Relationship Id="rId68" Type="http://schemas.openxmlformats.org/officeDocument/2006/relationships/image" Target="media/image47.jpeg"/><Relationship Id="rId16" Type="http://schemas.openxmlformats.org/officeDocument/2006/relationships/hyperlink" Target="https://medium.com/geekculture/how-to-solve-the-0-1-knapsack-problem-using-dynamic-programming-9f22e38f9916" TargetMode="External"/><Relationship Id="rId11" Type="http://schemas.openxmlformats.org/officeDocument/2006/relationships/hyperlink" Target="https://en.wikipedia.org/wiki/Knapsack_problem" TargetMode="External"/><Relationship Id="rId32" Type="http://schemas.openxmlformats.org/officeDocument/2006/relationships/image" Target="media/image11.jpeg"/><Relationship Id="rId37" Type="http://schemas.openxmlformats.org/officeDocument/2006/relationships/image" Target="media/image16.png"/><Relationship Id="rId53" Type="http://schemas.openxmlformats.org/officeDocument/2006/relationships/image" Target="media/image32.png"/><Relationship Id="rId58" Type="http://schemas.openxmlformats.org/officeDocument/2006/relationships/image" Target="media/image37.png"/><Relationship Id="rId74" Type="http://schemas.openxmlformats.org/officeDocument/2006/relationships/hyperlink" Target="https://www.tutorialspoint.com/design_and_analysis_of_algorithms/design_and_analysis_of_algorithms_optimal_cost_binary_search_trees.htm" TargetMode="External"/><Relationship Id="rId79" Type="http://schemas.openxmlformats.org/officeDocument/2006/relationships/theme" Target="theme/theme1.xml"/><Relationship Id="rId5" Type="http://schemas.openxmlformats.org/officeDocument/2006/relationships/hyperlink" Target="https://www.gatevidyalay.com/category/subjects/design-analysis-of-algorithms/" TargetMode="External"/><Relationship Id="rId61" Type="http://schemas.openxmlformats.org/officeDocument/2006/relationships/image" Target="media/image40.jpeg"/><Relationship Id="rId82" Type="http://schemas.openxmlformats.org/officeDocument/2006/relationships/customXml" Target="../customXml/item3.xml"/><Relationship Id="rId19" Type="http://schemas.openxmlformats.org/officeDocument/2006/relationships/hyperlink" Target="https://medium.com/geekculture/how-to-solve-the-0-1-knapsack-problem-using-dynamic-programming-9f22e38f9916" TargetMode="External"/><Relationship Id="rId14" Type="http://schemas.openxmlformats.org/officeDocument/2006/relationships/hyperlink" Target="https://medium.com/geekculture/how-to-solve-the-0-1-knapsack-problem-using-dynamic-programming-9f22e38f9916" TargetMode="External"/><Relationship Id="rId22" Type="http://schemas.openxmlformats.org/officeDocument/2006/relationships/hyperlink" Target="https://medium.com/geekculture/how-to-solve-the-0-1-knapsack-problem-using-dynamic-programming-9f22e38f9916" TargetMode="Externa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image" Target="media/image43.png"/><Relationship Id="rId69" Type="http://schemas.openxmlformats.org/officeDocument/2006/relationships/image" Target="media/image48.jpeg"/><Relationship Id="rId77" Type="http://schemas.openxmlformats.org/officeDocument/2006/relationships/image" Target="media/image54.png"/><Relationship Id="rId8" Type="http://schemas.openxmlformats.org/officeDocument/2006/relationships/image" Target="media/image3.png"/><Relationship Id="rId51" Type="http://schemas.openxmlformats.org/officeDocument/2006/relationships/image" Target="media/image30.png"/><Relationship Id="rId72" Type="http://schemas.openxmlformats.org/officeDocument/2006/relationships/image" Target="media/image51.jpeg"/><Relationship Id="rId80"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hyperlink" Target="https://medium.com/geekculture/how-to-solve-the-0-1-knapsack-problem-using-dynamic-programming-9f22e38f9916" TargetMode="External"/><Relationship Id="rId17" Type="http://schemas.openxmlformats.org/officeDocument/2006/relationships/hyperlink" Target="https://medium.com/geekculture/how-to-solve-the-0-1-knapsack-problem-using-dynamic-programming-9f22e38f9916" TargetMode="External"/><Relationship Id="rId25" Type="http://schemas.openxmlformats.org/officeDocument/2006/relationships/hyperlink" Target="https://en.wikipedia.org/wiki/Continuous_knapsack_problem"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8.png"/><Relationship Id="rId67" Type="http://schemas.openxmlformats.org/officeDocument/2006/relationships/image" Target="media/image46.jpeg"/><Relationship Id="rId20" Type="http://schemas.openxmlformats.org/officeDocument/2006/relationships/hyperlink" Target="https://medium.com/geekculture/how-to-solve-the-0-1-knapsack-problem-using-dynamic-programming-9f22e38f9916" TargetMode="External"/><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image" Target="media/image41.jpeg"/><Relationship Id="rId70" Type="http://schemas.openxmlformats.org/officeDocument/2006/relationships/image" Target="media/image49.jpeg"/><Relationship Id="rId75" Type="http://schemas.openxmlformats.org/officeDocument/2006/relationships/hyperlink" Target="https://www.tutorialspoint.com/design_and_analysis_of_algorithms/design_and_analysis_of_algorithms_travelling_salesman_problem.ht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medium.com/geekculture/how-to-solve-the-0-1-knapsack-problem-using-dynamic-programming-9f22e38f9916" TargetMode="External"/><Relationship Id="rId23" Type="http://schemas.openxmlformats.org/officeDocument/2006/relationships/hyperlink" Target="https://en.wikipedia.org/wiki/Optimization_problem" TargetMode="External"/><Relationship Id="rId28" Type="http://schemas.openxmlformats.org/officeDocument/2006/relationships/image" Target="media/image7.jpe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image" Target="media/image36.png"/><Relationship Id="rId10" Type="http://schemas.openxmlformats.org/officeDocument/2006/relationships/hyperlink" Target="https://en.wikipedia.org/wiki/Dynamic_programming" TargetMode="External"/><Relationship Id="rId31" Type="http://schemas.openxmlformats.org/officeDocument/2006/relationships/image" Target="media/image10.jpe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9.jpeg"/><Relationship Id="rId65" Type="http://schemas.openxmlformats.org/officeDocument/2006/relationships/image" Target="media/image44.jpeg"/><Relationship Id="rId73" Type="http://schemas.openxmlformats.org/officeDocument/2006/relationships/image" Target="media/image52.png"/><Relationship Id="rId78" Type="http://schemas.openxmlformats.org/officeDocument/2006/relationships/fontTable" Target="fontTable.xml"/><Relationship Id="rId8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medium.com/geekculture/how-to-solve-the-0-1-knapsack-problem-using-dynamic-programming-9f22e38f9916" TargetMode="External"/><Relationship Id="rId18" Type="http://schemas.openxmlformats.org/officeDocument/2006/relationships/hyperlink" Target="https://medium.com/geekculture/how-to-solve-the-0-1-knapsack-problem-using-dynamic-programming-9f22e38f9916"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image" Target="media/image29.png"/><Relationship Id="rId55" Type="http://schemas.openxmlformats.org/officeDocument/2006/relationships/image" Target="media/image34.png"/><Relationship Id="rId76" Type="http://schemas.openxmlformats.org/officeDocument/2006/relationships/image" Target="media/image53.jpeg"/><Relationship Id="rId7" Type="http://schemas.openxmlformats.org/officeDocument/2006/relationships/image" Target="media/image2.png"/><Relationship Id="rId71" Type="http://schemas.openxmlformats.org/officeDocument/2006/relationships/image" Target="media/image50.jpeg"/><Relationship Id="rId2" Type="http://schemas.openxmlformats.org/officeDocument/2006/relationships/styles" Target="styles.xml"/><Relationship Id="rId29" Type="http://schemas.openxmlformats.org/officeDocument/2006/relationships/image" Target="media/image8.jpeg"/><Relationship Id="rId24" Type="http://schemas.openxmlformats.org/officeDocument/2006/relationships/hyperlink" Target="https://www.encyclopedia.com/computing/dictionaries-thesauruses-pictures-and-press-releases/counting-problem" TargetMode="External"/><Relationship Id="rId40" Type="http://schemas.openxmlformats.org/officeDocument/2006/relationships/image" Target="media/image19.png"/><Relationship Id="rId45" Type="http://schemas.openxmlformats.org/officeDocument/2006/relationships/image" Target="media/image24.png"/><Relationship Id="rId66" Type="http://schemas.openxmlformats.org/officeDocument/2006/relationships/image" Target="media/image4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5E0B98-9B2C-486A-891A-FAE8C446F7DF}"/>
</file>

<file path=customXml/itemProps2.xml><?xml version="1.0" encoding="utf-8"?>
<ds:datastoreItem xmlns:ds="http://schemas.openxmlformats.org/officeDocument/2006/customXml" ds:itemID="{8FA63489-5518-44EA-AE21-8D1114F9E61C}"/>
</file>

<file path=customXml/itemProps3.xml><?xml version="1.0" encoding="utf-8"?>
<ds:datastoreItem xmlns:ds="http://schemas.openxmlformats.org/officeDocument/2006/customXml" ds:itemID="{86F44232-5C0D-425F-B9A6-19982F44EA82}"/>
</file>

<file path=docProps/app.xml><?xml version="1.0" encoding="utf-8"?>
<Properties xmlns="http://schemas.openxmlformats.org/officeDocument/2006/extended-properties" xmlns:vt="http://schemas.openxmlformats.org/officeDocument/2006/docPropsVTypes">
  <Template>Normal</Template>
  <TotalTime>385</TotalTime>
  <Pages>52</Pages>
  <Words>5364</Words>
  <Characters>30578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14</cp:revision>
  <dcterms:created xsi:type="dcterms:W3CDTF">2021-11-09T01:31:00Z</dcterms:created>
  <dcterms:modified xsi:type="dcterms:W3CDTF">2021-11-17T11:38:00Z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